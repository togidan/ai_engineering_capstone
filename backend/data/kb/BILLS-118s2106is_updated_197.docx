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C" w:rsidRDefault="00810B99">
      <w:pPr>
        <w:pStyle w:val="BodyText"/>
        <w:spacing w:before="0"/>
        <w:ind w:left="102" w:firstLine="0"/>
        <w:rPr>
          <w:rFonts w:ascii="Times New Roman"/>
          <w:sz w:val="20"/>
        </w:rPr>
      </w:pPr>
      <w:r>
        <w:rPr>
          <w:rFonts w:ascii="Times New Roman"/>
          <w:noProof/>
          <w:sz w:val="20"/>
        </w:rPr>
        <w:drawing>
          <wp:inline distT="0" distB="0" distL="0" distR="0" wp14:anchorId="6E6269D4" wp14:editId="5082CD38">
            <wp:extent cx="788926" cy="38271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88926" cy="382714"/>
                    </a:xfrm>
                    <a:prstGeom prst="rect">
                      <a:avLst/>
                    </a:prstGeom>
                  </pic:spPr>
                </pic:pic>
              </a:graphicData>
            </a:graphic>
          </wp:inline>
        </w:drawing>
      </w:r>
    </w:p>
    <w:p w:rsidR="00C71CDC" w:rsidRDefault="00C71CDC">
      <w:pPr>
        <w:pStyle w:val="BodyText"/>
        <w:spacing w:before="0"/>
        <w:ind w:left="0" w:firstLine="0"/>
        <w:rPr>
          <w:rFonts w:ascii="Times New Roman"/>
          <w:sz w:val="20"/>
        </w:rPr>
      </w:pPr>
    </w:p>
    <w:p w:rsidR="00C71CDC" w:rsidRDefault="00C71CDC">
      <w:pPr>
        <w:pStyle w:val="BodyText"/>
        <w:spacing w:before="169"/>
        <w:ind w:left="0" w:firstLine="0"/>
        <w:rPr>
          <w:rFonts w:ascii="Times New Roman"/>
          <w:sz w:val="20"/>
        </w:rPr>
      </w:pPr>
    </w:p>
    <w:p w:rsidR="00C71CDC" w:rsidRDefault="00C71CDC">
      <w:pPr>
        <w:rPr>
          <w:rFonts w:ascii="Times New Roman"/>
          <w:sz w:val="20"/>
        </w:rPr>
        <w:sectPr w:rsidR="00C71CDC">
          <w:type w:val="continuous"/>
          <w:pgSz w:w="12240" w:h="15840"/>
          <w:pgMar w:top="100" w:right="1720" w:bottom="280" w:left="940" w:header="720" w:footer="720" w:gutter="0"/>
          <w:cols w:space="720"/>
        </w:sectPr>
      </w:pPr>
    </w:p>
    <w:p w:rsidR="00C71CDC" w:rsidRDefault="00C71CDC">
      <w:pPr>
        <w:pStyle w:val="BodyText"/>
        <w:spacing w:before="0"/>
        <w:ind w:left="0" w:firstLine="0"/>
        <w:rPr>
          <w:rFonts w:ascii="Times New Roman"/>
          <w:sz w:val="24"/>
        </w:rPr>
      </w:pPr>
    </w:p>
    <w:p w:rsidR="00C71CDC" w:rsidRDefault="00C71CDC">
      <w:pPr>
        <w:pStyle w:val="BodyText"/>
        <w:spacing w:before="0"/>
        <w:ind w:left="0" w:firstLine="0"/>
        <w:rPr>
          <w:rFonts w:ascii="Times New Roman"/>
          <w:sz w:val="24"/>
        </w:rPr>
      </w:pPr>
    </w:p>
    <w:p w:rsidR="00C71CDC" w:rsidRDefault="00C71CDC">
      <w:pPr>
        <w:pStyle w:val="BodyText"/>
        <w:spacing w:before="232"/>
        <w:ind w:left="0" w:firstLine="0"/>
        <w:rPr>
          <w:rFonts w:ascii="Times New Roman"/>
          <w:sz w:val="24"/>
        </w:rPr>
      </w:pPr>
    </w:p>
    <w:p w:rsidR="00C71CDC" w:rsidRDefault="00810B99">
      <w:pPr>
        <w:spacing w:line="261" w:lineRule="exact"/>
        <w:ind w:left="1589" w:right="49"/>
        <w:jc w:val="center"/>
        <w:rPr>
          <w:sz w:val="24"/>
        </w:rPr>
      </w:pPr>
      <w:r>
        <w:rPr>
          <w:w w:val="105"/>
          <w:sz w:val="24"/>
        </w:rPr>
        <w:t>118</w:t>
      </w:r>
      <w:r>
        <w:rPr>
          <w:w w:val="105"/>
          <w:sz w:val="18"/>
        </w:rPr>
        <w:t>TH</w:t>
      </w:r>
      <w:r>
        <w:rPr>
          <w:spacing w:val="23"/>
          <w:w w:val="110"/>
          <w:sz w:val="18"/>
        </w:rPr>
        <w:t xml:space="preserve"> </w:t>
      </w:r>
      <w:r>
        <w:rPr>
          <w:spacing w:val="-2"/>
          <w:w w:val="110"/>
          <w:sz w:val="24"/>
        </w:rPr>
        <w:t>CONGRESS</w:t>
      </w:r>
    </w:p>
    <w:p w:rsidR="00C71CDC" w:rsidRDefault="00810B99">
      <w:pPr>
        <w:spacing w:line="261" w:lineRule="exact"/>
        <w:ind w:left="1589"/>
        <w:jc w:val="center"/>
        <w:rPr>
          <w:sz w:val="24"/>
        </w:rPr>
      </w:pPr>
      <w:r>
        <w:rPr>
          <w:smallCaps/>
          <w:w w:val="110"/>
          <w:sz w:val="24"/>
        </w:rPr>
        <w:t>1st</w:t>
      </w:r>
      <w:r>
        <w:rPr>
          <w:smallCaps/>
          <w:spacing w:val="18"/>
          <w:w w:val="110"/>
          <w:sz w:val="24"/>
        </w:rPr>
        <w:t xml:space="preserve"> </w:t>
      </w:r>
      <w:r>
        <w:rPr>
          <w:smallCaps/>
          <w:spacing w:val="-2"/>
          <w:w w:val="110"/>
          <w:sz w:val="24"/>
        </w:rPr>
        <w:t>Session</w:t>
      </w:r>
    </w:p>
    <w:p w:rsidR="00C71CDC" w:rsidRDefault="00810B99">
      <w:pPr>
        <w:spacing w:before="98"/>
        <w:ind w:right="799"/>
        <w:jc w:val="right"/>
        <w:rPr>
          <w:sz w:val="20"/>
        </w:rPr>
      </w:pPr>
      <w:r>
        <w:br w:type="column"/>
      </w:r>
      <w:r>
        <w:rPr>
          <w:spacing w:val="-5"/>
          <w:w w:val="120"/>
          <w:sz w:val="20"/>
        </w:rPr>
        <w:t>II</w:t>
      </w:r>
    </w:p>
    <w:p w:rsidR="00C71CDC" w:rsidRDefault="00C71CDC">
      <w:pPr>
        <w:pStyle w:val="BodyText"/>
        <w:spacing w:before="0"/>
        <w:ind w:left="0" w:firstLine="0"/>
        <w:rPr>
          <w:sz w:val="20"/>
        </w:rPr>
      </w:pPr>
    </w:p>
    <w:p w:rsidR="00C71CDC" w:rsidRDefault="00C71CDC">
      <w:pPr>
        <w:pStyle w:val="BodyText"/>
        <w:spacing w:before="182"/>
        <w:ind w:left="0" w:firstLine="0"/>
        <w:rPr>
          <w:sz w:val="20"/>
        </w:rPr>
      </w:pPr>
    </w:p>
    <w:p w:rsidR="00C71CDC" w:rsidRDefault="00810B99">
      <w:pPr>
        <w:pStyle w:val="Title"/>
      </w:pPr>
      <w:r>
        <w:t>S.</w:t>
      </w:r>
      <w:r>
        <w:rPr>
          <w:spacing w:val="13"/>
        </w:rPr>
        <w:t xml:space="preserve"> </w:t>
      </w:r>
      <w:r>
        <w:rPr>
          <w:spacing w:val="-4"/>
        </w:rPr>
        <w:t>2106</w:t>
      </w:r>
    </w:p>
    <w:p w:rsidR="00C71CDC" w:rsidRDefault="00C71CDC">
      <w:pPr>
        <w:sectPr w:rsidR="00C71CDC">
          <w:type w:val="continuous"/>
          <w:pgSz w:w="12240" w:h="15840"/>
          <w:pgMar w:top="100" w:right="1720" w:bottom="280" w:left="940" w:header="720" w:footer="720" w:gutter="0"/>
          <w:cols w:num="2" w:space="720" w:equalWidth="0">
            <w:col w:w="3631" w:space="286"/>
            <w:col w:w="5663"/>
          </w:cols>
        </w:sectPr>
      </w:pPr>
    </w:p>
    <w:p w:rsidR="00C71CDC" w:rsidRDefault="00C71CDC">
      <w:pPr>
        <w:pStyle w:val="BodyText"/>
        <w:spacing w:before="53"/>
        <w:ind w:left="0" w:firstLine="0"/>
        <w:rPr>
          <w:b/>
          <w:sz w:val="22"/>
        </w:rPr>
      </w:pPr>
    </w:p>
    <w:p w:rsidR="00C71CDC" w:rsidRDefault="00810B99">
      <w:pPr>
        <w:spacing w:line="242" w:lineRule="auto"/>
        <w:ind w:left="3354" w:right="1067" w:hanging="1501"/>
      </w:pPr>
      <w:r>
        <w:rPr>
          <w:spacing w:val="-2"/>
        </w:rPr>
        <w:t>To</w:t>
      </w:r>
      <w:r>
        <w:rPr>
          <w:spacing w:val="-1"/>
        </w:rPr>
        <w:t xml:space="preserve"> </w:t>
      </w:r>
      <w:r>
        <w:rPr>
          <w:spacing w:val="-2"/>
        </w:rPr>
        <w:t>amend</w:t>
      </w:r>
      <w:r>
        <w:rPr>
          <w:spacing w:val="-1"/>
        </w:rPr>
        <w:t xml:space="preserve"> </w:t>
      </w:r>
      <w:r>
        <w:rPr>
          <w:spacing w:val="-2"/>
        </w:rPr>
        <w:t>the</w:t>
      </w:r>
      <w:r>
        <w:rPr>
          <w:spacing w:val="-1"/>
        </w:rPr>
        <w:t xml:space="preserve"> </w:t>
      </w:r>
      <w:r>
        <w:rPr>
          <w:spacing w:val="-2"/>
        </w:rPr>
        <w:t>Internal</w:t>
      </w:r>
      <w:r>
        <w:rPr>
          <w:spacing w:val="-1"/>
        </w:rPr>
        <w:t xml:space="preserve"> </w:t>
      </w:r>
      <w:r>
        <w:rPr>
          <w:spacing w:val="-2"/>
        </w:rPr>
        <w:t>Revenue</w:t>
      </w:r>
      <w:r>
        <w:rPr>
          <w:spacing w:val="-1"/>
        </w:rPr>
        <w:t xml:space="preserve"> </w:t>
      </w:r>
      <w:r>
        <w:rPr>
          <w:spacing w:val="-2"/>
        </w:rPr>
        <w:t>Code</w:t>
      </w:r>
      <w:r>
        <w:rPr>
          <w:spacing w:val="-1"/>
        </w:rPr>
        <w:t xml:space="preserve"> </w:t>
      </w:r>
      <w:r>
        <w:rPr>
          <w:spacing w:val="-2"/>
        </w:rPr>
        <w:t>of</w:t>
      </w:r>
      <w:r>
        <w:rPr>
          <w:spacing w:val="-1"/>
        </w:rPr>
        <w:t xml:space="preserve"> </w:t>
      </w:r>
      <w:r>
        <w:rPr>
          <w:spacing w:val="-2"/>
        </w:rPr>
        <w:t>1986</w:t>
      </w:r>
      <w:r>
        <w:rPr>
          <w:spacing w:val="-1"/>
        </w:rPr>
        <w:t xml:space="preserve"> </w:t>
      </w:r>
      <w:r>
        <w:rPr>
          <w:spacing w:val="-2"/>
        </w:rPr>
        <w:t>to</w:t>
      </w:r>
      <w:r>
        <w:rPr>
          <w:spacing w:val="-1"/>
        </w:rPr>
        <w:t xml:space="preserve"> </w:t>
      </w:r>
      <w:r>
        <w:rPr>
          <w:spacing w:val="-2"/>
        </w:rPr>
        <w:t>provide</w:t>
      </w:r>
      <w:r>
        <w:rPr>
          <w:spacing w:val="-1"/>
        </w:rPr>
        <w:t xml:space="preserve"> </w:t>
      </w:r>
      <w:r>
        <w:rPr>
          <w:spacing w:val="-2"/>
        </w:rPr>
        <w:t>a</w:t>
      </w:r>
      <w:r>
        <w:rPr>
          <w:spacing w:val="-1"/>
        </w:rPr>
        <w:t xml:space="preserve"> </w:t>
      </w:r>
      <w:r>
        <w:rPr>
          <w:spacing w:val="-2"/>
        </w:rPr>
        <w:t>credit</w:t>
      </w:r>
      <w:r>
        <w:rPr>
          <w:spacing w:val="-1"/>
        </w:rPr>
        <w:t xml:space="preserve"> </w:t>
      </w:r>
      <w:r>
        <w:rPr>
          <w:spacing w:val="-2"/>
        </w:rPr>
        <w:t xml:space="preserve">against </w:t>
      </w:r>
      <w:r>
        <w:t>tax for disaster mitigation expenditures.</w:t>
      </w:r>
    </w:p>
    <w:p w:rsidR="00C71CDC" w:rsidRDefault="00C71CDC">
      <w:pPr>
        <w:pStyle w:val="BodyText"/>
        <w:spacing w:before="0"/>
        <w:ind w:left="0" w:firstLine="0"/>
        <w:rPr>
          <w:sz w:val="20"/>
        </w:rPr>
      </w:pPr>
    </w:p>
    <w:p w:rsidR="00C71CDC" w:rsidRDefault="00810B99">
      <w:pPr>
        <w:pStyle w:val="BodyText"/>
        <w:spacing w:before="101"/>
        <w:ind w:left="0" w:firstLine="0"/>
        <w:rPr>
          <w:sz w:val="20"/>
        </w:rPr>
      </w:pPr>
      <w:r>
        <w:rPr>
          <w:noProof/>
        </w:rPr>
        <mc:AlternateContent>
          <mc:Choice Requires="wps">
            <w:drawing>
              <wp:anchor distT="0" distB="0" distL="0" distR="0" simplePos="0" relativeHeight="487587840" behindDoc="1" locked="0" layoutInCell="1" allowOverlap="1" wp14:anchorId="4507CA11" wp14:editId="56DFB728">
                <wp:simplePos x="0" y="0"/>
                <wp:positionH relativeFrom="page">
                  <wp:posOffset>2819400</wp:posOffset>
                </wp:positionH>
                <wp:positionV relativeFrom="paragraph">
                  <wp:posOffset>228681</wp:posOffset>
                </wp:positionV>
                <wp:extent cx="2133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1270"/>
                        </a:xfrm>
                        <a:custGeom>
                          <a:avLst/>
                          <a:gdLst/>
                          <a:ahLst/>
                          <a:cxnLst/>
                          <a:rect l="l" t="t" r="r" b="b"/>
                          <a:pathLst>
                            <a:path w="2133600">
                              <a:moveTo>
                                <a:pt x="0" y="0"/>
                              </a:moveTo>
                              <a:lnTo>
                                <a:pt x="21336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E2836D" id="Graphic 2" o:spid="_x0000_s1026" style="position:absolute;margin-left:222pt;margin-top:18pt;width:16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13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" path="m,l2133600,e" filled="f" strokeweight=".6pt">
                <v:path arrowok="t"/>
                <w10:wrap type="topAndBottom" anchorx="page"/>
              </v:shape>
            </w:pict>
          </mc:Fallback>
        </mc:AlternateContent>
      </w:r>
    </w:p>
    <w:p w:rsidR="00C71CDC" w:rsidRDefault="00C71CDC">
      <w:pPr>
        <w:pStyle w:val="BodyText"/>
        <w:spacing w:before="245"/>
        <w:ind w:left="0" w:firstLine="0"/>
      </w:pPr>
    </w:p>
    <w:p w:rsidR="00C71CDC" w:rsidRDefault="00810B99">
      <w:pPr>
        <w:pStyle w:val="BodyText"/>
        <w:spacing w:before="0"/>
        <w:ind w:left="1651" w:right="870" w:firstLine="0"/>
        <w:jc w:val="center"/>
      </w:pPr>
      <w:r>
        <w:rPr>
          <w:w w:val="115"/>
        </w:rPr>
        <w:t>IN</w:t>
      </w:r>
      <w:r>
        <w:rPr>
          <w:spacing w:val="63"/>
          <w:w w:val="115"/>
        </w:rPr>
        <w:t xml:space="preserve"> </w:t>
      </w:r>
      <w:r>
        <w:rPr>
          <w:w w:val="115"/>
        </w:rPr>
        <w:t>THE</w:t>
      </w:r>
      <w:r>
        <w:rPr>
          <w:spacing w:val="64"/>
          <w:w w:val="115"/>
        </w:rPr>
        <w:t xml:space="preserve"> </w:t>
      </w:r>
      <w:r>
        <w:rPr>
          <w:w w:val="115"/>
        </w:rPr>
        <w:t>SENATE</w:t>
      </w:r>
      <w:r>
        <w:rPr>
          <w:spacing w:val="64"/>
          <w:w w:val="115"/>
        </w:rPr>
        <w:t xml:space="preserve"> </w:t>
      </w:r>
      <w:r>
        <w:rPr>
          <w:w w:val="115"/>
        </w:rPr>
        <w:t>OF</w:t>
      </w:r>
      <w:r>
        <w:rPr>
          <w:spacing w:val="64"/>
          <w:w w:val="115"/>
        </w:rPr>
        <w:t xml:space="preserve"> </w:t>
      </w:r>
      <w:r>
        <w:rPr>
          <w:w w:val="115"/>
        </w:rPr>
        <w:t>THE</w:t>
      </w:r>
      <w:r>
        <w:rPr>
          <w:spacing w:val="63"/>
          <w:w w:val="115"/>
        </w:rPr>
        <w:t xml:space="preserve"> </w:t>
      </w:r>
      <w:r>
        <w:rPr>
          <w:w w:val="115"/>
        </w:rPr>
        <w:t>UNITED</w:t>
      </w:r>
      <w:r>
        <w:rPr>
          <w:spacing w:val="64"/>
          <w:w w:val="115"/>
        </w:rPr>
        <w:t xml:space="preserve"> </w:t>
      </w:r>
      <w:r>
        <w:rPr>
          <w:spacing w:val="-2"/>
          <w:w w:val="115"/>
        </w:rPr>
        <w:t>STATES</w:t>
      </w:r>
    </w:p>
    <w:p w:rsidR="00C71CDC" w:rsidRDefault="00810B99">
      <w:pPr>
        <w:spacing w:before="169"/>
        <w:ind w:left="1651" w:right="871"/>
        <w:jc w:val="center"/>
      </w:pPr>
      <w:r>
        <w:rPr>
          <w:w w:val="120"/>
        </w:rPr>
        <w:t>J</w:t>
      </w:r>
      <w:r>
        <w:rPr>
          <w:w w:val="120"/>
          <w:sz w:val="16"/>
        </w:rPr>
        <w:t>UNE</w:t>
      </w:r>
      <w:r>
        <w:rPr>
          <w:spacing w:val="48"/>
          <w:w w:val="120"/>
          <w:sz w:val="16"/>
        </w:rPr>
        <w:t xml:space="preserve"> </w:t>
      </w:r>
      <w:r>
        <w:rPr>
          <w:w w:val="105"/>
        </w:rPr>
        <w:t>22,</w:t>
      </w:r>
      <w:r>
        <w:rPr>
          <w:spacing w:val="41"/>
          <w:w w:val="105"/>
        </w:rPr>
        <w:t xml:space="preserve"> </w:t>
      </w:r>
      <w:r>
        <w:rPr>
          <w:spacing w:val="-4"/>
          <w:w w:val="105"/>
        </w:rPr>
        <w:t>2023</w:t>
      </w:r>
    </w:p>
    <w:p w:rsidR="00C71CDC" w:rsidRDefault="00810B99">
      <w:pPr>
        <w:spacing w:before="62" w:line="242" w:lineRule="auto"/>
        <w:ind w:left="1651" w:right="866"/>
        <w:jc w:val="center"/>
      </w:pPr>
      <w:r>
        <w:t xml:space="preserve">Mr. </w:t>
      </w:r>
      <w:r>
        <w:rPr>
          <w:w w:val="105"/>
        </w:rPr>
        <w:t>B</w:t>
      </w:r>
      <w:r>
        <w:rPr>
          <w:w w:val="105"/>
          <w:sz w:val="16"/>
        </w:rPr>
        <w:t>ENNET</w:t>
      </w:r>
      <w:r>
        <w:rPr>
          <w:spacing w:val="25"/>
          <w:w w:val="105"/>
          <w:sz w:val="16"/>
        </w:rPr>
        <w:t xml:space="preserve"> </w:t>
      </w:r>
      <w:r>
        <w:t xml:space="preserve">(for himself and Mr. </w:t>
      </w:r>
      <w:r>
        <w:rPr>
          <w:w w:val="105"/>
        </w:rPr>
        <w:t>C</w:t>
      </w:r>
      <w:r>
        <w:rPr>
          <w:w w:val="105"/>
          <w:sz w:val="16"/>
        </w:rPr>
        <w:t>ASSIDY</w:t>
      </w:r>
      <w:r>
        <w:rPr>
          <w:w w:val="105"/>
        </w:rPr>
        <w:t xml:space="preserve">) </w:t>
      </w:r>
      <w:r>
        <w:t>introduced the following bill; which was read twice and referred to the Committee on Finance</w:t>
      </w:r>
    </w:p>
    <w:p w:rsidR="00C71CDC" w:rsidRDefault="00C71CDC">
      <w:pPr>
        <w:pStyle w:val="BodyText"/>
        <w:spacing w:before="0"/>
        <w:ind w:left="0" w:firstLine="0"/>
        <w:rPr>
          <w:sz w:val="20"/>
        </w:rPr>
      </w:pPr>
    </w:p>
    <w:p w:rsidR="00C71CDC" w:rsidRDefault="00810B99">
      <w:pPr>
        <w:pStyle w:val="BodyText"/>
        <w:spacing w:before="61"/>
        <w:ind w:left="0" w:firstLine="0"/>
        <w:rPr>
          <w:sz w:val="20"/>
        </w:rPr>
      </w:pPr>
      <w:r>
        <w:rPr>
          <w:noProof/>
        </w:rPr>
        <mc:AlternateContent>
          <mc:Choice Requires="wps">
            <w:drawing>
              <wp:anchor distT="0" distB="0" distL="0" distR="0" simplePos="0" relativeHeight="487588352" behindDoc="1" locked="0" layoutInCell="1" allowOverlap="1" wp14:anchorId="5F825039" wp14:editId="254C7A9E">
                <wp:simplePos x="0" y="0"/>
                <wp:positionH relativeFrom="page">
                  <wp:posOffset>2819400</wp:posOffset>
                </wp:positionH>
                <wp:positionV relativeFrom="paragraph">
                  <wp:posOffset>203254</wp:posOffset>
                </wp:positionV>
                <wp:extent cx="2133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1270"/>
                        </a:xfrm>
                        <a:custGeom>
                          <a:avLst/>
                          <a:gdLst/>
                          <a:ahLst/>
                          <a:cxnLst/>
                          <a:rect l="l" t="t" r="r" b="b"/>
                          <a:pathLst>
                            <a:path w="2133600">
                              <a:moveTo>
                                <a:pt x="0" y="0"/>
                              </a:moveTo>
                              <a:lnTo>
                                <a:pt x="21336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C06357" id="Graphic 3" o:spid="_x0000_s1026" style="position:absolute;margin-left:222pt;margin-top:16pt;width:16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13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" path="m,l2133600,e" filled="f" strokeweight=".6pt">
                <v:path arrowok="t"/>
                <w10:wrap type="topAndBottom" anchorx="page"/>
              </v:shape>
            </w:pict>
          </mc:Fallback>
        </mc:AlternateContent>
      </w:r>
    </w:p>
    <w:p w:rsidR="00C71CDC" w:rsidRDefault="00810B99">
      <w:pPr>
        <w:spacing w:before="544"/>
        <w:ind w:left="1651" w:right="871"/>
        <w:jc w:val="center"/>
        <w:rPr>
          <w:b/>
          <w:sz w:val="48"/>
        </w:rPr>
      </w:pPr>
      <w:proofErr w:type="gramStart"/>
      <w:r>
        <w:rPr>
          <w:b/>
          <w:w w:val="135"/>
          <w:sz w:val="48"/>
        </w:rPr>
        <w:t>A</w:t>
      </w:r>
      <w:r>
        <w:rPr>
          <w:b/>
          <w:spacing w:val="-19"/>
          <w:w w:val="135"/>
          <w:sz w:val="48"/>
        </w:rPr>
        <w:t xml:space="preserve">  </w:t>
      </w:r>
      <w:r>
        <w:rPr>
          <w:b/>
          <w:spacing w:val="-4"/>
          <w:w w:val="135"/>
          <w:sz w:val="48"/>
        </w:rPr>
        <w:t>BILL</w:t>
      </w:r>
      <w:proofErr w:type="gramEnd"/>
    </w:p>
    <w:p w:rsidR="00C71CDC" w:rsidRDefault="00810B99">
      <w:pPr>
        <w:pStyle w:val="BodyText"/>
        <w:spacing w:before="107" w:line="292" w:lineRule="auto"/>
        <w:ind w:left="1896" w:right="1061" w:hanging="14"/>
      </w:pPr>
      <w:r>
        <w:rPr>
          <w:spacing w:val="-4"/>
        </w:rPr>
        <w:t>To</w:t>
      </w:r>
      <w:r>
        <w:t xml:space="preserve"> </w:t>
      </w:r>
      <w:r>
        <w:rPr>
          <w:spacing w:val="-4"/>
        </w:rPr>
        <w:t>amend</w:t>
      </w:r>
      <w:r>
        <w:t xml:space="preserve"> </w:t>
      </w:r>
      <w:r>
        <w:rPr>
          <w:spacing w:val="-4"/>
        </w:rPr>
        <w:t>the</w:t>
      </w:r>
      <w:r>
        <w:t xml:space="preserve"> </w:t>
      </w:r>
      <w:r>
        <w:rPr>
          <w:spacing w:val="-4"/>
        </w:rPr>
        <w:t>Internal</w:t>
      </w:r>
      <w:r>
        <w:t xml:space="preserve"> </w:t>
      </w:r>
      <w:r>
        <w:rPr>
          <w:spacing w:val="-4"/>
        </w:rPr>
        <w:t>Revenue</w:t>
      </w:r>
      <w:r>
        <w:t xml:space="preserve"> </w:t>
      </w:r>
      <w:r>
        <w:rPr>
          <w:spacing w:val="-4"/>
        </w:rPr>
        <w:t>Code</w:t>
      </w:r>
      <w:r>
        <w:t xml:space="preserve"> </w:t>
      </w:r>
      <w:r>
        <w:rPr>
          <w:spacing w:val="-4"/>
        </w:rPr>
        <w:t>of</w:t>
      </w:r>
      <w:r>
        <w:t xml:space="preserve"> </w:t>
      </w:r>
      <w:r>
        <w:rPr>
          <w:spacing w:val="-4"/>
        </w:rPr>
        <w:t>1986</w:t>
      </w:r>
      <w:r>
        <w:t xml:space="preserve"> </w:t>
      </w:r>
      <w:r>
        <w:rPr>
          <w:spacing w:val="-4"/>
        </w:rPr>
        <w:t>to</w:t>
      </w:r>
      <w:r>
        <w:t xml:space="preserve"> </w:t>
      </w:r>
      <w:r>
        <w:rPr>
          <w:spacing w:val="-4"/>
        </w:rPr>
        <w:t xml:space="preserve">provide </w:t>
      </w:r>
      <w:r>
        <w:rPr>
          <w:spacing w:val="-2"/>
        </w:rPr>
        <w:t>a</w:t>
      </w:r>
      <w:r>
        <w:rPr>
          <w:spacing w:val="4"/>
        </w:rPr>
        <w:t xml:space="preserve"> </w:t>
      </w:r>
      <w:r>
        <w:rPr>
          <w:spacing w:val="-2"/>
        </w:rPr>
        <w:t>credit</w:t>
      </w:r>
      <w:r>
        <w:rPr>
          <w:spacing w:val="4"/>
        </w:rPr>
        <w:t xml:space="preserve"> </w:t>
      </w:r>
      <w:r>
        <w:rPr>
          <w:spacing w:val="-2"/>
        </w:rPr>
        <w:t>against</w:t>
      </w:r>
      <w:r>
        <w:rPr>
          <w:spacing w:val="4"/>
        </w:rPr>
        <w:t xml:space="preserve"> </w:t>
      </w:r>
      <w:r>
        <w:rPr>
          <w:spacing w:val="-2"/>
        </w:rPr>
        <w:t>tax</w:t>
      </w:r>
      <w:r>
        <w:rPr>
          <w:spacing w:val="4"/>
        </w:rPr>
        <w:t xml:space="preserve"> </w:t>
      </w:r>
      <w:r>
        <w:rPr>
          <w:spacing w:val="-2"/>
        </w:rPr>
        <w:t>for</w:t>
      </w:r>
      <w:r>
        <w:rPr>
          <w:spacing w:val="4"/>
        </w:rPr>
        <w:t xml:space="preserve"> </w:t>
      </w:r>
      <w:r>
        <w:rPr>
          <w:spacing w:val="-2"/>
        </w:rPr>
        <w:t>disaster</w:t>
      </w:r>
      <w:r>
        <w:rPr>
          <w:spacing w:val="4"/>
        </w:rPr>
        <w:t xml:space="preserve"> </w:t>
      </w:r>
      <w:r>
        <w:rPr>
          <w:spacing w:val="-2"/>
        </w:rPr>
        <w:t>mitigation</w:t>
      </w:r>
      <w:r>
        <w:rPr>
          <w:spacing w:val="4"/>
        </w:rPr>
        <w:t xml:space="preserve"> </w:t>
      </w:r>
      <w:r>
        <w:rPr>
          <w:spacing w:val="-7"/>
        </w:rPr>
        <w:t>expenditures.</w:t>
      </w:r>
    </w:p>
    <w:p w:rsidR="00C71CDC" w:rsidRDefault="00810B99">
      <w:pPr>
        <w:pStyle w:val="ListParagraph"/>
        <w:numPr>
          <w:ilvl w:val="0"/>
          <w:numId w:val="14"/>
        </w:numPr>
        <w:tabs>
          <w:tab w:val="left" w:pos="2619"/>
        </w:tabs>
        <w:spacing w:before="199"/>
        <w:jc w:val="left"/>
        <w:rPr>
          <w:i/>
          <w:sz w:val="28"/>
        </w:rPr>
      </w:pPr>
      <w:r>
        <w:rPr>
          <w:i/>
          <w:sz w:val="28"/>
        </w:rPr>
        <w:t>Be</w:t>
      </w:r>
      <w:r>
        <w:rPr>
          <w:i/>
          <w:spacing w:val="6"/>
          <w:sz w:val="28"/>
        </w:rPr>
        <w:t xml:space="preserve"> </w:t>
      </w:r>
      <w:r>
        <w:rPr>
          <w:i/>
          <w:sz w:val="28"/>
        </w:rPr>
        <w:t>it</w:t>
      </w:r>
      <w:r>
        <w:rPr>
          <w:i/>
          <w:spacing w:val="6"/>
          <w:sz w:val="28"/>
        </w:rPr>
        <w:t xml:space="preserve"> </w:t>
      </w:r>
      <w:r>
        <w:rPr>
          <w:i/>
          <w:sz w:val="28"/>
        </w:rPr>
        <w:t>enacted</w:t>
      </w:r>
      <w:r>
        <w:rPr>
          <w:i/>
          <w:spacing w:val="6"/>
          <w:sz w:val="28"/>
        </w:rPr>
        <w:t xml:space="preserve"> </w:t>
      </w:r>
      <w:r>
        <w:rPr>
          <w:i/>
          <w:sz w:val="28"/>
        </w:rPr>
        <w:t>by</w:t>
      </w:r>
      <w:r>
        <w:rPr>
          <w:i/>
          <w:spacing w:val="7"/>
          <w:sz w:val="28"/>
        </w:rPr>
        <w:t xml:space="preserve"> </w:t>
      </w:r>
      <w:r>
        <w:rPr>
          <w:i/>
          <w:sz w:val="28"/>
        </w:rPr>
        <w:t>the</w:t>
      </w:r>
      <w:r>
        <w:rPr>
          <w:i/>
          <w:spacing w:val="6"/>
          <w:sz w:val="28"/>
        </w:rPr>
        <w:t xml:space="preserve"> </w:t>
      </w:r>
      <w:r>
        <w:rPr>
          <w:i/>
          <w:sz w:val="28"/>
        </w:rPr>
        <w:t>Senate</w:t>
      </w:r>
      <w:r>
        <w:rPr>
          <w:i/>
          <w:spacing w:val="6"/>
          <w:sz w:val="28"/>
        </w:rPr>
        <w:t xml:space="preserve"> </w:t>
      </w:r>
      <w:r>
        <w:rPr>
          <w:i/>
          <w:sz w:val="28"/>
        </w:rPr>
        <w:t>and</w:t>
      </w:r>
      <w:r>
        <w:rPr>
          <w:i/>
          <w:spacing w:val="6"/>
          <w:sz w:val="28"/>
        </w:rPr>
        <w:t xml:space="preserve"> </w:t>
      </w:r>
      <w:r>
        <w:rPr>
          <w:i/>
          <w:sz w:val="28"/>
        </w:rPr>
        <w:t>House</w:t>
      </w:r>
      <w:r>
        <w:rPr>
          <w:i/>
          <w:spacing w:val="7"/>
          <w:sz w:val="28"/>
        </w:rPr>
        <w:t xml:space="preserve"> </w:t>
      </w:r>
      <w:r>
        <w:rPr>
          <w:i/>
          <w:sz w:val="28"/>
        </w:rPr>
        <w:t>of</w:t>
      </w:r>
      <w:r>
        <w:rPr>
          <w:i/>
          <w:spacing w:val="6"/>
          <w:sz w:val="28"/>
        </w:rPr>
        <w:t xml:space="preserve"> </w:t>
      </w:r>
      <w:proofErr w:type="spellStart"/>
      <w:r>
        <w:rPr>
          <w:i/>
          <w:spacing w:val="-2"/>
          <w:sz w:val="28"/>
        </w:rPr>
        <w:t>Representa</w:t>
      </w:r>
      <w:proofErr w:type="spellEnd"/>
      <w:r>
        <w:rPr>
          <w:i/>
          <w:spacing w:val="-2"/>
          <w:sz w:val="28"/>
        </w:rPr>
        <w:t>-</w:t>
      </w:r>
    </w:p>
    <w:p w:rsidR="00C71CDC" w:rsidRDefault="00810B99">
      <w:pPr>
        <w:pStyle w:val="ListParagraph"/>
        <w:numPr>
          <w:ilvl w:val="0"/>
          <w:numId w:val="14"/>
        </w:numPr>
        <w:tabs>
          <w:tab w:val="left" w:pos="2058"/>
        </w:tabs>
        <w:ind w:left="2058" w:hanging="339"/>
        <w:jc w:val="left"/>
        <w:rPr>
          <w:i/>
          <w:sz w:val="28"/>
        </w:rPr>
      </w:pPr>
      <w:proofErr w:type="spellStart"/>
      <w:r>
        <w:rPr>
          <w:i/>
          <w:spacing w:val="-2"/>
          <w:sz w:val="28"/>
        </w:rPr>
        <w:t>tives</w:t>
      </w:r>
      <w:proofErr w:type="spellEnd"/>
      <w:r>
        <w:rPr>
          <w:i/>
          <w:spacing w:val="-3"/>
          <w:sz w:val="28"/>
        </w:rPr>
        <w:t xml:space="preserve"> </w:t>
      </w:r>
      <w:r>
        <w:rPr>
          <w:i/>
          <w:spacing w:val="-2"/>
          <w:sz w:val="28"/>
        </w:rPr>
        <w:t>of the</w:t>
      </w:r>
      <w:r>
        <w:rPr>
          <w:i/>
          <w:spacing w:val="-3"/>
          <w:sz w:val="28"/>
        </w:rPr>
        <w:t xml:space="preserve"> </w:t>
      </w:r>
      <w:r>
        <w:rPr>
          <w:i/>
          <w:spacing w:val="-2"/>
          <w:sz w:val="28"/>
        </w:rPr>
        <w:t>United States</w:t>
      </w:r>
      <w:r>
        <w:rPr>
          <w:i/>
          <w:spacing w:val="-3"/>
          <w:sz w:val="28"/>
        </w:rPr>
        <w:t xml:space="preserve"> </w:t>
      </w:r>
      <w:r>
        <w:rPr>
          <w:i/>
          <w:spacing w:val="-2"/>
          <w:sz w:val="28"/>
        </w:rPr>
        <w:t>of America</w:t>
      </w:r>
      <w:r>
        <w:rPr>
          <w:i/>
          <w:spacing w:val="-3"/>
          <w:sz w:val="28"/>
        </w:rPr>
        <w:t xml:space="preserve"> </w:t>
      </w:r>
      <w:r>
        <w:rPr>
          <w:i/>
          <w:spacing w:val="-2"/>
          <w:sz w:val="28"/>
        </w:rPr>
        <w:t>in Congress assembled,</w:t>
      </w:r>
    </w:p>
    <w:p w:rsidR="00C71CDC" w:rsidRDefault="00810B99">
      <w:pPr>
        <w:pStyle w:val="ListParagraph"/>
        <w:numPr>
          <w:ilvl w:val="0"/>
          <w:numId w:val="14"/>
        </w:numPr>
        <w:tabs>
          <w:tab w:val="left" w:pos="2060"/>
        </w:tabs>
        <w:spacing w:before="196"/>
        <w:ind w:left="2060" w:hanging="340"/>
        <w:jc w:val="left"/>
        <w:rPr>
          <w:rFonts w:ascii="Century Schoolbook"/>
          <w:b/>
          <w:sz w:val="20"/>
        </w:rPr>
      </w:pPr>
      <w:r>
        <w:rPr>
          <w:rFonts w:ascii="Century Schoolbook"/>
          <w:b/>
          <w:sz w:val="20"/>
        </w:rPr>
        <w:t>SECTION</w:t>
      </w:r>
      <w:r>
        <w:rPr>
          <w:rFonts w:ascii="Century Schoolbook"/>
          <w:b/>
          <w:spacing w:val="8"/>
          <w:sz w:val="20"/>
        </w:rPr>
        <w:t xml:space="preserve"> </w:t>
      </w:r>
      <w:r>
        <w:rPr>
          <w:rFonts w:ascii="Century Schoolbook"/>
          <w:b/>
          <w:sz w:val="20"/>
        </w:rPr>
        <w:t>1.</w:t>
      </w:r>
      <w:r>
        <w:rPr>
          <w:rFonts w:ascii="Century Schoolbook"/>
          <w:b/>
          <w:spacing w:val="8"/>
          <w:sz w:val="20"/>
        </w:rPr>
        <w:t xml:space="preserve"> </w:t>
      </w:r>
      <w:r>
        <w:rPr>
          <w:rFonts w:ascii="Century Schoolbook"/>
          <w:b/>
          <w:sz w:val="20"/>
        </w:rPr>
        <w:t>SHORT</w:t>
      </w:r>
      <w:r>
        <w:rPr>
          <w:rFonts w:ascii="Century Schoolbook"/>
          <w:b/>
          <w:spacing w:val="8"/>
          <w:sz w:val="20"/>
        </w:rPr>
        <w:t xml:space="preserve"> </w:t>
      </w:r>
      <w:r>
        <w:rPr>
          <w:rFonts w:ascii="Century Schoolbook"/>
          <w:b/>
          <w:spacing w:val="-2"/>
          <w:sz w:val="20"/>
        </w:rPr>
        <w:t>TITLE.</w:t>
      </w:r>
    </w:p>
    <w:p w:rsidR="00C71CDC" w:rsidRDefault="00810B99">
      <w:pPr>
        <w:pStyle w:val="ListParagraph"/>
        <w:numPr>
          <w:ilvl w:val="0"/>
          <w:numId w:val="14"/>
        </w:numPr>
        <w:tabs>
          <w:tab w:val="left" w:pos="2619"/>
        </w:tabs>
        <w:spacing w:before="193"/>
        <w:ind w:hanging="899"/>
        <w:jc w:val="left"/>
        <w:rPr>
          <w:sz w:val="28"/>
        </w:rPr>
      </w:pPr>
      <w:r>
        <w:rPr>
          <w:sz w:val="28"/>
        </w:rPr>
        <w:t>This</w:t>
      </w:r>
      <w:r>
        <w:rPr>
          <w:spacing w:val="-8"/>
          <w:sz w:val="28"/>
        </w:rPr>
        <w:t xml:space="preserve"> </w:t>
      </w:r>
      <w:r>
        <w:rPr>
          <w:sz w:val="28"/>
        </w:rPr>
        <w:t>Act</w:t>
      </w:r>
      <w:r>
        <w:rPr>
          <w:spacing w:val="-8"/>
          <w:sz w:val="28"/>
        </w:rPr>
        <w:t xml:space="preserve"> </w:t>
      </w:r>
      <w:r>
        <w:rPr>
          <w:sz w:val="28"/>
        </w:rPr>
        <w:t>may</w:t>
      </w:r>
      <w:r>
        <w:rPr>
          <w:spacing w:val="-8"/>
          <w:sz w:val="28"/>
        </w:rPr>
        <w:t xml:space="preserve"> </w:t>
      </w:r>
      <w:r>
        <w:rPr>
          <w:sz w:val="28"/>
        </w:rPr>
        <w:t>be</w:t>
      </w:r>
      <w:r>
        <w:rPr>
          <w:spacing w:val="-8"/>
          <w:sz w:val="28"/>
        </w:rPr>
        <w:t xml:space="preserve"> </w:t>
      </w:r>
      <w:r>
        <w:rPr>
          <w:sz w:val="28"/>
        </w:rPr>
        <w:t>cited</w:t>
      </w:r>
      <w:r>
        <w:rPr>
          <w:spacing w:val="-7"/>
          <w:sz w:val="28"/>
        </w:rPr>
        <w:t xml:space="preserve"> </w:t>
      </w:r>
      <w:r>
        <w:rPr>
          <w:sz w:val="28"/>
        </w:rPr>
        <w:t>as</w:t>
      </w:r>
      <w:r>
        <w:rPr>
          <w:spacing w:val="-8"/>
          <w:sz w:val="28"/>
        </w:rPr>
        <w:t xml:space="preserve"> </w:t>
      </w:r>
      <w:r>
        <w:rPr>
          <w:sz w:val="28"/>
        </w:rPr>
        <w:t>the</w:t>
      </w:r>
      <w:r>
        <w:rPr>
          <w:spacing w:val="-8"/>
          <w:sz w:val="28"/>
        </w:rPr>
        <w:t xml:space="preserve"> </w:t>
      </w:r>
      <w:r>
        <w:rPr>
          <w:sz w:val="28"/>
        </w:rPr>
        <w:t>‘‘Shelter</w:t>
      </w:r>
      <w:r>
        <w:rPr>
          <w:spacing w:val="-8"/>
          <w:sz w:val="28"/>
        </w:rPr>
        <w:t xml:space="preserve"> </w:t>
      </w:r>
      <w:r>
        <w:rPr>
          <w:spacing w:val="-2"/>
          <w:sz w:val="28"/>
        </w:rPr>
        <w:t>Act’’.</w:t>
      </w:r>
    </w:p>
    <w:p w:rsidR="00C71CDC" w:rsidRDefault="00810B99">
      <w:pPr>
        <w:pStyle w:val="ListParagraph"/>
        <w:numPr>
          <w:ilvl w:val="0"/>
          <w:numId w:val="14"/>
        </w:numPr>
        <w:tabs>
          <w:tab w:val="left" w:pos="2060"/>
        </w:tabs>
        <w:spacing w:before="197"/>
        <w:ind w:left="2060" w:hanging="340"/>
        <w:jc w:val="left"/>
        <w:rPr>
          <w:rFonts w:ascii="Century Schoolbook"/>
          <w:b/>
          <w:sz w:val="20"/>
        </w:rPr>
      </w:pPr>
      <w:r>
        <w:rPr>
          <w:rFonts w:ascii="Century Schoolbook"/>
          <w:b/>
          <w:sz w:val="20"/>
        </w:rPr>
        <w:t>SEC.</w:t>
      </w:r>
      <w:r>
        <w:rPr>
          <w:rFonts w:ascii="Century Schoolbook"/>
          <w:b/>
          <w:spacing w:val="73"/>
          <w:w w:val="150"/>
          <w:sz w:val="20"/>
        </w:rPr>
        <w:t xml:space="preserve"> </w:t>
      </w:r>
      <w:r>
        <w:rPr>
          <w:rFonts w:ascii="Century Schoolbook"/>
          <w:b/>
          <w:sz w:val="20"/>
        </w:rPr>
        <w:t>2.</w:t>
      </w:r>
      <w:r>
        <w:rPr>
          <w:rFonts w:ascii="Century Schoolbook"/>
          <w:b/>
          <w:spacing w:val="73"/>
          <w:w w:val="150"/>
          <w:sz w:val="20"/>
        </w:rPr>
        <w:t xml:space="preserve"> </w:t>
      </w:r>
      <w:r>
        <w:rPr>
          <w:rFonts w:ascii="Century Schoolbook"/>
          <w:b/>
          <w:sz w:val="20"/>
        </w:rPr>
        <w:t>NONREFUNDABLE</w:t>
      </w:r>
      <w:r>
        <w:rPr>
          <w:rFonts w:ascii="Century Schoolbook"/>
          <w:b/>
          <w:spacing w:val="73"/>
          <w:w w:val="150"/>
          <w:sz w:val="20"/>
        </w:rPr>
        <w:t xml:space="preserve"> </w:t>
      </w:r>
      <w:r>
        <w:rPr>
          <w:rFonts w:ascii="Century Schoolbook"/>
          <w:b/>
          <w:sz w:val="20"/>
        </w:rPr>
        <w:t>PERSONAL</w:t>
      </w:r>
      <w:r>
        <w:rPr>
          <w:rFonts w:ascii="Century Schoolbook"/>
          <w:b/>
          <w:spacing w:val="74"/>
          <w:w w:val="150"/>
          <w:sz w:val="20"/>
        </w:rPr>
        <w:t xml:space="preserve"> </w:t>
      </w:r>
      <w:r>
        <w:rPr>
          <w:rFonts w:ascii="Century Schoolbook"/>
          <w:b/>
          <w:sz w:val="20"/>
        </w:rPr>
        <w:t>CREDIT</w:t>
      </w:r>
      <w:r>
        <w:rPr>
          <w:rFonts w:ascii="Century Schoolbook"/>
          <w:b/>
          <w:spacing w:val="73"/>
          <w:w w:val="150"/>
          <w:sz w:val="20"/>
        </w:rPr>
        <w:t xml:space="preserve"> </w:t>
      </w:r>
      <w:r>
        <w:rPr>
          <w:rFonts w:ascii="Century Schoolbook"/>
          <w:b/>
          <w:sz w:val="20"/>
        </w:rPr>
        <w:t>FOR</w:t>
      </w:r>
      <w:r>
        <w:rPr>
          <w:rFonts w:ascii="Century Schoolbook"/>
          <w:b/>
          <w:spacing w:val="73"/>
          <w:w w:val="150"/>
          <w:sz w:val="20"/>
        </w:rPr>
        <w:t xml:space="preserve"> </w:t>
      </w:r>
      <w:r>
        <w:rPr>
          <w:rFonts w:ascii="Century Schoolbook"/>
          <w:b/>
          <w:spacing w:val="-4"/>
          <w:sz w:val="20"/>
        </w:rPr>
        <w:t>DIS-</w:t>
      </w:r>
    </w:p>
    <w:p w:rsidR="00C71CDC" w:rsidRDefault="00810B99">
      <w:pPr>
        <w:pStyle w:val="ListParagraph"/>
        <w:numPr>
          <w:ilvl w:val="0"/>
          <w:numId w:val="14"/>
        </w:numPr>
        <w:tabs>
          <w:tab w:val="left" w:pos="3579"/>
        </w:tabs>
        <w:spacing w:before="198"/>
        <w:ind w:left="3579" w:hanging="1859"/>
        <w:jc w:val="left"/>
        <w:rPr>
          <w:rFonts w:ascii="Century Schoolbook"/>
          <w:b/>
          <w:sz w:val="20"/>
        </w:rPr>
      </w:pPr>
      <w:r>
        <w:rPr>
          <w:rFonts w:ascii="Century Schoolbook"/>
          <w:b/>
          <w:sz w:val="20"/>
        </w:rPr>
        <w:t>ASTER</w:t>
      </w:r>
      <w:r>
        <w:rPr>
          <w:rFonts w:ascii="Century Schoolbook"/>
          <w:b/>
          <w:spacing w:val="8"/>
          <w:sz w:val="20"/>
        </w:rPr>
        <w:t xml:space="preserve"> </w:t>
      </w:r>
      <w:r>
        <w:rPr>
          <w:rFonts w:ascii="Century Schoolbook"/>
          <w:b/>
          <w:sz w:val="20"/>
        </w:rPr>
        <w:t>MITIGATION</w:t>
      </w:r>
      <w:r>
        <w:rPr>
          <w:rFonts w:ascii="Century Schoolbook"/>
          <w:b/>
          <w:spacing w:val="8"/>
          <w:sz w:val="20"/>
        </w:rPr>
        <w:t xml:space="preserve"> </w:t>
      </w:r>
      <w:r>
        <w:rPr>
          <w:rFonts w:ascii="Century Schoolbook"/>
          <w:b/>
          <w:spacing w:val="-2"/>
          <w:sz w:val="20"/>
        </w:rPr>
        <w:t>EXPENDITURES.</w:t>
      </w:r>
    </w:p>
    <w:p w:rsidR="00C71CDC" w:rsidRDefault="00810B99">
      <w:pPr>
        <w:pStyle w:val="ListParagraph"/>
        <w:numPr>
          <w:ilvl w:val="0"/>
          <w:numId w:val="14"/>
        </w:numPr>
        <w:tabs>
          <w:tab w:val="left" w:pos="2619"/>
        </w:tabs>
        <w:spacing w:before="193"/>
        <w:jc w:val="left"/>
        <w:rPr>
          <w:sz w:val="28"/>
        </w:rPr>
      </w:pPr>
      <w:r>
        <w:rPr>
          <w:w w:val="105"/>
          <w:sz w:val="28"/>
        </w:rPr>
        <w:t>(a)</w:t>
      </w:r>
      <w:r>
        <w:rPr>
          <w:spacing w:val="61"/>
          <w:w w:val="150"/>
          <w:sz w:val="28"/>
        </w:rPr>
        <w:t xml:space="preserve"> </w:t>
      </w:r>
      <w:proofErr w:type="gramStart"/>
      <w:r>
        <w:rPr>
          <w:w w:val="105"/>
          <w:sz w:val="28"/>
        </w:rPr>
        <w:t>I</w:t>
      </w:r>
      <w:r>
        <w:rPr>
          <w:w w:val="105"/>
          <w:sz w:val="21"/>
        </w:rPr>
        <w:t>N</w:t>
      </w:r>
      <w:r>
        <w:rPr>
          <w:spacing w:val="28"/>
          <w:w w:val="105"/>
          <w:sz w:val="21"/>
        </w:rPr>
        <w:t xml:space="preserve">  </w:t>
      </w:r>
      <w:r>
        <w:rPr>
          <w:w w:val="105"/>
          <w:sz w:val="28"/>
        </w:rPr>
        <w:t>G</w:t>
      </w:r>
      <w:r>
        <w:rPr>
          <w:w w:val="105"/>
          <w:sz w:val="21"/>
        </w:rPr>
        <w:t>ENERAL</w:t>
      </w:r>
      <w:proofErr w:type="gramEnd"/>
      <w:r>
        <w:rPr>
          <w:w w:val="105"/>
          <w:sz w:val="28"/>
        </w:rPr>
        <w:t>.—Subpart</w:t>
      </w:r>
      <w:r>
        <w:rPr>
          <w:spacing w:val="62"/>
          <w:w w:val="150"/>
          <w:sz w:val="28"/>
        </w:rPr>
        <w:t xml:space="preserve"> </w:t>
      </w:r>
      <w:r>
        <w:rPr>
          <w:w w:val="105"/>
          <w:sz w:val="28"/>
        </w:rPr>
        <w:t>A</w:t>
      </w:r>
      <w:r>
        <w:rPr>
          <w:spacing w:val="61"/>
          <w:w w:val="150"/>
          <w:sz w:val="28"/>
        </w:rPr>
        <w:t xml:space="preserve"> </w:t>
      </w:r>
      <w:r>
        <w:rPr>
          <w:w w:val="105"/>
          <w:sz w:val="28"/>
        </w:rPr>
        <w:t>of</w:t>
      </w:r>
      <w:r>
        <w:rPr>
          <w:spacing w:val="62"/>
          <w:w w:val="150"/>
          <w:sz w:val="28"/>
        </w:rPr>
        <w:t xml:space="preserve"> </w:t>
      </w:r>
      <w:r>
        <w:rPr>
          <w:w w:val="105"/>
          <w:sz w:val="28"/>
        </w:rPr>
        <w:t>part</w:t>
      </w:r>
      <w:r>
        <w:rPr>
          <w:spacing w:val="61"/>
          <w:w w:val="150"/>
          <w:sz w:val="28"/>
        </w:rPr>
        <w:t xml:space="preserve"> </w:t>
      </w:r>
      <w:r>
        <w:rPr>
          <w:w w:val="105"/>
          <w:sz w:val="28"/>
        </w:rPr>
        <w:t>IV</w:t>
      </w:r>
      <w:r>
        <w:rPr>
          <w:spacing w:val="61"/>
          <w:w w:val="150"/>
          <w:sz w:val="28"/>
        </w:rPr>
        <w:t xml:space="preserve"> </w:t>
      </w:r>
      <w:r>
        <w:rPr>
          <w:w w:val="105"/>
          <w:sz w:val="28"/>
        </w:rPr>
        <w:t>of</w:t>
      </w:r>
      <w:r>
        <w:rPr>
          <w:spacing w:val="61"/>
          <w:w w:val="150"/>
          <w:sz w:val="28"/>
        </w:rPr>
        <w:t xml:space="preserve"> </w:t>
      </w:r>
      <w:r>
        <w:rPr>
          <w:spacing w:val="-4"/>
          <w:w w:val="105"/>
          <w:sz w:val="28"/>
        </w:rPr>
        <w:t>sub-</w:t>
      </w:r>
    </w:p>
    <w:p w:rsidR="00C71CDC" w:rsidRDefault="00810B99">
      <w:pPr>
        <w:pStyle w:val="ListParagraph"/>
        <w:numPr>
          <w:ilvl w:val="0"/>
          <w:numId w:val="14"/>
        </w:numPr>
        <w:tabs>
          <w:tab w:val="left" w:pos="2058"/>
        </w:tabs>
        <w:ind w:left="2058" w:hanging="339"/>
        <w:jc w:val="left"/>
        <w:rPr>
          <w:sz w:val="28"/>
        </w:rPr>
      </w:pPr>
      <w:r>
        <w:rPr>
          <w:sz w:val="28"/>
        </w:rPr>
        <w:t>chapter</w:t>
      </w:r>
      <w:r>
        <w:rPr>
          <w:spacing w:val="22"/>
          <w:sz w:val="28"/>
        </w:rPr>
        <w:t xml:space="preserve"> </w:t>
      </w:r>
      <w:r>
        <w:rPr>
          <w:sz w:val="28"/>
        </w:rPr>
        <w:t>A</w:t>
      </w:r>
      <w:r>
        <w:rPr>
          <w:spacing w:val="22"/>
          <w:sz w:val="28"/>
        </w:rPr>
        <w:t xml:space="preserve"> </w:t>
      </w:r>
      <w:r>
        <w:rPr>
          <w:sz w:val="28"/>
        </w:rPr>
        <w:t>of</w:t>
      </w:r>
      <w:r>
        <w:rPr>
          <w:spacing w:val="22"/>
          <w:sz w:val="28"/>
        </w:rPr>
        <w:t xml:space="preserve"> </w:t>
      </w:r>
      <w:r>
        <w:rPr>
          <w:sz w:val="28"/>
        </w:rPr>
        <w:t>chapter</w:t>
      </w:r>
      <w:r>
        <w:rPr>
          <w:spacing w:val="23"/>
          <w:sz w:val="28"/>
        </w:rPr>
        <w:t xml:space="preserve"> </w:t>
      </w:r>
      <w:r>
        <w:rPr>
          <w:sz w:val="28"/>
        </w:rPr>
        <w:t>1</w:t>
      </w:r>
      <w:r>
        <w:rPr>
          <w:spacing w:val="22"/>
          <w:sz w:val="28"/>
        </w:rPr>
        <w:t xml:space="preserve"> </w:t>
      </w:r>
      <w:r>
        <w:rPr>
          <w:sz w:val="28"/>
        </w:rPr>
        <w:t>of</w:t>
      </w:r>
      <w:r>
        <w:rPr>
          <w:spacing w:val="22"/>
          <w:sz w:val="28"/>
        </w:rPr>
        <w:t xml:space="preserve"> </w:t>
      </w:r>
      <w:r>
        <w:rPr>
          <w:sz w:val="28"/>
        </w:rPr>
        <w:t>the</w:t>
      </w:r>
      <w:r>
        <w:rPr>
          <w:spacing w:val="22"/>
          <w:sz w:val="28"/>
        </w:rPr>
        <w:t xml:space="preserve"> </w:t>
      </w:r>
      <w:r>
        <w:rPr>
          <w:sz w:val="28"/>
        </w:rPr>
        <w:t>Internal</w:t>
      </w:r>
      <w:r>
        <w:rPr>
          <w:spacing w:val="22"/>
          <w:sz w:val="28"/>
        </w:rPr>
        <w:t xml:space="preserve"> </w:t>
      </w:r>
      <w:r>
        <w:rPr>
          <w:sz w:val="28"/>
        </w:rPr>
        <w:t>Revenue</w:t>
      </w:r>
      <w:r>
        <w:rPr>
          <w:spacing w:val="23"/>
          <w:sz w:val="28"/>
        </w:rPr>
        <w:t xml:space="preserve"> </w:t>
      </w:r>
      <w:r>
        <w:rPr>
          <w:sz w:val="28"/>
        </w:rPr>
        <w:t>Code</w:t>
      </w:r>
      <w:r>
        <w:rPr>
          <w:spacing w:val="22"/>
          <w:sz w:val="28"/>
        </w:rPr>
        <w:t xml:space="preserve"> </w:t>
      </w:r>
      <w:r>
        <w:rPr>
          <w:spacing w:val="-5"/>
          <w:sz w:val="28"/>
        </w:rPr>
        <w:t>of</w:t>
      </w:r>
    </w:p>
    <w:p w:rsidR="00C71CDC" w:rsidRDefault="00810B99">
      <w:pPr>
        <w:pStyle w:val="ListParagraph"/>
        <w:numPr>
          <w:ilvl w:val="0"/>
          <w:numId w:val="14"/>
        </w:numPr>
        <w:tabs>
          <w:tab w:val="left" w:pos="2058"/>
        </w:tabs>
        <w:ind w:left="2058" w:hanging="339"/>
        <w:jc w:val="left"/>
        <w:rPr>
          <w:sz w:val="28"/>
        </w:rPr>
      </w:pPr>
      <w:r>
        <w:rPr>
          <w:sz w:val="28"/>
        </w:rPr>
        <w:t>1986</w:t>
      </w:r>
      <w:r>
        <w:rPr>
          <w:spacing w:val="19"/>
          <w:sz w:val="28"/>
        </w:rPr>
        <w:t xml:space="preserve"> </w:t>
      </w:r>
      <w:r>
        <w:rPr>
          <w:sz w:val="28"/>
        </w:rPr>
        <w:t>is</w:t>
      </w:r>
      <w:r>
        <w:rPr>
          <w:spacing w:val="20"/>
          <w:sz w:val="28"/>
        </w:rPr>
        <w:t xml:space="preserve"> </w:t>
      </w:r>
      <w:r>
        <w:rPr>
          <w:sz w:val="28"/>
        </w:rPr>
        <w:t>amended</w:t>
      </w:r>
      <w:r>
        <w:rPr>
          <w:spacing w:val="19"/>
          <w:sz w:val="28"/>
        </w:rPr>
        <w:t xml:space="preserve"> </w:t>
      </w:r>
      <w:r>
        <w:rPr>
          <w:sz w:val="28"/>
        </w:rPr>
        <w:t>by</w:t>
      </w:r>
      <w:r>
        <w:rPr>
          <w:spacing w:val="20"/>
          <w:sz w:val="28"/>
        </w:rPr>
        <w:t xml:space="preserve"> </w:t>
      </w:r>
      <w:r>
        <w:rPr>
          <w:sz w:val="28"/>
        </w:rPr>
        <w:t>inserting</w:t>
      </w:r>
      <w:r>
        <w:rPr>
          <w:spacing w:val="19"/>
          <w:sz w:val="28"/>
        </w:rPr>
        <w:t xml:space="preserve"> </w:t>
      </w:r>
      <w:r>
        <w:rPr>
          <w:sz w:val="28"/>
        </w:rPr>
        <w:t>after</w:t>
      </w:r>
      <w:r>
        <w:rPr>
          <w:spacing w:val="20"/>
          <w:sz w:val="28"/>
        </w:rPr>
        <w:t xml:space="preserve"> </w:t>
      </w:r>
      <w:r>
        <w:rPr>
          <w:sz w:val="28"/>
        </w:rPr>
        <w:t>section</w:t>
      </w:r>
      <w:r>
        <w:rPr>
          <w:spacing w:val="20"/>
          <w:sz w:val="28"/>
        </w:rPr>
        <w:t xml:space="preserve"> </w:t>
      </w:r>
      <w:r>
        <w:rPr>
          <w:sz w:val="28"/>
        </w:rPr>
        <w:t>25E</w:t>
      </w:r>
      <w:r>
        <w:rPr>
          <w:spacing w:val="19"/>
          <w:sz w:val="28"/>
        </w:rPr>
        <w:t xml:space="preserve"> </w:t>
      </w:r>
      <w:r>
        <w:rPr>
          <w:sz w:val="28"/>
        </w:rPr>
        <w:t>the</w:t>
      </w:r>
      <w:r>
        <w:rPr>
          <w:spacing w:val="20"/>
          <w:sz w:val="28"/>
        </w:rPr>
        <w:t xml:space="preserve"> </w:t>
      </w:r>
      <w:proofErr w:type="spellStart"/>
      <w:r>
        <w:rPr>
          <w:spacing w:val="-4"/>
          <w:sz w:val="28"/>
        </w:rPr>
        <w:t>fol</w:t>
      </w:r>
      <w:proofErr w:type="spellEnd"/>
      <w:r>
        <w:rPr>
          <w:spacing w:val="-4"/>
          <w:sz w:val="28"/>
        </w:rPr>
        <w:t>-</w:t>
      </w:r>
    </w:p>
    <w:p w:rsidR="00C71CDC" w:rsidRDefault="00810B99">
      <w:pPr>
        <w:pStyle w:val="ListParagraph"/>
        <w:numPr>
          <w:ilvl w:val="0"/>
          <w:numId w:val="14"/>
        </w:numPr>
        <w:tabs>
          <w:tab w:val="left" w:pos="2058"/>
        </w:tabs>
        <w:spacing w:before="191"/>
        <w:ind w:left="2058" w:hanging="479"/>
        <w:jc w:val="left"/>
        <w:rPr>
          <w:sz w:val="28"/>
        </w:rPr>
      </w:pPr>
      <w:r>
        <w:rPr>
          <w:w w:val="90"/>
          <w:sz w:val="28"/>
        </w:rPr>
        <w:t>lowing</w:t>
      </w:r>
      <w:r>
        <w:rPr>
          <w:spacing w:val="7"/>
          <w:sz w:val="28"/>
        </w:rPr>
        <w:t xml:space="preserve"> </w:t>
      </w:r>
      <w:r>
        <w:rPr>
          <w:w w:val="90"/>
          <w:sz w:val="28"/>
        </w:rPr>
        <w:t>new</w:t>
      </w:r>
      <w:r>
        <w:rPr>
          <w:spacing w:val="7"/>
          <w:sz w:val="28"/>
        </w:rPr>
        <w:t xml:space="preserve"> </w:t>
      </w:r>
      <w:r>
        <w:rPr>
          <w:spacing w:val="-2"/>
          <w:w w:val="90"/>
          <w:sz w:val="28"/>
        </w:rPr>
        <w:t>section:</w:t>
      </w:r>
    </w:p>
    <w:p w:rsidR="00C71CDC" w:rsidRDefault="00C71CDC">
      <w:pPr>
        <w:rPr>
          <w:sz w:val="28"/>
        </w:rPr>
        <w:sectPr w:rsidR="00C71CDC">
          <w:type w:val="continuous"/>
          <w:pgSz w:w="12240" w:h="15840"/>
          <w:pgMar w:top="100" w:right="1720" w:bottom="280" w:left="940" w:header="720" w:footer="720" w:gutter="0"/>
          <w:cols w:space="720"/>
        </w:sectPr>
      </w:pPr>
    </w:p>
    <w:p w:rsidR="00C71CDC" w:rsidRDefault="00810B99">
      <w:pPr>
        <w:pStyle w:val="ListParagraph"/>
        <w:numPr>
          <w:ilvl w:val="0"/>
          <w:numId w:val="13"/>
        </w:numPr>
        <w:tabs>
          <w:tab w:val="left" w:pos="2060"/>
        </w:tabs>
        <w:spacing w:before="72"/>
        <w:jc w:val="left"/>
        <w:rPr>
          <w:rFonts w:ascii="Century Schoolbook" w:hAnsi="Century Schoolbook"/>
          <w:b/>
          <w:sz w:val="20"/>
        </w:rPr>
      </w:pPr>
      <w:r>
        <w:rPr>
          <w:rFonts w:ascii="Century Schoolbook" w:hAnsi="Century Schoolbook"/>
          <w:b/>
          <w:sz w:val="20"/>
        </w:rPr>
        <w:t>‘‘SEC.</w:t>
      </w:r>
      <w:r>
        <w:rPr>
          <w:rFonts w:ascii="Century Schoolbook" w:hAnsi="Century Schoolbook"/>
          <w:b/>
          <w:spacing w:val="6"/>
          <w:sz w:val="20"/>
        </w:rPr>
        <w:t xml:space="preserve"> </w:t>
      </w:r>
      <w:r>
        <w:rPr>
          <w:rFonts w:ascii="Century Schoolbook" w:hAnsi="Century Schoolbook"/>
          <w:b/>
          <w:sz w:val="20"/>
        </w:rPr>
        <w:t>25F.</w:t>
      </w:r>
      <w:r>
        <w:rPr>
          <w:rFonts w:ascii="Century Schoolbook" w:hAnsi="Century Schoolbook"/>
          <w:b/>
          <w:spacing w:val="7"/>
          <w:sz w:val="20"/>
        </w:rPr>
        <w:t xml:space="preserve"> </w:t>
      </w:r>
      <w:r>
        <w:rPr>
          <w:rFonts w:ascii="Century Schoolbook" w:hAnsi="Century Schoolbook"/>
          <w:b/>
          <w:sz w:val="20"/>
        </w:rPr>
        <w:t>DISASTER</w:t>
      </w:r>
      <w:r>
        <w:rPr>
          <w:rFonts w:ascii="Century Schoolbook" w:hAnsi="Century Schoolbook"/>
          <w:b/>
          <w:spacing w:val="7"/>
          <w:sz w:val="20"/>
        </w:rPr>
        <w:t xml:space="preserve"> </w:t>
      </w:r>
      <w:r>
        <w:rPr>
          <w:rFonts w:ascii="Century Schoolbook" w:hAnsi="Century Schoolbook"/>
          <w:b/>
          <w:sz w:val="20"/>
        </w:rPr>
        <w:t>MITIGATION</w:t>
      </w:r>
      <w:r>
        <w:rPr>
          <w:rFonts w:ascii="Century Schoolbook" w:hAnsi="Century Schoolbook"/>
          <w:b/>
          <w:spacing w:val="7"/>
          <w:sz w:val="20"/>
        </w:rPr>
        <w:t xml:space="preserve"> </w:t>
      </w:r>
      <w:r>
        <w:rPr>
          <w:rFonts w:ascii="Century Schoolbook" w:hAnsi="Century Schoolbook"/>
          <w:b/>
          <w:spacing w:val="-2"/>
          <w:sz w:val="20"/>
        </w:rPr>
        <w:t>EXPENDITURES.</w:t>
      </w:r>
    </w:p>
    <w:p w:rsidR="00C71CDC" w:rsidRDefault="00810B99">
      <w:pPr>
        <w:pStyle w:val="ListParagraph"/>
        <w:numPr>
          <w:ilvl w:val="0"/>
          <w:numId w:val="13"/>
        </w:numPr>
        <w:tabs>
          <w:tab w:val="left" w:pos="2619"/>
        </w:tabs>
        <w:spacing w:before="194"/>
        <w:ind w:left="2619" w:hanging="899"/>
        <w:jc w:val="left"/>
        <w:rPr>
          <w:sz w:val="28"/>
        </w:rPr>
      </w:pPr>
      <w:r>
        <w:rPr>
          <w:w w:val="105"/>
          <w:sz w:val="28"/>
        </w:rPr>
        <w:t>‘‘(a)</w:t>
      </w:r>
      <w:r>
        <w:rPr>
          <w:spacing w:val="43"/>
          <w:w w:val="105"/>
          <w:sz w:val="28"/>
        </w:rPr>
        <w:t xml:space="preserve"> </w:t>
      </w:r>
      <w:r>
        <w:rPr>
          <w:w w:val="105"/>
          <w:sz w:val="28"/>
        </w:rPr>
        <w:t>A</w:t>
      </w:r>
      <w:r>
        <w:rPr>
          <w:w w:val="105"/>
          <w:sz w:val="21"/>
        </w:rPr>
        <w:t>LLOWANCE</w:t>
      </w:r>
      <w:r>
        <w:rPr>
          <w:spacing w:val="60"/>
          <w:w w:val="105"/>
          <w:sz w:val="21"/>
        </w:rPr>
        <w:t xml:space="preserve"> </w:t>
      </w:r>
      <w:r>
        <w:rPr>
          <w:w w:val="105"/>
          <w:sz w:val="21"/>
        </w:rPr>
        <w:t>OF</w:t>
      </w:r>
      <w:r>
        <w:rPr>
          <w:spacing w:val="60"/>
          <w:w w:val="105"/>
          <w:sz w:val="21"/>
        </w:rPr>
        <w:t xml:space="preserve"> </w:t>
      </w:r>
      <w:proofErr w:type="gramStart"/>
      <w:r>
        <w:rPr>
          <w:w w:val="105"/>
          <w:sz w:val="28"/>
        </w:rPr>
        <w:t>C</w:t>
      </w:r>
      <w:r>
        <w:rPr>
          <w:w w:val="105"/>
          <w:sz w:val="21"/>
        </w:rPr>
        <w:t>REDIT</w:t>
      </w:r>
      <w:r>
        <w:rPr>
          <w:w w:val="105"/>
          <w:sz w:val="28"/>
        </w:rPr>
        <w:t>.—</w:t>
      </w:r>
      <w:proofErr w:type="gramEnd"/>
      <w:r>
        <w:rPr>
          <w:w w:val="105"/>
          <w:sz w:val="28"/>
        </w:rPr>
        <w:t>In</w:t>
      </w:r>
      <w:r>
        <w:rPr>
          <w:spacing w:val="44"/>
          <w:w w:val="105"/>
          <w:sz w:val="28"/>
        </w:rPr>
        <w:t xml:space="preserve"> </w:t>
      </w:r>
      <w:r>
        <w:rPr>
          <w:w w:val="105"/>
          <w:sz w:val="28"/>
        </w:rPr>
        <w:t>the</w:t>
      </w:r>
      <w:r>
        <w:rPr>
          <w:spacing w:val="43"/>
          <w:w w:val="105"/>
          <w:sz w:val="28"/>
        </w:rPr>
        <w:t xml:space="preserve"> </w:t>
      </w:r>
      <w:r>
        <w:rPr>
          <w:w w:val="105"/>
          <w:sz w:val="28"/>
        </w:rPr>
        <w:t>case</w:t>
      </w:r>
      <w:r>
        <w:rPr>
          <w:spacing w:val="43"/>
          <w:w w:val="105"/>
          <w:sz w:val="28"/>
        </w:rPr>
        <w:t xml:space="preserve"> </w:t>
      </w:r>
      <w:r>
        <w:rPr>
          <w:w w:val="105"/>
          <w:sz w:val="28"/>
        </w:rPr>
        <w:t>of</w:t>
      </w:r>
      <w:r>
        <w:rPr>
          <w:spacing w:val="44"/>
          <w:w w:val="105"/>
          <w:sz w:val="28"/>
        </w:rPr>
        <w:t xml:space="preserve"> </w:t>
      </w:r>
      <w:r>
        <w:rPr>
          <w:w w:val="105"/>
          <w:sz w:val="28"/>
        </w:rPr>
        <w:t>an</w:t>
      </w:r>
      <w:r>
        <w:rPr>
          <w:spacing w:val="43"/>
          <w:w w:val="105"/>
          <w:sz w:val="28"/>
        </w:rPr>
        <w:t xml:space="preserve"> </w:t>
      </w:r>
      <w:r>
        <w:rPr>
          <w:spacing w:val="-5"/>
          <w:w w:val="105"/>
          <w:sz w:val="28"/>
        </w:rPr>
        <w:t>in-</w:t>
      </w:r>
    </w:p>
    <w:p w:rsidR="00C71CDC" w:rsidRDefault="00810B99">
      <w:pPr>
        <w:pStyle w:val="ListParagraph"/>
        <w:numPr>
          <w:ilvl w:val="0"/>
          <w:numId w:val="13"/>
        </w:numPr>
        <w:tabs>
          <w:tab w:val="left" w:pos="2060"/>
        </w:tabs>
        <w:spacing w:before="191"/>
        <w:jc w:val="left"/>
        <w:rPr>
          <w:sz w:val="28"/>
        </w:rPr>
      </w:pPr>
      <w:proofErr w:type="spellStart"/>
      <w:r>
        <w:rPr>
          <w:spacing w:val="-4"/>
          <w:sz w:val="28"/>
        </w:rPr>
        <w:t>dividual</w:t>
      </w:r>
      <w:proofErr w:type="spellEnd"/>
      <w:r>
        <w:rPr>
          <w:spacing w:val="-4"/>
          <w:sz w:val="28"/>
        </w:rPr>
        <w:t>,</w:t>
      </w:r>
      <w:r>
        <w:rPr>
          <w:spacing w:val="7"/>
          <w:sz w:val="28"/>
        </w:rPr>
        <w:t xml:space="preserve"> </w:t>
      </w:r>
      <w:r>
        <w:rPr>
          <w:spacing w:val="-4"/>
          <w:sz w:val="28"/>
        </w:rPr>
        <w:t>there</w:t>
      </w:r>
      <w:r>
        <w:rPr>
          <w:spacing w:val="7"/>
          <w:sz w:val="28"/>
        </w:rPr>
        <w:t xml:space="preserve"> </w:t>
      </w:r>
      <w:r>
        <w:rPr>
          <w:spacing w:val="-4"/>
          <w:sz w:val="28"/>
        </w:rPr>
        <w:t>shall</w:t>
      </w:r>
      <w:r>
        <w:rPr>
          <w:spacing w:val="7"/>
          <w:sz w:val="28"/>
        </w:rPr>
        <w:t xml:space="preserve"> </w:t>
      </w:r>
      <w:r>
        <w:rPr>
          <w:spacing w:val="-4"/>
          <w:sz w:val="28"/>
        </w:rPr>
        <w:t>be</w:t>
      </w:r>
      <w:r>
        <w:rPr>
          <w:spacing w:val="8"/>
          <w:sz w:val="28"/>
        </w:rPr>
        <w:t xml:space="preserve"> </w:t>
      </w:r>
      <w:r>
        <w:rPr>
          <w:spacing w:val="-4"/>
          <w:sz w:val="28"/>
        </w:rPr>
        <w:t>allowed</w:t>
      </w:r>
      <w:r>
        <w:rPr>
          <w:spacing w:val="7"/>
          <w:sz w:val="28"/>
        </w:rPr>
        <w:t xml:space="preserve"> </w:t>
      </w:r>
      <w:r>
        <w:rPr>
          <w:spacing w:val="-4"/>
          <w:sz w:val="28"/>
        </w:rPr>
        <w:t>as</w:t>
      </w:r>
      <w:r>
        <w:rPr>
          <w:spacing w:val="7"/>
          <w:sz w:val="28"/>
        </w:rPr>
        <w:t xml:space="preserve"> </w:t>
      </w:r>
      <w:r>
        <w:rPr>
          <w:spacing w:val="-4"/>
          <w:sz w:val="28"/>
        </w:rPr>
        <w:t>a</w:t>
      </w:r>
      <w:r>
        <w:rPr>
          <w:spacing w:val="8"/>
          <w:sz w:val="28"/>
        </w:rPr>
        <w:t xml:space="preserve"> </w:t>
      </w:r>
      <w:r>
        <w:rPr>
          <w:spacing w:val="-4"/>
          <w:sz w:val="28"/>
        </w:rPr>
        <w:t>credit</w:t>
      </w:r>
      <w:r>
        <w:rPr>
          <w:spacing w:val="7"/>
          <w:sz w:val="28"/>
        </w:rPr>
        <w:t xml:space="preserve"> </w:t>
      </w:r>
      <w:r>
        <w:rPr>
          <w:spacing w:val="-4"/>
          <w:sz w:val="28"/>
        </w:rPr>
        <w:t>against</w:t>
      </w:r>
      <w:r>
        <w:rPr>
          <w:spacing w:val="7"/>
          <w:sz w:val="28"/>
        </w:rPr>
        <w:t xml:space="preserve"> </w:t>
      </w:r>
      <w:r>
        <w:rPr>
          <w:spacing w:val="-4"/>
          <w:sz w:val="28"/>
        </w:rPr>
        <w:t>the</w:t>
      </w:r>
      <w:r>
        <w:rPr>
          <w:spacing w:val="8"/>
          <w:sz w:val="28"/>
        </w:rPr>
        <w:t xml:space="preserve"> </w:t>
      </w:r>
      <w:r>
        <w:rPr>
          <w:spacing w:val="-5"/>
          <w:sz w:val="28"/>
        </w:rPr>
        <w:t>tax</w:t>
      </w:r>
    </w:p>
    <w:p w:rsidR="00C71CDC" w:rsidRDefault="00810B99">
      <w:pPr>
        <w:pStyle w:val="ListParagraph"/>
        <w:numPr>
          <w:ilvl w:val="0"/>
          <w:numId w:val="13"/>
        </w:numPr>
        <w:tabs>
          <w:tab w:val="left" w:pos="2060"/>
        </w:tabs>
        <w:jc w:val="left"/>
        <w:rPr>
          <w:sz w:val="28"/>
        </w:rPr>
      </w:pPr>
      <w:r>
        <w:rPr>
          <w:sz w:val="28"/>
        </w:rPr>
        <w:t>imposed</w:t>
      </w:r>
      <w:r>
        <w:rPr>
          <w:spacing w:val="16"/>
          <w:sz w:val="28"/>
        </w:rPr>
        <w:t xml:space="preserve"> </w:t>
      </w:r>
      <w:r>
        <w:rPr>
          <w:sz w:val="28"/>
        </w:rPr>
        <w:t>by</w:t>
      </w:r>
      <w:r>
        <w:rPr>
          <w:spacing w:val="17"/>
          <w:sz w:val="28"/>
        </w:rPr>
        <w:t xml:space="preserve"> </w:t>
      </w:r>
      <w:r>
        <w:rPr>
          <w:sz w:val="28"/>
        </w:rPr>
        <w:t>this</w:t>
      </w:r>
      <w:r>
        <w:rPr>
          <w:spacing w:val="17"/>
          <w:sz w:val="28"/>
        </w:rPr>
        <w:t xml:space="preserve"> </w:t>
      </w:r>
      <w:r>
        <w:rPr>
          <w:sz w:val="28"/>
        </w:rPr>
        <w:t>chapter</w:t>
      </w:r>
      <w:r>
        <w:rPr>
          <w:spacing w:val="17"/>
          <w:sz w:val="28"/>
        </w:rPr>
        <w:t xml:space="preserve"> </w:t>
      </w:r>
      <w:r>
        <w:rPr>
          <w:sz w:val="28"/>
        </w:rPr>
        <w:t>for</w:t>
      </w:r>
      <w:r>
        <w:rPr>
          <w:spacing w:val="17"/>
          <w:sz w:val="28"/>
        </w:rPr>
        <w:t xml:space="preserve"> </w:t>
      </w:r>
      <w:r>
        <w:rPr>
          <w:sz w:val="28"/>
        </w:rPr>
        <w:t>the</w:t>
      </w:r>
      <w:r>
        <w:rPr>
          <w:spacing w:val="17"/>
          <w:sz w:val="28"/>
        </w:rPr>
        <w:t xml:space="preserve"> </w:t>
      </w:r>
      <w:r>
        <w:rPr>
          <w:sz w:val="28"/>
        </w:rPr>
        <w:t>taxable</w:t>
      </w:r>
      <w:r>
        <w:rPr>
          <w:spacing w:val="16"/>
          <w:sz w:val="28"/>
        </w:rPr>
        <w:t xml:space="preserve"> </w:t>
      </w:r>
      <w:r>
        <w:rPr>
          <w:sz w:val="28"/>
        </w:rPr>
        <w:t>year</w:t>
      </w:r>
      <w:r>
        <w:rPr>
          <w:spacing w:val="17"/>
          <w:sz w:val="28"/>
        </w:rPr>
        <w:t xml:space="preserve"> </w:t>
      </w:r>
      <w:r>
        <w:rPr>
          <w:sz w:val="28"/>
        </w:rPr>
        <w:t>an</w:t>
      </w:r>
      <w:r>
        <w:rPr>
          <w:spacing w:val="17"/>
          <w:sz w:val="28"/>
        </w:rPr>
        <w:t xml:space="preserve"> </w:t>
      </w:r>
      <w:r>
        <w:rPr>
          <w:spacing w:val="-2"/>
          <w:sz w:val="28"/>
        </w:rPr>
        <w:t>amount</w:t>
      </w:r>
    </w:p>
    <w:p w:rsidR="00C71CDC" w:rsidRDefault="00810B99">
      <w:pPr>
        <w:pStyle w:val="ListParagraph"/>
        <w:numPr>
          <w:ilvl w:val="0"/>
          <w:numId w:val="13"/>
        </w:numPr>
        <w:tabs>
          <w:tab w:val="left" w:pos="2060"/>
        </w:tabs>
        <w:jc w:val="left"/>
        <w:rPr>
          <w:sz w:val="28"/>
        </w:rPr>
      </w:pPr>
      <w:r>
        <w:rPr>
          <w:spacing w:val="-4"/>
          <w:sz w:val="28"/>
        </w:rPr>
        <w:t>equal</w:t>
      </w:r>
      <w:r>
        <w:rPr>
          <w:spacing w:val="-1"/>
          <w:sz w:val="28"/>
        </w:rPr>
        <w:t xml:space="preserve"> </w:t>
      </w:r>
      <w:r>
        <w:rPr>
          <w:spacing w:val="-4"/>
          <w:sz w:val="28"/>
        </w:rPr>
        <w:t>to</w:t>
      </w:r>
      <w:r>
        <w:rPr>
          <w:spacing w:val="-1"/>
          <w:sz w:val="28"/>
        </w:rPr>
        <w:t xml:space="preserve"> </w:t>
      </w:r>
      <w:r>
        <w:rPr>
          <w:spacing w:val="-4"/>
          <w:sz w:val="28"/>
        </w:rPr>
        <w:t>25</w:t>
      </w:r>
      <w:r>
        <w:rPr>
          <w:sz w:val="28"/>
        </w:rPr>
        <w:t xml:space="preserve"> </w:t>
      </w:r>
      <w:r>
        <w:rPr>
          <w:spacing w:val="-4"/>
          <w:sz w:val="28"/>
        </w:rPr>
        <w:t>percent</w:t>
      </w:r>
      <w:r>
        <w:rPr>
          <w:spacing w:val="-1"/>
          <w:sz w:val="28"/>
        </w:rPr>
        <w:t xml:space="preserve"> </w:t>
      </w:r>
      <w:r>
        <w:rPr>
          <w:spacing w:val="-4"/>
          <w:sz w:val="28"/>
        </w:rPr>
        <w:t>of</w:t>
      </w:r>
      <w:r>
        <w:rPr>
          <w:sz w:val="28"/>
        </w:rPr>
        <w:t xml:space="preserve"> </w:t>
      </w:r>
      <w:r>
        <w:rPr>
          <w:spacing w:val="-4"/>
          <w:sz w:val="28"/>
        </w:rPr>
        <w:t>the</w:t>
      </w:r>
      <w:r>
        <w:rPr>
          <w:spacing w:val="-1"/>
          <w:sz w:val="28"/>
        </w:rPr>
        <w:t xml:space="preserve"> </w:t>
      </w:r>
      <w:r>
        <w:rPr>
          <w:spacing w:val="-4"/>
          <w:sz w:val="28"/>
        </w:rPr>
        <w:t>qualified</w:t>
      </w:r>
      <w:r>
        <w:rPr>
          <w:spacing w:val="-1"/>
          <w:sz w:val="28"/>
        </w:rPr>
        <w:t xml:space="preserve"> </w:t>
      </w:r>
      <w:r>
        <w:rPr>
          <w:spacing w:val="-4"/>
          <w:sz w:val="28"/>
        </w:rPr>
        <w:t>disaster</w:t>
      </w:r>
      <w:r>
        <w:rPr>
          <w:sz w:val="28"/>
        </w:rPr>
        <w:t xml:space="preserve"> </w:t>
      </w:r>
      <w:r>
        <w:rPr>
          <w:spacing w:val="-4"/>
          <w:sz w:val="28"/>
        </w:rPr>
        <w:t>mitigation</w:t>
      </w:r>
      <w:r>
        <w:rPr>
          <w:spacing w:val="-1"/>
          <w:sz w:val="28"/>
        </w:rPr>
        <w:t xml:space="preserve"> </w:t>
      </w:r>
      <w:r>
        <w:rPr>
          <w:spacing w:val="-5"/>
          <w:sz w:val="28"/>
        </w:rPr>
        <w:t>ex-</w:t>
      </w:r>
    </w:p>
    <w:p w:rsidR="00C71CDC" w:rsidRDefault="00810B99">
      <w:pPr>
        <w:pStyle w:val="ListParagraph"/>
        <w:numPr>
          <w:ilvl w:val="0"/>
          <w:numId w:val="13"/>
        </w:numPr>
        <w:tabs>
          <w:tab w:val="left" w:pos="2060"/>
        </w:tabs>
        <w:spacing w:before="191"/>
        <w:jc w:val="left"/>
        <w:rPr>
          <w:sz w:val="28"/>
        </w:rPr>
      </w:pPr>
      <w:proofErr w:type="spellStart"/>
      <w:r>
        <w:rPr>
          <w:spacing w:val="-6"/>
          <w:sz w:val="28"/>
        </w:rPr>
        <w:t>penditures</w:t>
      </w:r>
      <w:proofErr w:type="spellEnd"/>
      <w:r>
        <w:rPr>
          <w:spacing w:val="-1"/>
          <w:sz w:val="28"/>
        </w:rPr>
        <w:t xml:space="preserve"> </w:t>
      </w:r>
      <w:r>
        <w:rPr>
          <w:spacing w:val="-6"/>
          <w:sz w:val="28"/>
        </w:rPr>
        <w:t>made</w:t>
      </w:r>
      <w:r>
        <w:rPr>
          <w:spacing w:val="-1"/>
          <w:sz w:val="28"/>
        </w:rPr>
        <w:t xml:space="preserve"> </w:t>
      </w:r>
      <w:r>
        <w:rPr>
          <w:spacing w:val="-6"/>
          <w:sz w:val="28"/>
        </w:rPr>
        <w:t>by</w:t>
      </w:r>
      <w:r>
        <w:rPr>
          <w:spacing w:val="-1"/>
          <w:sz w:val="28"/>
        </w:rPr>
        <w:t xml:space="preserve"> </w:t>
      </w:r>
      <w:r>
        <w:rPr>
          <w:spacing w:val="-6"/>
          <w:sz w:val="28"/>
        </w:rPr>
        <w:t>the</w:t>
      </w:r>
      <w:r>
        <w:rPr>
          <w:spacing w:val="-1"/>
          <w:sz w:val="28"/>
        </w:rPr>
        <w:t xml:space="preserve"> </w:t>
      </w:r>
      <w:r>
        <w:rPr>
          <w:spacing w:val="-6"/>
          <w:sz w:val="28"/>
        </w:rPr>
        <w:t>taxpayer</w:t>
      </w:r>
      <w:r>
        <w:rPr>
          <w:spacing w:val="-1"/>
          <w:sz w:val="28"/>
        </w:rPr>
        <w:t xml:space="preserve"> </w:t>
      </w:r>
      <w:r>
        <w:rPr>
          <w:spacing w:val="-6"/>
          <w:sz w:val="28"/>
        </w:rPr>
        <w:t>during</w:t>
      </w:r>
      <w:r>
        <w:rPr>
          <w:spacing w:val="-1"/>
          <w:sz w:val="28"/>
        </w:rPr>
        <w:t xml:space="preserve"> </w:t>
      </w:r>
      <w:r>
        <w:rPr>
          <w:spacing w:val="-6"/>
          <w:sz w:val="28"/>
        </w:rPr>
        <w:t>such</w:t>
      </w:r>
      <w:r>
        <w:rPr>
          <w:spacing w:val="-1"/>
          <w:sz w:val="28"/>
        </w:rPr>
        <w:t xml:space="preserve"> </w:t>
      </w:r>
      <w:r>
        <w:rPr>
          <w:spacing w:val="-6"/>
          <w:sz w:val="28"/>
        </w:rPr>
        <w:t>taxable</w:t>
      </w:r>
      <w:r>
        <w:rPr>
          <w:spacing w:val="-1"/>
          <w:sz w:val="28"/>
        </w:rPr>
        <w:t xml:space="preserve"> </w:t>
      </w:r>
      <w:r>
        <w:rPr>
          <w:spacing w:val="-6"/>
          <w:sz w:val="28"/>
        </w:rPr>
        <w:t>year.</w:t>
      </w:r>
    </w:p>
    <w:p w:rsidR="00C71CDC" w:rsidRDefault="00810B99">
      <w:pPr>
        <w:pStyle w:val="ListParagraph"/>
        <w:numPr>
          <w:ilvl w:val="0"/>
          <w:numId w:val="13"/>
        </w:numPr>
        <w:tabs>
          <w:tab w:val="left" w:pos="2619"/>
        </w:tabs>
        <w:ind w:left="2619" w:hanging="900"/>
        <w:jc w:val="left"/>
        <w:rPr>
          <w:sz w:val="28"/>
        </w:rPr>
      </w:pPr>
      <w:r>
        <w:rPr>
          <w:w w:val="110"/>
          <w:sz w:val="28"/>
        </w:rPr>
        <w:t>‘‘(b)</w:t>
      </w:r>
      <w:r>
        <w:rPr>
          <w:spacing w:val="-8"/>
          <w:w w:val="110"/>
          <w:sz w:val="28"/>
        </w:rPr>
        <w:t xml:space="preserve"> </w:t>
      </w:r>
      <w:r>
        <w:rPr>
          <w:w w:val="110"/>
          <w:sz w:val="28"/>
        </w:rPr>
        <w:t>M</w:t>
      </w:r>
      <w:r>
        <w:rPr>
          <w:w w:val="110"/>
          <w:sz w:val="21"/>
        </w:rPr>
        <w:t>AXIMUM</w:t>
      </w:r>
      <w:r>
        <w:rPr>
          <w:spacing w:val="9"/>
          <w:w w:val="110"/>
          <w:sz w:val="21"/>
        </w:rPr>
        <w:t xml:space="preserve"> </w:t>
      </w:r>
      <w:proofErr w:type="gramStart"/>
      <w:r>
        <w:rPr>
          <w:spacing w:val="-2"/>
          <w:w w:val="110"/>
          <w:sz w:val="28"/>
        </w:rPr>
        <w:t>C</w:t>
      </w:r>
      <w:r>
        <w:rPr>
          <w:spacing w:val="-2"/>
          <w:w w:val="110"/>
          <w:sz w:val="21"/>
        </w:rPr>
        <w:t>REDIT</w:t>
      </w:r>
      <w:r>
        <w:rPr>
          <w:spacing w:val="-2"/>
          <w:w w:val="110"/>
          <w:sz w:val="28"/>
        </w:rPr>
        <w:t>.—</w:t>
      </w:r>
      <w:proofErr w:type="gramEnd"/>
    </w:p>
    <w:p w:rsidR="00C71CDC" w:rsidRDefault="00810B99">
      <w:pPr>
        <w:pStyle w:val="ListParagraph"/>
        <w:numPr>
          <w:ilvl w:val="0"/>
          <w:numId w:val="13"/>
        </w:numPr>
        <w:tabs>
          <w:tab w:val="left" w:pos="3179"/>
        </w:tabs>
        <w:ind w:left="3179" w:hanging="1459"/>
        <w:jc w:val="left"/>
        <w:rPr>
          <w:sz w:val="28"/>
        </w:rPr>
      </w:pPr>
      <w:r>
        <w:rPr>
          <w:sz w:val="28"/>
        </w:rPr>
        <w:t>‘‘(1)</w:t>
      </w:r>
      <w:r>
        <w:rPr>
          <w:spacing w:val="64"/>
          <w:w w:val="150"/>
          <w:sz w:val="28"/>
        </w:rPr>
        <w:t xml:space="preserve"> </w:t>
      </w:r>
      <w:proofErr w:type="gramStart"/>
      <w:r>
        <w:rPr>
          <w:sz w:val="28"/>
        </w:rPr>
        <w:t>I</w:t>
      </w:r>
      <w:r>
        <w:rPr>
          <w:sz w:val="21"/>
        </w:rPr>
        <w:t>N</w:t>
      </w:r>
      <w:r>
        <w:rPr>
          <w:spacing w:val="32"/>
          <w:sz w:val="21"/>
        </w:rPr>
        <w:t xml:space="preserve">  </w:t>
      </w:r>
      <w:r>
        <w:rPr>
          <w:sz w:val="21"/>
        </w:rPr>
        <w:t>GENERAL</w:t>
      </w:r>
      <w:proofErr w:type="gramEnd"/>
      <w:r>
        <w:rPr>
          <w:sz w:val="28"/>
        </w:rPr>
        <w:t>.—Subject</w:t>
      </w:r>
      <w:r>
        <w:rPr>
          <w:spacing w:val="65"/>
          <w:w w:val="150"/>
          <w:sz w:val="28"/>
        </w:rPr>
        <w:t xml:space="preserve"> </w:t>
      </w:r>
      <w:r>
        <w:rPr>
          <w:sz w:val="28"/>
        </w:rPr>
        <w:t>to</w:t>
      </w:r>
      <w:r>
        <w:rPr>
          <w:spacing w:val="65"/>
          <w:w w:val="150"/>
          <w:sz w:val="28"/>
        </w:rPr>
        <w:t xml:space="preserve"> </w:t>
      </w:r>
      <w:r>
        <w:rPr>
          <w:sz w:val="28"/>
        </w:rPr>
        <w:t>paragraphs</w:t>
      </w:r>
      <w:r>
        <w:rPr>
          <w:spacing w:val="64"/>
          <w:w w:val="150"/>
          <w:sz w:val="28"/>
        </w:rPr>
        <w:t xml:space="preserve"> </w:t>
      </w:r>
      <w:r>
        <w:rPr>
          <w:spacing w:val="-5"/>
          <w:sz w:val="28"/>
        </w:rPr>
        <w:t>(2)</w:t>
      </w:r>
    </w:p>
    <w:p w:rsidR="00C71CDC" w:rsidRDefault="00810B99">
      <w:pPr>
        <w:pStyle w:val="ListParagraph"/>
        <w:numPr>
          <w:ilvl w:val="0"/>
          <w:numId w:val="13"/>
        </w:numPr>
        <w:tabs>
          <w:tab w:val="left" w:pos="2619"/>
        </w:tabs>
        <w:ind w:left="2619" w:hanging="899"/>
        <w:jc w:val="left"/>
        <w:rPr>
          <w:sz w:val="28"/>
        </w:rPr>
      </w:pPr>
      <w:r>
        <w:rPr>
          <w:spacing w:val="-2"/>
          <w:sz w:val="28"/>
        </w:rPr>
        <w:t>and</w:t>
      </w:r>
      <w:r>
        <w:rPr>
          <w:spacing w:val="14"/>
          <w:sz w:val="28"/>
        </w:rPr>
        <w:t xml:space="preserve"> </w:t>
      </w:r>
      <w:r>
        <w:rPr>
          <w:spacing w:val="-2"/>
          <w:sz w:val="28"/>
        </w:rPr>
        <w:t>(3),</w:t>
      </w:r>
      <w:r>
        <w:rPr>
          <w:spacing w:val="15"/>
          <w:sz w:val="28"/>
        </w:rPr>
        <w:t xml:space="preserve"> </w:t>
      </w:r>
      <w:r>
        <w:rPr>
          <w:spacing w:val="-2"/>
          <w:sz w:val="28"/>
        </w:rPr>
        <w:t>the</w:t>
      </w:r>
      <w:r>
        <w:rPr>
          <w:spacing w:val="15"/>
          <w:sz w:val="28"/>
        </w:rPr>
        <w:t xml:space="preserve"> </w:t>
      </w:r>
      <w:r>
        <w:rPr>
          <w:spacing w:val="-2"/>
          <w:sz w:val="28"/>
        </w:rPr>
        <w:t>credit</w:t>
      </w:r>
      <w:r>
        <w:rPr>
          <w:spacing w:val="15"/>
          <w:sz w:val="28"/>
        </w:rPr>
        <w:t xml:space="preserve"> </w:t>
      </w:r>
      <w:r>
        <w:rPr>
          <w:spacing w:val="-2"/>
          <w:sz w:val="28"/>
        </w:rPr>
        <w:t>allowed</w:t>
      </w:r>
      <w:r>
        <w:rPr>
          <w:spacing w:val="15"/>
          <w:sz w:val="28"/>
        </w:rPr>
        <w:t xml:space="preserve"> </w:t>
      </w:r>
      <w:r>
        <w:rPr>
          <w:spacing w:val="-2"/>
          <w:sz w:val="28"/>
        </w:rPr>
        <w:t>under</w:t>
      </w:r>
      <w:r>
        <w:rPr>
          <w:spacing w:val="15"/>
          <w:sz w:val="28"/>
        </w:rPr>
        <w:t xml:space="preserve"> </w:t>
      </w:r>
      <w:r>
        <w:rPr>
          <w:spacing w:val="-2"/>
          <w:sz w:val="28"/>
        </w:rPr>
        <w:t>subsection</w:t>
      </w:r>
      <w:r>
        <w:rPr>
          <w:spacing w:val="15"/>
          <w:sz w:val="28"/>
        </w:rPr>
        <w:t xml:space="preserve"> </w:t>
      </w:r>
      <w:r>
        <w:rPr>
          <w:spacing w:val="-2"/>
          <w:sz w:val="28"/>
        </w:rPr>
        <w:t>(a)</w:t>
      </w:r>
      <w:r>
        <w:rPr>
          <w:spacing w:val="15"/>
          <w:sz w:val="28"/>
        </w:rPr>
        <w:t xml:space="preserve"> </w:t>
      </w:r>
      <w:r>
        <w:rPr>
          <w:spacing w:val="-5"/>
          <w:sz w:val="28"/>
        </w:rPr>
        <w:t>for</w:t>
      </w:r>
    </w:p>
    <w:p w:rsidR="00C71CDC" w:rsidRDefault="00810B99">
      <w:pPr>
        <w:pStyle w:val="ListParagraph"/>
        <w:numPr>
          <w:ilvl w:val="0"/>
          <w:numId w:val="13"/>
        </w:numPr>
        <w:tabs>
          <w:tab w:val="left" w:pos="2619"/>
        </w:tabs>
        <w:spacing w:before="191"/>
        <w:ind w:left="2619" w:hanging="1039"/>
        <w:jc w:val="left"/>
        <w:rPr>
          <w:sz w:val="28"/>
        </w:rPr>
      </w:pPr>
      <w:r>
        <w:rPr>
          <w:spacing w:val="-4"/>
          <w:sz w:val="28"/>
        </w:rPr>
        <w:t>any</w:t>
      </w:r>
      <w:r>
        <w:rPr>
          <w:spacing w:val="2"/>
          <w:sz w:val="28"/>
        </w:rPr>
        <w:t xml:space="preserve"> </w:t>
      </w:r>
      <w:r>
        <w:rPr>
          <w:spacing w:val="-4"/>
          <w:sz w:val="28"/>
        </w:rPr>
        <w:t>taxable</w:t>
      </w:r>
      <w:r>
        <w:rPr>
          <w:spacing w:val="2"/>
          <w:sz w:val="28"/>
        </w:rPr>
        <w:t xml:space="preserve"> </w:t>
      </w:r>
      <w:r>
        <w:rPr>
          <w:spacing w:val="-4"/>
          <w:sz w:val="28"/>
        </w:rPr>
        <w:t>year</w:t>
      </w:r>
      <w:r>
        <w:rPr>
          <w:spacing w:val="3"/>
          <w:sz w:val="28"/>
        </w:rPr>
        <w:t xml:space="preserve"> </w:t>
      </w:r>
      <w:r>
        <w:rPr>
          <w:spacing w:val="-4"/>
          <w:sz w:val="28"/>
        </w:rPr>
        <w:t>shall</w:t>
      </w:r>
      <w:r>
        <w:rPr>
          <w:spacing w:val="2"/>
          <w:sz w:val="28"/>
        </w:rPr>
        <w:t xml:space="preserve"> </w:t>
      </w:r>
      <w:r>
        <w:rPr>
          <w:spacing w:val="-4"/>
          <w:sz w:val="28"/>
        </w:rPr>
        <w:t>not</w:t>
      </w:r>
      <w:r>
        <w:rPr>
          <w:spacing w:val="3"/>
          <w:sz w:val="28"/>
        </w:rPr>
        <w:t xml:space="preserve"> </w:t>
      </w:r>
      <w:r>
        <w:rPr>
          <w:spacing w:val="-4"/>
          <w:sz w:val="28"/>
        </w:rPr>
        <w:t>exceed</w:t>
      </w:r>
      <w:r>
        <w:rPr>
          <w:spacing w:val="2"/>
          <w:sz w:val="28"/>
        </w:rPr>
        <w:t xml:space="preserve"> </w:t>
      </w:r>
      <w:r>
        <w:rPr>
          <w:spacing w:val="-4"/>
          <w:sz w:val="28"/>
        </w:rPr>
        <w:t>$</w:t>
      </w:r>
      <w:ins w:id="0" w:author="Ogidan, Olu (Bennet)" w:date="2025-06-05T13:30:00Z">
        <w:r w:rsidR="00312040">
          <w:rPr>
            <w:spacing w:val="-4"/>
            <w:sz w:val="28"/>
          </w:rPr>
          <w:t>5</w:t>
        </w:r>
      </w:ins>
      <w:del w:id="1" w:author="Ogidan, Olu (Bennet)" w:date="2025-06-05T13:30:00Z">
        <w:r w:rsidDel="00312040">
          <w:rPr>
            <w:spacing w:val="-4"/>
            <w:sz w:val="28"/>
          </w:rPr>
          <w:delText>2</w:delText>
        </w:r>
      </w:del>
      <w:r>
        <w:rPr>
          <w:spacing w:val="-4"/>
          <w:sz w:val="28"/>
        </w:rPr>
        <w:t>,500.</w:t>
      </w:r>
    </w:p>
    <w:p w:rsidR="00C71CDC" w:rsidRDefault="00810B99">
      <w:pPr>
        <w:pStyle w:val="ListParagraph"/>
        <w:numPr>
          <w:ilvl w:val="0"/>
          <w:numId w:val="13"/>
        </w:numPr>
        <w:tabs>
          <w:tab w:val="left" w:pos="3179"/>
        </w:tabs>
        <w:ind w:left="3179" w:hanging="1599"/>
        <w:jc w:val="left"/>
        <w:rPr>
          <w:sz w:val="28"/>
        </w:rPr>
      </w:pPr>
      <w:r>
        <w:rPr>
          <w:w w:val="105"/>
          <w:sz w:val="28"/>
        </w:rPr>
        <w:t>‘‘(2)</w:t>
      </w:r>
      <w:r>
        <w:rPr>
          <w:spacing w:val="-3"/>
          <w:w w:val="105"/>
          <w:sz w:val="28"/>
        </w:rPr>
        <w:t xml:space="preserve"> </w:t>
      </w:r>
      <w:proofErr w:type="gramStart"/>
      <w:r>
        <w:rPr>
          <w:spacing w:val="-2"/>
          <w:w w:val="110"/>
          <w:sz w:val="28"/>
        </w:rPr>
        <w:t>P</w:t>
      </w:r>
      <w:r>
        <w:rPr>
          <w:spacing w:val="-2"/>
          <w:w w:val="110"/>
          <w:sz w:val="21"/>
        </w:rPr>
        <w:t>HASEOUT</w:t>
      </w:r>
      <w:r>
        <w:rPr>
          <w:spacing w:val="-2"/>
          <w:w w:val="110"/>
          <w:sz w:val="28"/>
        </w:rPr>
        <w:t>.—</w:t>
      </w:r>
      <w:proofErr w:type="gramEnd"/>
    </w:p>
    <w:p w:rsidR="00C71CDC" w:rsidRDefault="00810B99">
      <w:pPr>
        <w:pStyle w:val="ListParagraph"/>
        <w:numPr>
          <w:ilvl w:val="0"/>
          <w:numId w:val="13"/>
        </w:numPr>
        <w:tabs>
          <w:tab w:val="left" w:pos="3739"/>
          <w:tab w:val="left" w:pos="4474"/>
          <w:tab w:val="left" w:pos="4954"/>
          <w:tab w:val="left" w:pos="7044"/>
          <w:tab w:val="left" w:pos="8117"/>
        </w:tabs>
        <w:ind w:left="3739" w:hanging="2160"/>
        <w:jc w:val="left"/>
        <w:rPr>
          <w:sz w:val="28"/>
        </w:rPr>
      </w:pPr>
      <w:r>
        <w:rPr>
          <w:spacing w:val="-2"/>
          <w:w w:val="105"/>
          <w:sz w:val="28"/>
        </w:rPr>
        <w:t>‘‘(A)</w:t>
      </w:r>
      <w:r>
        <w:rPr>
          <w:sz w:val="28"/>
        </w:rPr>
        <w:tab/>
      </w:r>
      <w:r>
        <w:rPr>
          <w:spacing w:val="-7"/>
          <w:w w:val="105"/>
          <w:sz w:val="28"/>
        </w:rPr>
        <w:t>I</w:t>
      </w:r>
      <w:r>
        <w:rPr>
          <w:spacing w:val="-7"/>
          <w:w w:val="105"/>
          <w:sz w:val="21"/>
        </w:rPr>
        <w:t>N</w:t>
      </w:r>
      <w:r>
        <w:rPr>
          <w:sz w:val="21"/>
        </w:rPr>
        <w:tab/>
      </w:r>
      <w:proofErr w:type="gramStart"/>
      <w:r>
        <w:rPr>
          <w:w w:val="105"/>
          <w:sz w:val="21"/>
        </w:rPr>
        <w:t>GENERAL</w:t>
      </w:r>
      <w:r>
        <w:rPr>
          <w:w w:val="105"/>
          <w:sz w:val="28"/>
        </w:rPr>
        <w:t>.—</w:t>
      </w:r>
      <w:proofErr w:type="gramEnd"/>
      <w:r>
        <w:rPr>
          <w:spacing w:val="-5"/>
          <w:w w:val="105"/>
          <w:sz w:val="28"/>
        </w:rPr>
        <w:t>The</w:t>
      </w:r>
      <w:r>
        <w:rPr>
          <w:sz w:val="28"/>
        </w:rPr>
        <w:tab/>
      </w:r>
      <w:r>
        <w:rPr>
          <w:spacing w:val="-2"/>
          <w:w w:val="105"/>
          <w:sz w:val="28"/>
        </w:rPr>
        <w:t>amount</w:t>
      </w:r>
      <w:r>
        <w:rPr>
          <w:sz w:val="28"/>
        </w:rPr>
        <w:tab/>
      </w:r>
      <w:r>
        <w:rPr>
          <w:spacing w:val="-2"/>
          <w:w w:val="105"/>
          <w:sz w:val="28"/>
        </w:rPr>
        <w:t>under</w:t>
      </w:r>
    </w:p>
    <w:p w:rsidR="00C71CDC" w:rsidRDefault="00810B99">
      <w:pPr>
        <w:pStyle w:val="ListParagraph"/>
        <w:numPr>
          <w:ilvl w:val="0"/>
          <w:numId w:val="13"/>
        </w:numPr>
        <w:tabs>
          <w:tab w:val="left" w:pos="3179"/>
        </w:tabs>
        <w:ind w:left="3179" w:hanging="1600"/>
        <w:jc w:val="left"/>
        <w:rPr>
          <w:sz w:val="28"/>
        </w:rPr>
      </w:pPr>
      <w:r>
        <w:rPr>
          <w:sz w:val="28"/>
        </w:rPr>
        <w:t>paragraph</w:t>
      </w:r>
      <w:r>
        <w:rPr>
          <w:spacing w:val="21"/>
          <w:sz w:val="28"/>
        </w:rPr>
        <w:t xml:space="preserve"> </w:t>
      </w:r>
      <w:r>
        <w:rPr>
          <w:sz w:val="28"/>
        </w:rPr>
        <w:t>(1)</w:t>
      </w:r>
      <w:r>
        <w:rPr>
          <w:spacing w:val="21"/>
          <w:sz w:val="28"/>
        </w:rPr>
        <w:t xml:space="preserve"> </w:t>
      </w:r>
      <w:r>
        <w:rPr>
          <w:sz w:val="28"/>
        </w:rPr>
        <w:t>for</w:t>
      </w:r>
      <w:r>
        <w:rPr>
          <w:spacing w:val="21"/>
          <w:sz w:val="28"/>
        </w:rPr>
        <w:t xml:space="preserve"> </w:t>
      </w:r>
      <w:r>
        <w:rPr>
          <w:sz w:val="28"/>
        </w:rPr>
        <w:t>the</w:t>
      </w:r>
      <w:r>
        <w:rPr>
          <w:spacing w:val="21"/>
          <w:sz w:val="28"/>
        </w:rPr>
        <w:t xml:space="preserve"> </w:t>
      </w:r>
      <w:r>
        <w:rPr>
          <w:sz w:val="28"/>
        </w:rPr>
        <w:t>taxable</w:t>
      </w:r>
      <w:r>
        <w:rPr>
          <w:spacing w:val="21"/>
          <w:sz w:val="28"/>
        </w:rPr>
        <w:t xml:space="preserve"> </w:t>
      </w:r>
      <w:r>
        <w:rPr>
          <w:sz w:val="28"/>
        </w:rPr>
        <w:t>year</w:t>
      </w:r>
      <w:r>
        <w:rPr>
          <w:spacing w:val="21"/>
          <w:sz w:val="28"/>
        </w:rPr>
        <w:t xml:space="preserve"> </w:t>
      </w:r>
      <w:r>
        <w:rPr>
          <w:sz w:val="28"/>
        </w:rPr>
        <w:t>shall</w:t>
      </w:r>
      <w:r>
        <w:rPr>
          <w:spacing w:val="22"/>
          <w:sz w:val="28"/>
        </w:rPr>
        <w:t xml:space="preserve"> </w:t>
      </w:r>
      <w:r>
        <w:rPr>
          <w:sz w:val="28"/>
        </w:rPr>
        <w:t>be</w:t>
      </w:r>
      <w:r>
        <w:rPr>
          <w:spacing w:val="21"/>
          <w:sz w:val="28"/>
        </w:rPr>
        <w:t xml:space="preserve"> </w:t>
      </w:r>
      <w:r>
        <w:rPr>
          <w:spacing w:val="-5"/>
          <w:sz w:val="28"/>
        </w:rPr>
        <w:t>re-</w:t>
      </w:r>
    </w:p>
    <w:p w:rsidR="00C71CDC" w:rsidRDefault="00810B99">
      <w:pPr>
        <w:pStyle w:val="ListParagraph"/>
        <w:numPr>
          <w:ilvl w:val="0"/>
          <w:numId w:val="13"/>
        </w:numPr>
        <w:tabs>
          <w:tab w:val="left" w:pos="3179"/>
        </w:tabs>
        <w:spacing w:before="191"/>
        <w:ind w:left="3179" w:hanging="1600"/>
        <w:jc w:val="left"/>
        <w:rPr>
          <w:sz w:val="28"/>
        </w:rPr>
      </w:pPr>
      <w:proofErr w:type="spellStart"/>
      <w:r>
        <w:rPr>
          <w:spacing w:val="-4"/>
          <w:sz w:val="28"/>
        </w:rPr>
        <w:t>duced</w:t>
      </w:r>
      <w:proofErr w:type="spellEnd"/>
      <w:r>
        <w:rPr>
          <w:spacing w:val="4"/>
          <w:sz w:val="28"/>
        </w:rPr>
        <w:t xml:space="preserve"> </w:t>
      </w:r>
      <w:r>
        <w:rPr>
          <w:spacing w:val="-4"/>
          <w:sz w:val="28"/>
        </w:rPr>
        <w:t>(but</w:t>
      </w:r>
      <w:r>
        <w:rPr>
          <w:spacing w:val="5"/>
          <w:sz w:val="28"/>
        </w:rPr>
        <w:t xml:space="preserve"> </w:t>
      </w:r>
      <w:r>
        <w:rPr>
          <w:spacing w:val="-4"/>
          <w:sz w:val="28"/>
        </w:rPr>
        <w:t>not</w:t>
      </w:r>
      <w:r>
        <w:rPr>
          <w:spacing w:val="5"/>
          <w:sz w:val="28"/>
        </w:rPr>
        <w:t xml:space="preserve"> </w:t>
      </w:r>
      <w:r>
        <w:rPr>
          <w:spacing w:val="-4"/>
          <w:sz w:val="28"/>
        </w:rPr>
        <w:t>below</w:t>
      </w:r>
      <w:r>
        <w:rPr>
          <w:spacing w:val="4"/>
          <w:sz w:val="28"/>
        </w:rPr>
        <w:t xml:space="preserve"> </w:t>
      </w:r>
      <w:r>
        <w:rPr>
          <w:spacing w:val="-4"/>
          <w:sz w:val="28"/>
        </w:rPr>
        <w:t>zero)</w:t>
      </w:r>
      <w:r>
        <w:rPr>
          <w:spacing w:val="5"/>
          <w:sz w:val="28"/>
        </w:rPr>
        <w:t xml:space="preserve"> </w:t>
      </w:r>
      <w:r>
        <w:rPr>
          <w:spacing w:val="-4"/>
          <w:sz w:val="28"/>
        </w:rPr>
        <w:t>by</w:t>
      </w:r>
      <w:r>
        <w:rPr>
          <w:spacing w:val="5"/>
          <w:sz w:val="28"/>
        </w:rPr>
        <w:t xml:space="preserve"> </w:t>
      </w:r>
      <w:r>
        <w:rPr>
          <w:spacing w:val="-4"/>
          <w:sz w:val="28"/>
        </w:rPr>
        <w:t>an</w:t>
      </w:r>
      <w:r>
        <w:rPr>
          <w:spacing w:val="4"/>
          <w:sz w:val="28"/>
        </w:rPr>
        <w:t xml:space="preserve"> </w:t>
      </w:r>
      <w:r>
        <w:rPr>
          <w:spacing w:val="-4"/>
          <w:sz w:val="28"/>
        </w:rPr>
        <w:t>amount</w:t>
      </w:r>
      <w:r>
        <w:rPr>
          <w:spacing w:val="5"/>
          <w:sz w:val="28"/>
        </w:rPr>
        <w:t xml:space="preserve"> </w:t>
      </w:r>
      <w:r>
        <w:rPr>
          <w:spacing w:val="-4"/>
          <w:sz w:val="28"/>
        </w:rPr>
        <w:t>which</w:t>
      </w:r>
    </w:p>
    <w:p w:rsidR="00C71CDC" w:rsidRDefault="00810B99">
      <w:pPr>
        <w:pStyle w:val="ListParagraph"/>
        <w:numPr>
          <w:ilvl w:val="0"/>
          <w:numId w:val="13"/>
        </w:numPr>
        <w:tabs>
          <w:tab w:val="left" w:pos="3179"/>
        </w:tabs>
        <w:ind w:left="3179" w:hanging="1600"/>
        <w:jc w:val="left"/>
        <w:rPr>
          <w:sz w:val="28"/>
        </w:rPr>
      </w:pPr>
      <w:r>
        <w:rPr>
          <w:spacing w:val="-2"/>
          <w:sz w:val="28"/>
        </w:rPr>
        <w:t>bears</w:t>
      </w:r>
      <w:r>
        <w:rPr>
          <w:spacing w:val="13"/>
          <w:sz w:val="28"/>
        </w:rPr>
        <w:t xml:space="preserve"> </w:t>
      </w:r>
      <w:r>
        <w:rPr>
          <w:spacing w:val="-2"/>
          <w:sz w:val="28"/>
        </w:rPr>
        <w:t>the</w:t>
      </w:r>
      <w:r>
        <w:rPr>
          <w:spacing w:val="14"/>
          <w:sz w:val="28"/>
        </w:rPr>
        <w:t xml:space="preserve"> </w:t>
      </w:r>
      <w:r>
        <w:rPr>
          <w:spacing w:val="-2"/>
          <w:sz w:val="28"/>
        </w:rPr>
        <w:t>same</w:t>
      </w:r>
      <w:r>
        <w:rPr>
          <w:spacing w:val="13"/>
          <w:sz w:val="28"/>
        </w:rPr>
        <w:t xml:space="preserve"> </w:t>
      </w:r>
      <w:r>
        <w:rPr>
          <w:spacing w:val="-2"/>
          <w:sz w:val="28"/>
        </w:rPr>
        <w:t>ratio</w:t>
      </w:r>
      <w:r>
        <w:rPr>
          <w:spacing w:val="14"/>
          <w:sz w:val="28"/>
        </w:rPr>
        <w:t xml:space="preserve"> </w:t>
      </w:r>
      <w:r>
        <w:rPr>
          <w:spacing w:val="-2"/>
          <w:sz w:val="28"/>
        </w:rPr>
        <w:t>to</w:t>
      </w:r>
      <w:r>
        <w:rPr>
          <w:spacing w:val="14"/>
          <w:sz w:val="28"/>
        </w:rPr>
        <w:t xml:space="preserve"> </w:t>
      </w:r>
      <w:r>
        <w:rPr>
          <w:spacing w:val="-2"/>
          <w:sz w:val="28"/>
        </w:rPr>
        <w:t>the</w:t>
      </w:r>
      <w:r>
        <w:rPr>
          <w:spacing w:val="13"/>
          <w:sz w:val="28"/>
        </w:rPr>
        <w:t xml:space="preserve"> </w:t>
      </w:r>
      <w:r>
        <w:rPr>
          <w:spacing w:val="-2"/>
          <w:sz w:val="28"/>
        </w:rPr>
        <w:t>amount</w:t>
      </w:r>
      <w:r>
        <w:rPr>
          <w:spacing w:val="14"/>
          <w:sz w:val="28"/>
        </w:rPr>
        <w:t xml:space="preserve"> </w:t>
      </w:r>
      <w:r>
        <w:rPr>
          <w:spacing w:val="-2"/>
          <w:sz w:val="28"/>
        </w:rPr>
        <w:t>under</w:t>
      </w:r>
      <w:r>
        <w:rPr>
          <w:spacing w:val="13"/>
          <w:sz w:val="28"/>
        </w:rPr>
        <w:t xml:space="preserve"> </w:t>
      </w:r>
      <w:r>
        <w:rPr>
          <w:spacing w:val="-4"/>
          <w:sz w:val="28"/>
        </w:rPr>
        <w:t>such</w:t>
      </w:r>
    </w:p>
    <w:p w:rsidR="00C71CDC" w:rsidRDefault="00810B99">
      <w:pPr>
        <w:pStyle w:val="ListParagraph"/>
        <w:numPr>
          <w:ilvl w:val="0"/>
          <w:numId w:val="13"/>
        </w:numPr>
        <w:tabs>
          <w:tab w:val="left" w:pos="3179"/>
        </w:tabs>
        <w:ind w:left="3179" w:hanging="1600"/>
        <w:jc w:val="left"/>
        <w:rPr>
          <w:sz w:val="28"/>
        </w:rPr>
      </w:pPr>
      <w:r>
        <w:rPr>
          <w:spacing w:val="-5"/>
          <w:sz w:val="28"/>
        </w:rPr>
        <w:t>paragraph</w:t>
      </w:r>
      <w:r>
        <w:rPr>
          <w:spacing w:val="12"/>
          <w:sz w:val="28"/>
        </w:rPr>
        <w:t xml:space="preserve"> </w:t>
      </w:r>
      <w:r>
        <w:rPr>
          <w:spacing w:val="-5"/>
          <w:sz w:val="28"/>
        </w:rPr>
        <w:t>as—</w:t>
      </w:r>
    </w:p>
    <w:p w:rsidR="00C71CDC" w:rsidRDefault="00810B99">
      <w:pPr>
        <w:pStyle w:val="ListParagraph"/>
        <w:numPr>
          <w:ilvl w:val="0"/>
          <w:numId w:val="13"/>
        </w:numPr>
        <w:tabs>
          <w:tab w:val="left" w:pos="4299"/>
        </w:tabs>
        <w:ind w:left="4299" w:hanging="2720"/>
        <w:jc w:val="left"/>
        <w:rPr>
          <w:sz w:val="28"/>
        </w:rPr>
      </w:pPr>
      <w:r>
        <w:rPr>
          <w:sz w:val="28"/>
        </w:rPr>
        <w:t>‘‘(</w:t>
      </w:r>
      <w:proofErr w:type="spellStart"/>
      <w:r>
        <w:rPr>
          <w:sz w:val="28"/>
        </w:rPr>
        <w:t>i</w:t>
      </w:r>
      <w:proofErr w:type="spellEnd"/>
      <w:r>
        <w:rPr>
          <w:sz w:val="28"/>
        </w:rPr>
        <w:t>)</w:t>
      </w:r>
      <w:r>
        <w:rPr>
          <w:spacing w:val="47"/>
          <w:sz w:val="28"/>
        </w:rPr>
        <w:t xml:space="preserve"> </w:t>
      </w:r>
      <w:r>
        <w:rPr>
          <w:sz w:val="28"/>
        </w:rPr>
        <w:t>the</w:t>
      </w:r>
      <w:r>
        <w:rPr>
          <w:spacing w:val="48"/>
          <w:sz w:val="28"/>
        </w:rPr>
        <w:t xml:space="preserve"> </w:t>
      </w:r>
      <w:r>
        <w:rPr>
          <w:sz w:val="28"/>
        </w:rPr>
        <w:t>amount</w:t>
      </w:r>
      <w:r>
        <w:rPr>
          <w:spacing w:val="47"/>
          <w:sz w:val="28"/>
        </w:rPr>
        <w:t xml:space="preserve"> </w:t>
      </w:r>
      <w:r>
        <w:rPr>
          <w:sz w:val="28"/>
        </w:rPr>
        <w:t>(not</w:t>
      </w:r>
      <w:r>
        <w:rPr>
          <w:spacing w:val="48"/>
          <w:sz w:val="28"/>
        </w:rPr>
        <w:t xml:space="preserve"> </w:t>
      </w:r>
      <w:r>
        <w:rPr>
          <w:sz w:val="28"/>
        </w:rPr>
        <w:t>less</w:t>
      </w:r>
      <w:r>
        <w:rPr>
          <w:spacing w:val="48"/>
          <w:sz w:val="28"/>
        </w:rPr>
        <w:t xml:space="preserve"> </w:t>
      </w:r>
      <w:r>
        <w:rPr>
          <w:sz w:val="28"/>
        </w:rPr>
        <w:t>than</w:t>
      </w:r>
      <w:r>
        <w:rPr>
          <w:spacing w:val="47"/>
          <w:sz w:val="28"/>
        </w:rPr>
        <w:t xml:space="preserve"> </w:t>
      </w:r>
      <w:r>
        <w:rPr>
          <w:spacing w:val="-2"/>
          <w:sz w:val="28"/>
        </w:rPr>
        <w:t>zero)</w:t>
      </w:r>
    </w:p>
    <w:p w:rsidR="00C71CDC" w:rsidRDefault="00810B99">
      <w:pPr>
        <w:pStyle w:val="ListParagraph"/>
        <w:numPr>
          <w:ilvl w:val="0"/>
          <w:numId w:val="13"/>
        </w:numPr>
        <w:tabs>
          <w:tab w:val="left" w:pos="3739"/>
        </w:tabs>
        <w:spacing w:before="191"/>
        <w:ind w:left="3739" w:hanging="2160"/>
        <w:jc w:val="left"/>
        <w:rPr>
          <w:sz w:val="28"/>
        </w:rPr>
      </w:pPr>
      <w:r>
        <w:rPr>
          <w:spacing w:val="-2"/>
          <w:sz w:val="28"/>
        </w:rPr>
        <w:t>equal</w:t>
      </w:r>
      <w:r>
        <w:rPr>
          <w:spacing w:val="30"/>
          <w:sz w:val="28"/>
        </w:rPr>
        <w:t xml:space="preserve"> </w:t>
      </w:r>
      <w:r>
        <w:rPr>
          <w:spacing w:val="-2"/>
          <w:sz w:val="28"/>
        </w:rPr>
        <w:t>to</w:t>
      </w:r>
      <w:r>
        <w:rPr>
          <w:spacing w:val="31"/>
          <w:sz w:val="28"/>
        </w:rPr>
        <w:t xml:space="preserve"> </w:t>
      </w:r>
      <w:r>
        <w:rPr>
          <w:spacing w:val="-2"/>
          <w:sz w:val="28"/>
        </w:rPr>
        <w:t>the</w:t>
      </w:r>
      <w:r>
        <w:rPr>
          <w:spacing w:val="31"/>
          <w:sz w:val="28"/>
        </w:rPr>
        <w:t xml:space="preserve"> </w:t>
      </w:r>
      <w:r>
        <w:rPr>
          <w:spacing w:val="-2"/>
          <w:sz w:val="28"/>
        </w:rPr>
        <w:t>adjusted</w:t>
      </w:r>
      <w:r>
        <w:rPr>
          <w:spacing w:val="30"/>
          <w:sz w:val="28"/>
        </w:rPr>
        <w:t xml:space="preserve"> </w:t>
      </w:r>
      <w:r>
        <w:rPr>
          <w:spacing w:val="-2"/>
          <w:sz w:val="28"/>
        </w:rPr>
        <w:t>gross</w:t>
      </w:r>
      <w:r>
        <w:rPr>
          <w:spacing w:val="31"/>
          <w:sz w:val="28"/>
        </w:rPr>
        <w:t xml:space="preserve"> </w:t>
      </w:r>
      <w:r>
        <w:rPr>
          <w:spacing w:val="-2"/>
          <w:sz w:val="28"/>
        </w:rPr>
        <w:t>income</w:t>
      </w:r>
      <w:r>
        <w:rPr>
          <w:spacing w:val="31"/>
          <w:sz w:val="28"/>
        </w:rPr>
        <w:t xml:space="preserve"> </w:t>
      </w:r>
      <w:r>
        <w:rPr>
          <w:spacing w:val="-2"/>
          <w:sz w:val="28"/>
        </w:rPr>
        <w:t>of</w:t>
      </w:r>
      <w:r>
        <w:rPr>
          <w:spacing w:val="30"/>
          <w:sz w:val="28"/>
        </w:rPr>
        <w:t xml:space="preserve"> </w:t>
      </w:r>
      <w:r>
        <w:rPr>
          <w:spacing w:val="-5"/>
          <w:sz w:val="28"/>
        </w:rPr>
        <w:t>the</w:t>
      </w:r>
    </w:p>
    <w:p w:rsidR="00C71CDC" w:rsidRDefault="00810B99">
      <w:pPr>
        <w:pStyle w:val="ListParagraph"/>
        <w:numPr>
          <w:ilvl w:val="0"/>
          <w:numId w:val="13"/>
        </w:numPr>
        <w:tabs>
          <w:tab w:val="left" w:pos="3739"/>
          <w:tab w:val="left" w:pos="4970"/>
          <w:tab w:val="left" w:pos="5539"/>
          <w:tab w:val="left" w:pos="6297"/>
          <w:tab w:val="left" w:pos="7356"/>
          <w:tab w:val="left" w:pos="8087"/>
        </w:tabs>
        <w:ind w:left="3739" w:hanging="2160"/>
        <w:jc w:val="left"/>
        <w:rPr>
          <w:sz w:val="28"/>
        </w:rPr>
      </w:pPr>
      <w:r>
        <w:rPr>
          <w:spacing w:val="-2"/>
          <w:sz w:val="28"/>
        </w:rPr>
        <w:t>taxpayer</w:t>
      </w:r>
      <w:r>
        <w:rPr>
          <w:sz w:val="28"/>
        </w:rPr>
        <w:tab/>
      </w:r>
      <w:r>
        <w:rPr>
          <w:spacing w:val="-5"/>
          <w:sz w:val="28"/>
        </w:rPr>
        <w:t>for</w:t>
      </w:r>
      <w:r>
        <w:rPr>
          <w:sz w:val="28"/>
        </w:rPr>
        <w:tab/>
      </w:r>
      <w:r>
        <w:rPr>
          <w:spacing w:val="-4"/>
          <w:sz w:val="28"/>
        </w:rPr>
        <w:t>such</w:t>
      </w:r>
      <w:r>
        <w:rPr>
          <w:sz w:val="28"/>
        </w:rPr>
        <w:tab/>
      </w:r>
      <w:r>
        <w:rPr>
          <w:spacing w:val="-2"/>
          <w:sz w:val="28"/>
        </w:rPr>
        <w:t>taxable</w:t>
      </w:r>
      <w:r>
        <w:rPr>
          <w:sz w:val="28"/>
        </w:rPr>
        <w:tab/>
      </w:r>
      <w:r>
        <w:rPr>
          <w:spacing w:val="-4"/>
          <w:sz w:val="28"/>
        </w:rPr>
        <w:t>year</w:t>
      </w:r>
      <w:r>
        <w:rPr>
          <w:sz w:val="28"/>
        </w:rPr>
        <w:tab/>
      </w:r>
      <w:r>
        <w:rPr>
          <w:spacing w:val="-2"/>
          <w:sz w:val="28"/>
        </w:rPr>
        <w:t>minus</w:t>
      </w:r>
    </w:p>
    <w:p w:rsidR="00C71CDC" w:rsidRDefault="00810B99">
      <w:pPr>
        <w:pStyle w:val="ListParagraph"/>
        <w:numPr>
          <w:ilvl w:val="0"/>
          <w:numId w:val="13"/>
        </w:numPr>
        <w:tabs>
          <w:tab w:val="left" w:pos="3739"/>
        </w:tabs>
        <w:ind w:left="3739" w:hanging="2160"/>
        <w:jc w:val="left"/>
        <w:rPr>
          <w:sz w:val="28"/>
        </w:rPr>
      </w:pPr>
      <w:r>
        <w:rPr>
          <w:spacing w:val="-2"/>
          <w:sz w:val="28"/>
        </w:rPr>
        <w:t>$100,000,</w:t>
      </w:r>
      <w:r>
        <w:rPr>
          <w:spacing w:val="-1"/>
          <w:sz w:val="28"/>
        </w:rPr>
        <w:t xml:space="preserve"> </w:t>
      </w:r>
      <w:r>
        <w:rPr>
          <w:spacing w:val="-2"/>
          <w:sz w:val="28"/>
        </w:rPr>
        <w:t>bears</w:t>
      </w:r>
      <w:r>
        <w:rPr>
          <w:sz w:val="28"/>
        </w:rPr>
        <w:t xml:space="preserve"> </w:t>
      </w:r>
      <w:r>
        <w:rPr>
          <w:spacing w:val="-5"/>
          <w:sz w:val="28"/>
        </w:rPr>
        <w:t>to</w:t>
      </w:r>
    </w:p>
    <w:p w:rsidR="00C71CDC" w:rsidRDefault="00810B99">
      <w:pPr>
        <w:pStyle w:val="BodyText"/>
        <w:tabs>
          <w:tab w:val="left" w:pos="4299"/>
        </w:tabs>
        <w:ind w:left="1579" w:firstLine="0"/>
      </w:pPr>
      <w:r>
        <w:rPr>
          <w:rFonts w:ascii="Times New Roman" w:hAnsi="Times New Roman"/>
          <w:spacing w:val="-5"/>
        </w:rPr>
        <w:t>21</w:t>
      </w:r>
      <w:r>
        <w:rPr>
          <w:rFonts w:ascii="Times New Roman" w:hAnsi="Times New Roman"/>
        </w:rPr>
        <w:tab/>
      </w:r>
      <w:r>
        <w:t>‘‘(ii)</w:t>
      </w:r>
      <w:r>
        <w:rPr>
          <w:spacing w:val="25"/>
        </w:rPr>
        <w:t xml:space="preserve"> </w:t>
      </w:r>
      <w:r>
        <w:rPr>
          <w:spacing w:val="-2"/>
        </w:rPr>
        <w:t>$50,000.</w:t>
      </w:r>
    </w:p>
    <w:p w:rsidR="00C71CDC" w:rsidRDefault="00810B99">
      <w:pPr>
        <w:pStyle w:val="ListParagraph"/>
        <w:numPr>
          <w:ilvl w:val="0"/>
          <w:numId w:val="12"/>
        </w:numPr>
        <w:tabs>
          <w:tab w:val="left" w:pos="3739"/>
          <w:tab w:val="left" w:pos="4519"/>
          <w:tab w:val="left" w:pos="6034"/>
          <w:tab w:val="left" w:pos="8420"/>
        </w:tabs>
        <w:spacing w:before="191"/>
        <w:ind w:left="3739"/>
        <w:rPr>
          <w:sz w:val="28"/>
        </w:rPr>
      </w:pPr>
      <w:r>
        <w:rPr>
          <w:spacing w:val="-2"/>
          <w:w w:val="105"/>
          <w:sz w:val="28"/>
        </w:rPr>
        <w:t>‘‘(B)</w:t>
      </w:r>
      <w:r>
        <w:rPr>
          <w:sz w:val="28"/>
        </w:rPr>
        <w:tab/>
      </w:r>
      <w:r>
        <w:rPr>
          <w:spacing w:val="-2"/>
          <w:w w:val="105"/>
          <w:sz w:val="28"/>
        </w:rPr>
        <w:t>I</w:t>
      </w:r>
      <w:r>
        <w:rPr>
          <w:spacing w:val="-2"/>
          <w:w w:val="105"/>
          <w:sz w:val="21"/>
        </w:rPr>
        <w:t>NFLATION</w:t>
      </w:r>
      <w:r>
        <w:rPr>
          <w:sz w:val="21"/>
        </w:rPr>
        <w:tab/>
      </w:r>
      <w:proofErr w:type="gramStart"/>
      <w:r>
        <w:rPr>
          <w:w w:val="105"/>
          <w:sz w:val="21"/>
        </w:rPr>
        <w:t>ADJUSTMENT</w:t>
      </w:r>
      <w:r>
        <w:rPr>
          <w:w w:val="105"/>
          <w:sz w:val="28"/>
        </w:rPr>
        <w:t>.—</w:t>
      </w:r>
      <w:proofErr w:type="gramEnd"/>
      <w:r>
        <w:rPr>
          <w:spacing w:val="-5"/>
          <w:w w:val="105"/>
          <w:sz w:val="28"/>
        </w:rPr>
        <w:t>In</w:t>
      </w:r>
      <w:r>
        <w:rPr>
          <w:sz w:val="28"/>
        </w:rPr>
        <w:tab/>
      </w:r>
      <w:r>
        <w:rPr>
          <w:spacing w:val="-5"/>
          <w:w w:val="105"/>
          <w:sz w:val="28"/>
        </w:rPr>
        <w:t>the</w:t>
      </w:r>
    </w:p>
    <w:p w:rsidR="00C71CDC" w:rsidRDefault="00810B99">
      <w:pPr>
        <w:pStyle w:val="ListParagraph"/>
        <w:numPr>
          <w:ilvl w:val="0"/>
          <w:numId w:val="12"/>
        </w:numPr>
        <w:tabs>
          <w:tab w:val="left" w:pos="3179"/>
        </w:tabs>
        <w:ind w:left="3179" w:hanging="1600"/>
        <w:rPr>
          <w:sz w:val="28"/>
        </w:rPr>
      </w:pPr>
      <w:r>
        <w:rPr>
          <w:sz w:val="28"/>
        </w:rPr>
        <w:t>case</w:t>
      </w:r>
      <w:r>
        <w:rPr>
          <w:spacing w:val="4"/>
          <w:sz w:val="28"/>
        </w:rPr>
        <w:t xml:space="preserve"> </w:t>
      </w:r>
      <w:r>
        <w:rPr>
          <w:sz w:val="28"/>
        </w:rPr>
        <w:t>of</w:t>
      </w:r>
      <w:r>
        <w:rPr>
          <w:spacing w:val="5"/>
          <w:sz w:val="28"/>
        </w:rPr>
        <w:t xml:space="preserve"> </w:t>
      </w:r>
      <w:r>
        <w:rPr>
          <w:sz w:val="28"/>
        </w:rPr>
        <w:t>any</w:t>
      </w:r>
      <w:r>
        <w:rPr>
          <w:spacing w:val="5"/>
          <w:sz w:val="28"/>
        </w:rPr>
        <w:t xml:space="preserve"> </w:t>
      </w:r>
      <w:r>
        <w:rPr>
          <w:sz w:val="28"/>
        </w:rPr>
        <w:t>taxable</w:t>
      </w:r>
      <w:r>
        <w:rPr>
          <w:spacing w:val="5"/>
          <w:sz w:val="28"/>
        </w:rPr>
        <w:t xml:space="preserve"> </w:t>
      </w:r>
      <w:r>
        <w:rPr>
          <w:sz w:val="28"/>
        </w:rPr>
        <w:t>year</w:t>
      </w:r>
      <w:r>
        <w:rPr>
          <w:spacing w:val="5"/>
          <w:sz w:val="28"/>
        </w:rPr>
        <w:t xml:space="preserve"> </w:t>
      </w:r>
      <w:r>
        <w:rPr>
          <w:sz w:val="28"/>
        </w:rPr>
        <w:t>after</w:t>
      </w:r>
      <w:r>
        <w:rPr>
          <w:spacing w:val="5"/>
          <w:sz w:val="28"/>
        </w:rPr>
        <w:t xml:space="preserve"> </w:t>
      </w:r>
      <w:r>
        <w:rPr>
          <w:sz w:val="28"/>
        </w:rPr>
        <w:t>2024,</w:t>
      </w:r>
      <w:r>
        <w:rPr>
          <w:spacing w:val="5"/>
          <w:sz w:val="28"/>
        </w:rPr>
        <w:t xml:space="preserve"> </w:t>
      </w:r>
      <w:r>
        <w:rPr>
          <w:sz w:val="28"/>
        </w:rPr>
        <w:t>each</w:t>
      </w:r>
      <w:r>
        <w:rPr>
          <w:spacing w:val="5"/>
          <w:sz w:val="28"/>
        </w:rPr>
        <w:t xml:space="preserve"> </w:t>
      </w:r>
      <w:r>
        <w:rPr>
          <w:sz w:val="28"/>
        </w:rPr>
        <w:t>of</w:t>
      </w:r>
      <w:r>
        <w:rPr>
          <w:spacing w:val="5"/>
          <w:sz w:val="28"/>
        </w:rPr>
        <w:t xml:space="preserve"> </w:t>
      </w:r>
      <w:r>
        <w:rPr>
          <w:spacing w:val="-5"/>
          <w:sz w:val="28"/>
        </w:rPr>
        <w:t>the</w:t>
      </w:r>
    </w:p>
    <w:p w:rsidR="00C71CDC" w:rsidRDefault="00810B99">
      <w:pPr>
        <w:pStyle w:val="ListParagraph"/>
        <w:numPr>
          <w:ilvl w:val="0"/>
          <w:numId w:val="12"/>
        </w:numPr>
        <w:tabs>
          <w:tab w:val="left" w:pos="3179"/>
        </w:tabs>
        <w:ind w:left="3179" w:hanging="1600"/>
        <w:rPr>
          <w:sz w:val="28"/>
        </w:rPr>
      </w:pPr>
      <w:r>
        <w:rPr>
          <w:spacing w:val="-2"/>
          <w:sz w:val="28"/>
        </w:rPr>
        <w:t>dollar</w:t>
      </w:r>
      <w:r>
        <w:rPr>
          <w:spacing w:val="53"/>
          <w:sz w:val="28"/>
        </w:rPr>
        <w:t xml:space="preserve"> </w:t>
      </w:r>
      <w:r>
        <w:rPr>
          <w:spacing w:val="-2"/>
          <w:sz w:val="28"/>
        </w:rPr>
        <w:t>amounts</w:t>
      </w:r>
      <w:r>
        <w:rPr>
          <w:spacing w:val="54"/>
          <w:sz w:val="28"/>
        </w:rPr>
        <w:t xml:space="preserve"> </w:t>
      </w:r>
      <w:r>
        <w:rPr>
          <w:spacing w:val="-2"/>
          <w:sz w:val="28"/>
        </w:rPr>
        <w:t>under</w:t>
      </w:r>
      <w:r>
        <w:rPr>
          <w:spacing w:val="54"/>
          <w:sz w:val="28"/>
        </w:rPr>
        <w:t xml:space="preserve"> </w:t>
      </w:r>
      <w:r>
        <w:rPr>
          <w:spacing w:val="-2"/>
          <w:sz w:val="28"/>
        </w:rPr>
        <w:t>subparagraph</w:t>
      </w:r>
      <w:r>
        <w:rPr>
          <w:spacing w:val="54"/>
          <w:sz w:val="28"/>
        </w:rPr>
        <w:t xml:space="preserve"> </w:t>
      </w:r>
      <w:r>
        <w:rPr>
          <w:spacing w:val="-2"/>
          <w:sz w:val="28"/>
        </w:rPr>
        <w:t>(A)</w:t>
      </w:r>
      <w:r>
        <w:rPr>
          <w:spacing w:val="54"/>
          <w:sz w:val="28"/>
        </w:rPr>
        <w:t xml:space="preserve"> </w:t>
      </w:r>
      <w:r>
        <w:rPr>
          <w:spacing w:val="-2"/>
          <w:sz w:val="28"/>
        </w:rPr>
        <w:t>shall</w:t>
      </w:r>
    </w:p>
    <w:p w:rsidR="00C71CDC" w:rsidRDefault="00810B99">
      <w:pPr>
        <w:pStyle w:val="ListParagraph"/>
        <w:numPr>
          <w:ilvl w:val="0"/>
          <w:numId w:val="12"/>
        </w:numPr>
        <w:tabs>
          <w:tab w:val="left" w:pos="3179"/>
        </w:tabs>
        <w:ind w:left="3179" w:hanging="1600"/>
        <w:rPr>
          <w:sz w:val="28"/>
        </w:rPr>
      </w:pPr>
      <w:r>
        <w:rPr>
          <w:spacing w:val="-4"/>
          <w:sz w:val="28"/>
        </w:rPr>
        <w:t>be</w:t>
      </w:r>
      <w:r>
        <w:rPr>
          <w:spacing w:val="-1"/>
          <w:sz w:val="28"/>
        </w:rPr>
        <w:t xml:space="preserve"> </w:t>
      </w:r>
      <w:r>
        <w:rPr>
          <w:spacing w:val="-4"/>
          <w:sz w:val="28"/>
        </w:rPr>
        <w:t>increased</w:t>
      </w:r>
      <w:r>
        <w:rPr>
          <w:spacing w:val="-1"/>
          <w:sz w:val="28"/>
        </w:rPr>
        <w:t xml:space="preserve"> </w:t>
      </w:r>
      <w:r>
        <w:rPr>
          <w:spacing w:val="-4"/>
          <w:sz w:val="28"/>
        </w:rPr>
        <w:t>by</w:t>
      </w:r>
      <w:r>
        <w:rPr>
          <w:spacing w:val="-1"/>
          <w:sz w:val="28"/>
        </w:rPr>
        <w:t xml:space="preserve"> </w:t>
      </w:r>
      <w:r>
        <w:rPr>
          <w:spacing w:val="-4"/>
          <w:sz w:val="28"/>
        </w:rPr>
        <w:t>an</w:t>
      </w:r>
      <w:r>
        <w:rPr>
          <w:spacing w:val="-1"/>
          <w:sz w:val="28"/>
        </w:rPr>
        <w:t xml:space="preserve"> </w:t>
      </w:r>
      <w:r>
        <w:rPr>
          <w:spacing w:val="-4"/>
          <w:sz w:val="28"/>
        </w:rPr>
        <w:t>amount</w:t>
      </w:r>
      <w:r>
        <w:rPr>
          <w:spacing w:val="-1"/>
          <w:sz w:val="28"/>
        </w:rPr>
        <w:t xml:space="preserve"> </w:t>
      </w:r>
      <w:r>
        <w:rPr>
          <w:spacing w:val="-4"/>
          <w:sz w:val="28"/>
        </w:rPr>
        <w:t>equal</w:t>
      </w:r>
      <w:r>
        <w:rPr>
          <w:sz w:val="28"/>
        </w:rPr>
        <w:t xml:space="preserve"> </w:t>
      </w:r>
      <w:r>
        <w:rPr>
          <w:spacing w:val="-5"/>
          <w:sz w:val="28"/>
        </w:rPr>
        <w:t>to—</w:t>
      </w:r>
    </w:p>
    <w:p w:rsidR="00C71CDC" w:rsidRDefault="00810B99">
      <w:pPr>
        <w:pStyle w:val="ListParagraph"/>
        <w:numPr>
          <w:ilvl w:val="0"/>
          <w:numId w:val="12"/>
        </w:numPr>
        <w:tabs>
          <w:tab w:val="left" w:pos="4299"/>
        </w:tabs>
        <w:spacing w:before="191"/>
        <w:ind w:left="4299" w:hanging="2720"/>
        <w:rPr>
          <w:sz w:val="28"/>
        </w:rPr>
      </w:pPr>
      <w:r>
        <w:rPr>
          <w:spacing w:val="-2"/>
          <w:sz w:val="28"/>
        </w:rPr>
        <w:t>‘‘(</w:t>
      </w:r>
      <w:proofErr w:type="spellStart"/>
      <w:r>
        <w:rPr>
          <w:spacing w:val="-2"/>
          <w:sz w:val="28"/>
        </w:rPr>
        <w:t>i</w:t>
      </w:r>
      <w:proofErr w:type="spellEnd"/>
      <w:r>
        <w:rPr>
          <w:spacing w:val="-2"/>
          <w:sz w:val="28"/>
        </w:rPr>
        <w:t>)</w:t>
      </w:r>
      <w:r>
        <w:rPr>
          <w:spacing w:val="8"/>
          <w:sz w:val="28"/>
        </w:rPr>
        <w:t xml:space="preserve"> </w:t>
      </w:r>
      <w:r>
        <w:rPr>
          <w:spacing w:val="-2"/>
          <w:sz w:val="28"/>
        </w:rPr>
        <w:t>such</w:t>
      </w:r>
      <w:r>
        <w:rPr>
          <w:spacing w:val="8"/>
          <w:sz w:val="28"/>
        </w:rPr>
        <w:t xml:space="preserve"> </w:t>
      </w:r>
      <w:r>
        <w:rPr>
          <w:spacing w:val="-2"/>
          <w:sz w:val="28"/>
        </w:rPr>
        <w:t>dollar</w:t>
      </w:r>
      <w:r>
        <w:rPr>
          <w:spacing w:val="8"/>
          <w:sz w:val="28"/>
        </w:rPr>
        <w:t xml:space="preserve"> </w:t>
      </w:r>
      <w:r>
        <w:rPr>
          <w:spacing w:val="-2"/>
          <w:sz w:val="28"/>
        </w:rPr>
        <w:t>amount,</w:t>
      </w:r>
      <w:r>
        <w:rPr>
          <w:spacing w:val="8"/>
          <w:sz w:val="28"/>
        </w:rPr>
        <w:t xml:space="preserve"> </w:t>
      </w:r>
      <w:r>
        <w:rPr>
          <w:spacing w:val="-2"/>
          <w:sz w:val="28"/>
        </w:rPr>
        <w:t>multiplied</w:t>
      </w:r>
      <w:r>
        <w:rPr>
          <w:spacing w:val="8"/>
          <w:sz w:val="28"/>
        </w:rPr>
        <w:t xml:space="preserve"> </w:t>
      </w:r>
      <w:r>
        <w:rPr>
          <w:spacing w:val="-5"/>
          <w:sz w:val="28"/>
        </w:rPr>
        <w:t>by</w:t>
      </w:r>
    </w:p>
    <w:p w:rsidR="00C71CDC" w:rsidRDefault="00C71CDC">
      <w:pPr>
        <w:rPr>
          <w:sz w:val="28"/>
        </w:rPr>
        <w:sectPr w:rsidR="00C71CDC">
          <w:headerReference w:type="default" r:id="rId11"/>
          <w:footerReference w:type="default" r:id="rId12"/>
          <w:pgSz w:w="12240" w:h="15840"/>
          <w:pgMar w:top="1280" w:right="1720" w:bottom="900" w:left="940" w:header="958" w:footer="702" w:gutter="0"/>
          <w:pgNumType w:start="2"/>
          <w:cols w:space="720"/>
        </w:sectPr>
      </w:pPr>
    </w:p>
    <w:p w:rsidR="00C71CDC" w:rsidRDefault="00810B99">
      <w:pPr>
        <w:pStyle w:val="ListParagraph"/>
        <w:numPr>
          <w:ilvl w:val="0"/>
          <w:numId w:val="11"/>
        </w:numPr>
        <w:tabs>
          <w:tab w:val="left" w:pos="4299"/>
        </w:tabs>
        <w:spacing w:before="148"/>
        <w:ind w:left="4299"/>
        <w:jc w:val="left"/>
        <w:rPr>
          <w:sz w:val="28"/>
        </w:rPr>
      </w:pPr>
      <w:r>
        <w:rPr>
          <w:spacing w:val="-2"/>
          <w:sz w:val="28"/>
        </w:rPr>
        <w:t>‘‘(ii)</w:t>
      </w:r>
      <w:r>
        <w:rPr>
          <w:spacing w:val="33"/>
          <w:sz w:val="28"/>
        </w:rPr>
        <w:t xml:space="preserve"> </w:t>
      </w:r>
      <w:r>
        <w:rPr>
          <w:spacing w:val="-2"/>
          <w:sz w:val="28"/>
        </w:rPr>
        <w:t>the</w:t>
      </w:r>
      <w:r>
        <w:rPr>
          <w:spacing w:val="33"/>
          <w:sz w:val="28"/>
        </w:rPr>
        <w:t xml:space="preserve"> </w:t>
      </w:r>
      <w:r>
        <w:rPr>
          <w:spacing w:val="-2"/>
          <w:sz w:val="28"/>
        </w:rPr>
        <w:t>cost-of-living</w:t>
      </w:r>
      <w:r>
        <w:rPr>
          <w:spacing w:val="33"/>
          <w:sz w:val="28"/>
        </w:rPr>
        <w:t xml:space="preserve"> </w:t>
      </w:r>
      <w:r>
        <w:rPr>
          <w:spacing w:val="-2"/>
          <w:sz w:val="28"/>
        </w:rPr>
        <w:t>adjustment</w:t>
      </w:r>
      <w:r>
        <w:rPr>
          <w:spacing w:val="33"/>
          <w:sz w:val="28"/>
        </w:rPr>
        <w:t xml:space="preserve"> </w:t>
      </w:r>
      <w:r>
        <w:rPr>
          <w:spacing w:val="-5"/>
          <w:sz w:val="28"/>
        </w:rPr>
        <w:t>de-</w:t>
      </w:r>
    </w:p>
    <w:p w:rsidR="00C71CDC" w:rsidRDefault="00810B99">
      <w:pPr>
        <w:pStyle w:val="ListParagraph"/>
        <w:numPr>
          <w:ilvl w:val="0"/>
          <w:numId w:val="11"/>
        </w:numPr>
        <w:tabs>
          <w:tab w:val="left" w:pos="3739"/>
        </w:tabs>
        <w:spacing w:before="191"/>
        <w:ind w:left="3739" w:hanging="2020"/>
        <w:jc w:val="left"/>
        <w:rPr>
          <w:sz w:val="28"/>
        </w:rPr>
      </w:pPr>
      <w:proofErr w:type="spellStart"/>
      <w:r>
        <w:rPr>
          <w:spacing w:val="-4"/>
          <w:sz w:val="28"/>
        </w:rPr>
        <w:t>termined</w:t>
      </w:r>
      <w:proofErr w:type="spellEnd"/>
      <w:r>
        <w:rPr>
          <w:spacing w:val="22"/>
          <w:sz w:val="28"/>
        </w:rPr>
        <w:t xml:space="preserve"> </w:t>
      </w:r>
      <w:r>
        <w:rPr>
          <w:spacing w:val="-4"/>
          <w:sz w:val="28"/>
        </w:rPr>
        <w:t>under</w:t>
      </w:r>
      <w:r>
        <w:rPr>
          <w:spacing w:val="22"/>
          <w:sz w:val="28"/>
        </w:rPr>
        <w:t xml:space="preserve"> </w:t>
      </w:r>
      <w:r>
        <w:rPr>
          <w:spacing w:val="-4"/>
          <w:sz w:val="28"/>
        </w:rPr>
        <w:t>section</w:t>
      </w:r>
      <w:r>
        <w:rPr>
          <w:spacing w:val="23"/>
          <w:sz w:val="28"/>
        </w:rPr>
        <w:t xml:space="preserve"> </w:t>
      </w:r>
      <w:r>
        <w:rPr>
          <w:spacing w:val="-4"/>
          <w:sz w:val="28"/>
        </w:rPr>
        <w:t>1(f)(3)</w:t>
      </w:r>
      <w:r>
        <w:rPr>
          <w:spacing w:val="22"/>
          <w:sz w:val="28"/>
        </w:rPr>
        <w:t xml:space="preserve"> </w:t>
      </w:r>
      <w:r>
        <w:rPr>
          <w:spacing w:val="-4"/>
          <w:sz w:val="28"/>
        </w:rPr>
        <w:t>for</w:t>
      </w:r>
      <w:r>
        <w:rPr>
          <w:spacing w:val="22"/>
          <w:sz w:val="28"/>
        </w:rPr>
        <w:t xml:space="preserve"> </w:t>
      </w:r>
      <w:r>
        <w:rPr>
          <w:spacing w:val="-4"/>
          <w:sz w:val="28"/>
        </w:rPr>
        <w:t>the</w:t>
      </w:r>
      <w:r>
        <w:rPr>
          <w:spacing w:val="23"/>
          <w:sz w:val="28"/>
        </w:rPr>
        <w:t xml:space="preserve"> </w:t>
      </w:r>
      <w:proofErr w:type="spellStart"/>
      <w:r>
        <w:rPr>
          <w:spacing w:val="-4"/>
          <w:sz w:val="28"/>
        </w:rPr>
        <w:t>cal</w:t>
      </w:r>
      <w:proofErr w:type="spellEnd"/>
      <w:r>
        <w:rPr>
          <w:spacing w:val="-4"/>
          <w:sz w:val="28"/>
        </w:rPr>
        <w:t>-</w:t>
      </w:r>
    </w:p>
    <w:p w:rsidR="00C71CDC" w:rsidRDefault="00810B99">
      <w:pPr>
        <w:pStyle w:val="ListParagraph"/>
        <w:numPr>
          <w:ilvl w:val="0"/>
          <w:numId w:val="11"/>
        </w:numPr>
        <w:tabs>
          <w:tab w:val="left" w:pos="3739"/>
        </w:tabs>
        <w:ind w:left="3739" w:hanging="2020"/>
        <w:jc w:val="left"/>
        <w:rPr>
          <w:sz w:val="28"/>
        </w:rPr>
      </w:pPr>
      <w:proofErr w:type="spellStart"/>
      <w:r>
        <w:rPr>
          <w:sz w:val="28"/>
        </w:rPr>
        <w:t>endar</w:t>
      </w:r>
      <w:proofErr w:type="spellEnd"/>
      <w:r>
        <w:rPr>
          <w:spacing w:val="38"/>
          <w:sz w:val="28"/>
        </w:rPr>
        <w:t xml:space="preserve"> </w:t>
      </w:r>
      <w:r>
        <w:rPr>
          <w:sz w:val="28"/>
        </w:rPr>
        <w:t>year</w:t>
      </w:r>
      <w:r>
        <w:rPr>
          <w:spacing w:val="38"/>
          <w:sz w:val="28"/>
        </w:rPr>
        <w:t xml:space="preserve"> </w:t>
      </w:r>
      <w:r>
        <w:rPr>
          <w:sz w:val="28"/>
        </w:rPr>
        <w:t>in</w:t>
      </w:r>
      <w:r>
        <w:rPr>
          <w:spacing w:val="38"/>
          <w:sz w:val="28"/>
        </w:rPr>
        <w:t xml:space="preserve"> </w:t>
      </w:r>
      <w:r>
        <w:rPr>
          <w:sz w:val="28"/>
        </w:rPr>
        <w:t>which</w:t>
      </w:r>
      <w:r>
        <w:rPr>
          <w:spacing w:val="38"/>
          <w:sz w:val="28"/>
        </w:rPr>
        <w:t xml:space="preserve"> </w:t>
      </w:r>
      <w:r>
        <w:rPr>
          <w:sz w:val="28"/>
        </w:rPr>
        <w:t>the</w:t>
      </w:r>
      <w:r>
        <w:rPr>
          <w:spacing w:val="38"/>
          <w:sz w:val="28"/>
        </w:rPr>
        <w:t xml:space="preserve"> </w:t>
      </w:r>
      <w:r>
        <w:rPr>
          <w:sz w:val="28"/>
        </w:rPr>
        <w:t>taxable</w:t>
      </w:r>
      <w:r>
        <w:rPr>
          <w:spacing w:val="39"/>
          <w:sz w:val="28"/>
        </w:rPr>
        <w:t xml:space="preserve"> </w:t>
      </w:r>
      <w:r>
        <w:rPr>
          <w:sz w:val="28"/>
        </w:rPr>
        <w:t>year</w:t>
      </w:r>
      <w:r>
        <w:rPr>
          <w:spacing w:val="38"/>
          <w:sz w:val="28"/>
        </w:rPr>
        <w:t xml:space="preserve"> </w:t>
      </w:r>
      <w:r>
        <w:rPr>
          <w:spacing w:val="-5"/>
          <w:sz w:val="28"/>
        </w:rPr>
        <w:t>be-</w:t>
      </w:r>
    </w:p>
    <w:p w:rsidR="00C71CDC" w:rsidRDefault="00810B99">
      <w:pPr>
        <w:pStyle w:val="ListParagraph"/>
        <w:numPr>
          <w:ilvl w:val="0"/>
          <w:numId w:val="11"/>
        </w:numPr>
        <w:tabs>
          <w:tab w:val="left" w:pos="3739"/>
        </w:tabs>
        <w:ind w:left="3739" w:hanging="2020"/>
        <w:jc w:val="left"/>
        <w:rPr>
          <w:sz w:val="28"/>
        </w:rPr>
      </w:pPr>
      <w:r>
        <w:rPr>
          <w:spacing w:val="-2"/>
          <w:sz w:val="28"/>
        </w:rPr>
        <w:t>gins,</w:t>
      </w:r>
      <w:r>
        <w:rPr>
          <w:spacing w:val="26"/>
          <w:sz w:val="28"/>
        </w:rPr>
        <w:t xml:space="preserve"> </w:t>
      </w:r>
      <w:r>
        <w:rPr>
          <w:spacing w:val="-2"/>
          <w:sz w:val="28"/>
        </w:rPr>
        <w:t>determined</w:t>
      </w:r>
      <w:r>
        <w:rPr>
          <w:spacing w:val="27"/>
          <w:sz w:val="28"/>
        </w:rPr>
        <w:t xml:space="preserve"> </w:t>
      </w:r>
      <w:r>
        <w:rPr>
          <w:spacing w:val="-2"/>
          <w:sz w:val="28"/>
        </w:rPr>
        <w:t>by</w:t>
      </w:r>
      <w:r>
        <w:rPr>
          <w:spacing w:val="27"/>
          <w:sz w:val="28"/>
        </w:rPr>
        <w:t xml:space="preserve"> </w:t>
      </w:r>
      <w:r>
        <w:rPr>
          <w:spacing w:val="-2"/>
          <w:sz w:val="28"/>
        </w:rPr>
        <w:t>substituting</w:t>
      </w:r>
      <w:r>
        <w:rPr>
          <w:spacing w:val="27"/>
          <w:sz w:val="28"/>
        </w:rPr>
        <w:t xml:space="preserve"> </w:t>
      </w:r>
      <w:r>
        <w:rPr>
          <w:spacing w:val="-2"/>
          <w:sz w:val="28"/>
        </w:rPr>
        <w:t>‘calendar</w:t>
      </w:r>
    </w:p>
    <w:p w:rsidR="00C71CDC" w:rsidRDefault="00810B99">
      <w:pPr>
        <w:pStyle w:val="ListParagraph"/>
        <w:numPr>
          <w:ilvl w:val="0"/>
          <w:numId w:val="11"/>
        </w:numPr>
        <w:tabs>
          <w:tab w:val="left" w:pos="3739"/>
        </w:tabs>
        <w:spacing w:before="191"/>
        <w:ind w:left="3739" w:hanging="2020"/>
        <w:jc w:val="left"/>
        <w:rPr>
          <w:sz w:val="28"/>
        </w:rPr>
      </w:pPr>
      <w:r>
        <w:rPr>
          <w:spacing w:val="-2"/>
          <w:sz w:val="28"/>
        </w:rPr>
        <w:t>year</w:t>
      </w:r>
      <w:r>
        <w:rPr>
          <w:spacing w:val="7"/>
          <w:sz w:val="28"/>
        </w:rPr>
        <w:t xml:space="preserve"> </w:t>
      </w:r>
      <w:r>
        <w:rPr>
          <w:spacing w:val="-2"/>
          <w:sz w:val="28"/>
        </w:rPr>
        <w:t>2023’</w:t>
      </w:r>
      <w:r>
        <w:rPr>
          <w:spacing w:val="7"/>
          <w:sz w:val="28"/>
        </w:rPr>
        <w:t xml:space="preserve"> </w:t>
      </w:r>
      <w:r>
        <w:rPr>
          <w:spacing w:val="-2"/>
          <w:sz w:val="28"/>
        </w:rPr>
        <w:t>for</w:t>
      </w:r>
      <w:r>
        <w:rPr>
          <w:spacing w:val="8"/>
          <w:sz w:val="28"/>
        </w:rPr>
        <w:t xml:space="preserve"> </w:t>
      </w:r>
      <w:r>
        <w:rPr>
          <w:spacing w:val="-2"/>
          <w:sz w:val="28"/>
        </w:rPr>
        <w:t>‘calendar</w:t>
      </w:r>
      <w:r>
        <w:rPr>
          <w:spacing w:val="7"/>
          <w:sz w:val="28"/>
        </w:rPr>
        <w:t xml:space="preserve"> </w:t>
      </w:r>
      <w:r>
        <w:rPr>
          <w:spacing w:val="-2"/>
          <w:sz w:val="28"/>
        </w:rPr>
        <w:t>year</w:t>
      </w:r>
      <w:r>
        <w:rPr>
          <w:spacing w:val="7"/>
          <w:sz w:val="28"/>
        </w:rPr>
        <w:t xml:space="preserve"> </w:t>
      </w:r>
      <w:r>
        <w:rPr>
          <w:spacing w:val="-2"/>
          <w:sz w:val="28"/>
        </w:rPr>
        <w:t>2016’</w:t>
      </w:r>
      <w:r>
        <w:rPr>
          <w:spacing w:val="8"/>
          <w:sz w:val="28"/>
        </w:rPr>
        <w:t xml:space="preserve"> </w:t>
      </w:r>
      <w:r>
        <w:rPr>
          <w:spacing w:val="-2"/>
          <w:sz w:val="28"/>
        </w:rPr>
        <w:t>in</w:t>
      </w:r>
      <w:r>
        <w:rPr>
          <w:spacing w:val="7"/>
          <w:sz w:val="28"/>
        </w:rPr>
        <w:t xml:space="preserve"> </w:t>
      </w:r>
      <w:r>
        <w:rPr>
          <w:spacing w:val="-4"/>
          <w:sz w:val="28"/>
        </w:rPr>
        <w:t>sub-</w:t>
      </w:r>
    </w:p>
    <w:p w:rsidR="00C71CDC" w:rsidRDefault="00810B99">
      <w:pPr>
        <w:pStyle w:val="ListParagraph"/>
        <w:numPr>
          <w:ilvl w:val="0"/>
          <w:numId w:val="11"/>
        </w:numPr>
        <w:tabs>
          <w:tab w:val="left" w:pos="3739"/>
        </w:tabs>
        <w:ind w:left="3739" w:hanging="2020"/>
        <w:jc w:val="left"/>
        <w:rPr>
          <w:sz w:val="28"/>
        </w:rPr>
      </w:pPr>
      <w:r>
        <w:rPr>
          <w:spacing w:val="-2"/>
          <w:sz w:val="28"/>
        </w:rPr>
        <w:t>paragraph</w:t>
      </w:r>
      <w:r>
        <w:rPr>
          <w:spacing w:val="-1"/>
          <w:sz w:val="28"/>
        </w:rPr>
        <w:t xml:space="preserve"> </w:t>
      </w:r>
      <w:r>
        <w:rPr>
          <w:spacing w:val="-2"/>
          <w:sz w:val="28"/>
        </w:rPr>
        <w:t>(A)(ii)</w:t>
      </w:r>
      <w:r>
        <w:rPr>
          <w:sz w:val="28"/>
        </w:rPr>
        <w:t xml:space="preserve"> </w:t>
      </w:r>
      <w:r>
        <w:rPr>
          <w:spacing w:val="-2"/>
          <w:sz w:val="28"/>
        </w:rPr>
        <w:t>thereof.</w:t>
      </w:r>
    </w:p>
    <w:p w:rsidR="00C71CDC" w:rsidRDefault="00810B99">
      <w:pPr>
        <w:pStyle w:val="ListParagraph"/>
        <w:numPr>
          <w:ilvl w:val="0"/>
          <w:numId w:val="11"/>
        </w:numPr>
        <w:tabs>
          <w:tab w:val="left" w:pos="3739"/>
        </w:tabs>
        <w:ind w:left="3739" w:hanging="2019"/>
        <w:jc w:val="left"/>
        <w:rPr>
          <w:sz w:val="28"/>
        </w:rPr>
      </w:pPr>
      <w:r>
        <w:rPr>
          <w:sz w:val="28"/>
        </w:rPr>
        <w:t>‘‘(C)</w:t>
      </w:r>
      <w:r>
        <w:rPr>
          <w:spacing w:val="77"/>
          <w:w w:val="150"/>
          <w:sz w:val="28"/>
        </w:rPr>
        <w:t xml:space="preserve"> </w:t>
      </w:r>
      <w:proofErr w:type="gramStart"/>
      <w:r>
        <w:rPr>
          <w:sz w:val="28"/>
        </w:rPr>
        <w:t>R</w:t>
      </w:r>
      <w:r>
        <w:rPr>
          <w:sz w:val="21"/>
        </w:rPr>
        <w:t>OUNDING</w:t>
      </w:r>
      <w:r>
        <w:rPr>
          <w:sz w:val="28"/>
        </w:rPr>
        <w:t>.—</w:t>
      </w:r>
      <w:proofErr w:type="gramEnd"/>
      <w:r>
        <w:rPr>
          <w:sz w:val="28"/>
        </w:rPr>
        <w:t>If</w:t>
      </w:r>
      <w:r>
        <w:rPr>
          <w:spacing w:val="78"/>
          <w:w w:val="150"/>
          <w:sz w:val="28"/>
        </w:rPr>
        <w:t xml:space="preserve"> </w:t>
      </w:r>
      <w:r>
        <w:rPr>
          <w:sz w:val="28"/>
        </w:rPr>
        <w:t>any</w:t>
      </w:r>
      <w:r>
        <w:rPr>
          <w:spacing w:val="77"/>
          <w:w w:val="150"/>
          <w:sz w:val="28"/>
        </w:rPr>
        <w:t xml:space="preserve"> </w:t>
      </w:r>
      <w:r>
        <w:rPr>
          <w:sz w:val="28"/>
        </w:rPr>
        <w:t>reduction</w:t>
      </w:r>
      <w:r>
        <w:rPr>
          <w:spacing w:val="78"/>
          <w:w w:val="150"/>
          <w:sz w:val="28"/>
        </w:rPr>
        <w:t xml:space="preserve"> </w:t>
      </w:r>
      <w:r>
        <w:rPr>
          <w:spacing w:val="-2"/>
          <w:sz w:val="28"/>
        </w:rPr>
        <w:t>deter-</w:t>
      </w:r>
    </w:p>
    <w:p w:rsidR="00C71CDC" w:rsidRDefault="00810B99">
      <w:pPr>
        <w:pStyle w:val="ListParagraph"/>
        <w:numPr>
          <w:ilvl w:val="0"/>
          <w:numId w:val="11"/>
        </w:numPr>
        <w:tabs>
          <w:tab w:val="left" w:pos="3179"/>
        </w:tabs>
        <w:ind w:left="3179" w:hanging="1459"/>
        <w:jc w:val="left"/>
        <w:rPr>
          <w:sz w:val="28"/>
        </w:rPr>
      </w:pPr>
      <w:r>
        <w:rPr>
          <w:spacing w:val="-2"/>
          <w:sz w:val="28"/>
        </w:rPr>
        <w:t>mined</w:t>
      </w:r>
      <w:r>
        <w:rPr>
          <w:sz w:val="28"/>
        </w:rPr>
        <w:t xml:space="preserve"> </w:t>
      </w:r>
      <w:r>
        <w:rPr>
          <w:spacing w:val="-2"/>
          <w:sz w:val="28"/>
        </w:rPr>
        <w:t>under</w:t>
      </w:r>
      <w:r>
        <w:rPr>
          <w:sz w:val="28"/>
        </w:rPr>
        <w:t xml:space="preserve"> </w:t>
      </w:r>
      <w:r>
        <w:rPr>
          <w:spacing w:val="-2"/>
          <w:sz w:val="28"/>
        </w:rPr>
        <w:t>subparagraph</w:t>
      </w:r>
      <w:r>
        <w:rPr>
          <w:sz w:val="28"/>
        </w:rPr>
        <w:t xml:space="preserve"> </w:t>
      </w:r>
      <w:r>
        <w:rPr>
          <w:spacing w:val="-2"/>
          <w:sz w:val="28"/>
        </w:rPr>
        <w:t>(A)</w:t>
      </w:r>
      <w:r>
        <w:rPr>
          <w:sz w:val="28"/>
        </w:rPr>
        <w:t xml:space="preserve"> </w:t>
      </w:r>
      <w:r>
        <w:rPr>
          <w:spacing w:val="-2"/>
          <w:sz w:val="28"/>
        </w:rPr>
        <w:t>is</w:t>
      </w:r>
      <w:r>
        <w:rPr>
          <w:sz w:val="28"/>
        </w:rPr>
        <w:t xml:space="preserve"> </w:t>
      </w:r>
      <w:r>
        <w:rPr>
          <w:spacing w:val="-2"/>
          <w:sz w:val="28"/>
        </w:rPr>
        <w:t>not</w:t>
      </w:r>
      <w:r>
        <w:rPr>
          <w:sz w:val="28"/>
        </w:rPr>
        <w:t xml:space="preserve"> </w:t>
      </w:r>
      <w:r>
        <w:rPr>
          <w:spacing w:val="-2"/>
          <w:sz w:val="28"/>
        </w:rPr>
        <w:t>a</w:t>
      </w:r>
      <w:r>
        <w:rPr>
          <w:sz w:val="28"/>
        </w:rPr>
        <w:t xml:space="preserve"> </w:t>
      </w:r>
      <w:r>
        <w:rPr>
          <w:spacing w:val="-2"/>
          <w:sz w:val="28"/>
        </w:rPr>
        <w:t>multiple</w:t>
      </w:r>
    </w:p>
    <w:p w:rsidR="00C71CDC" w:rsidRDefault="00810B99">
      <w:pPr>
        <w:pStyle w:val="ListParagraph"/>
        <w:numPr>
          <w:ilvl w:val="0"/>
          <w:numId w:val="11"/>
        </w:numPr>
        <w:tabs>
          <w:tab w:val="left" w:pos="3179"/>
        </w:tabs>
        <w:spacing w:before="191"/>
        <w:ind w:left="3179" w:hanging="1459"/>
        <w:jc w:val="left"/>
        <w:rPr>
          <w:sz w:val="28"/>
        </w:rPr>
      </w:pPr>
      <w:r>
        <w:rPr>
          <w:spacing w:val="-4"/>
          <w:sz w:val="28"/>
        </w:rPr>
        <w:t>of</w:t>
      </w:r>
      <w:r>
        <w:rPr>
          <w:spacing w:val="6"/>
          <w:sz w:val="28"/>
        </w:rPr>
        <w:t xml:space="preserve"> </w:t>
      </w:r>
      <w:r>
        <w:rPr>
          <w:spacing w:val="-4"/>
          <w:sz w:val="28"/>
        </w:rPr>
        <w:t>$50,</w:t>
      </w:r>
      <w:r>
        <w:rPr>
          <w:spacing w:val="7"/>
          <w:sz w:val="28"/>
        </w:rPr>
        <w:t xml:space="preserve"> </w:t>
      </w:r>
      <w:r>
        <w:rPr>
          <w:spacing w:val="-4"/>
          <w:sz w:val="28"/>
        </w:rPr>
        <w:t>or</w:t>
      </w:r>
      <w:r>
        <w:rPr>
          <w:spacing w:val="6"/>
          <w:sz w:val="28"/>
        </w:rPr>
        <w:t xml:space="preserve"> </w:t>
      </w:r>
      <w:r>
        <w:rPr>
          <w:spacing w:val="-4"/>
          <w:sz w:val="28"/>
        </w:rPr>
        <w:t>any</w:t>
      </w:r>
      <w:r>
        <w:rPr>
          <w:spacing w:val="7"/>
          <w:sz w:val="28"/>
        </w:rPr>
        <w:t xml:space="preserve"> </w:t>
      </w:r>
      <w:r>
        <w:rPr>
          <w:spacing w:val="-4"/>
          <w:sz w:val="28"/>
        </w:rPr>
        <w:t>increase</w:t>
      </w:r>
      <w:r>
        <w:rPr>
          <w:spacing w:val="7"/>
          <w:sz w:val="28"/>
        </w:rPr>
        <w:t xml:space="preserve"> </w:t>
      </w:r>
      <w:r>
        <w:rPr>
          <w:spacing w:val="-4"/>
          <w:sz w:val="28"/>
        </w:rPr>
        <w:t>under</w:t>
      </w:r>
      <w:r>
        <w:rPr>
          <w:spacing w:val="6"/>
          <w:sz w:val="28"/>
        </w:rPr>
        <w:t xml:space="preserve"> </w:t>
      </w:r>
      <w:r>
        <w:rPr>
          <w:spacing w:val="-4"/>
          <w:sz w:val="28"/>
        </w:rPr>
        <w:t>subparagraph</w:t>
      </w:r>
      <w:r>
        <w:rPr>
          <w:spacing w:val="7"/>
          <w:sz w:val="28"/>
        </w:rPr>
        <w:t xml:space="preserve"> </w:t>
      </w:r>
      <w:r>
        <w:rPr>
          <w:spacing w:val="-5"/>
          <w:sz w:val="28"/>
        </w:rPr>
        <w:t>(B)</w:t>
      </w:r>
    </w:p>
    <w:p w:rsidR="00C71CDC" w:rsidRDefault="00810B99">
      <w:pPr>
        <w:pStyle w:val="ListParagraph"/>
        <w:numPr>
          <w:ilvl w:val="0"/>
          <w:numId w:val="11"/>
        </w:numPr>
        <w:tabs>
          <w:tab w:val="left" w:pos="3179"/>
        </w:tabs>
        <w:ind w:left="3179" w:hanging="1599"/>
        <w:jc w:val="left"/>
        <w:rPr>
          <w:sz w:val="28"/>
        </w:rPr>
      </w:pPr>
      <w:r>
        <w:rPr>
          <w:sz w:val="28"/>
        </w:rPr>
        <w:t>is</w:t>
      </w:r>
      <w:r>
        <w:rPr>
          <w:spacing w:val="25"/>
          <w:sz w:val="28"/>
        </w:rPr>
        <w:t xml:space="preserve"> </w:t>
      </w:r>
      <w:r>
        <w:rPr>
          <w:sz w:val="28"/>
        </w:rPr>
        <w:t>not</w:t>
      </w:r>
      <w:r>
        <w:rPr>
          <w:spacing w:val="25"/>
          <w:sz w:val="28"/>
        </w:rPr>
        <w:t xml:space="preserve"> </w:t>
      </w:r>
      <w:r>
        <w:rPr>
          <w:sz w:val="28"/>
        </w:rPr>
        <w:t>a</w:t>
      </w:r>
      <w:r>
        <w:rPr>
          <w:spacing w:val="25"/>
          <w:sz w:val="28"/>
        </w:rPr>
        <w:t xml:space="preserve"> </w:t>
      </w:r>
      <w:r>
        <w:rPr>
          <w:sz w:val="28"/>
        </w:rPr>
        <w:t>multiple</w:t>
      </w:r>
      <w:r>
        <w:rPr>
          <w:spacing w:val="25"/>
          <w:sz w:val="28"/>
        </w:rPr>
        <w:t xml:space="preserve"> </w:t>
      </w:r>
      <w:r>
        <w:rPr>
          <w:sz w:val="28"/>
        </w:rPr>
        <w:t>of</w:t>
      </w:r>
      <w:r>
        <w:rPr>
          <w:spacing w:val="25"/>
          <w:sz w:val="28"/>
        </w:rPr>
        <w:t xml:space="preserve"> </w:t>
      </w:r>
      <w:r>
        <w:rPr>
          <w:sz w:val="28"/>
        </w:rPr>
        <w:t>$50,</w:t>
      </w:r>
      <w:r>
        <w:rPr>
          <w:spacing w:val="25"/>
          <w:sz w:val="28"/>
        </w:rPr>
        <w:t xml:space="preserve"> </w:t>
      </w:r>
      <w:r>
        <w:rPr>
          <w:sz w:val="28"/>
        </w:rPr>
        <w:t>such</w:t>
      </w:r>
      <w:r>
        <w:rPr>
          <w:spacing w:val="25"/>
          <w:sz w:val="28"/>
        </w:rPr>
        <w:t xml:space="preserve"> </w:t>
      </w:r>
      <w:r>
        <w:rPr>
          <w:sz w:val="28"/>
        </w:rPr>
        <w:t>amount</w:t>
      </w:r>
      <w:r>
        <w:rPr>
          <w:spacing w:val="25"/>
          <w:sz w:val="28"/>
        </w:rPr>
        <w:t xml:space="preserve"> </w:t>
      </w:r>
      <w:r>
        <w:rPr>
          <w:sz w:val="28"/>
        </w:rPr>
        <w:t>shall</w:t>
      </w:r>
      <w:r>
        <w:rPr>
          <w:spacing w:val="25"/>
          <w:sz w:val="28"/>
        </w:rPr>
        <w:t xml:space="preserve"> </w:t>
      </w:r>
      <w:proofErr w:type="gramStart"/>
      <w:r>
        <w:rPr>
          <w:spacing w:val="-5"/>
          <w:sz w:val="28"/>
        </w:rPr>
        <w:t>be</w:t>
      </w:r>
      <w:proofErr w:type="gramEnd"/>
    </w:p>
    <w:p w:rsidR="00C71CDC" w:rsidRDefault="00810B99">
      <w:pPr>
        <w:pStyle w:val="ListParagraph"/>
        <w:numPr>
          <w:ilvl w:val="0"/>
          <w:numId w:val="11"/>
        </w:numPr>
        <w:tabs>
          <w:tab w:val="left" w:pos="3179"/>
        </w:tabs>
        <w:ind w:left="3179" w:hanging="1599"/>
        <w:jc w:val="left"/>
        <w:rPr>
          <w:sz w:val="28"/>
        </w:rPr>
      </w:pPr>
      <w:r>
        <w:rPr>
          <w:spacing w:val="-4"/>
          <w:sz w:val="28"/>
        </w:rPr>
        <w:t>rounded</w:t>
      </w:r>
      <w:r>
        <w:rPr>
          <w:spacing w:val="-1"/>
          <w:sz w:val="28"/>
        </w:rPr>
        <w:t xml:space="preserve"> </w:t>
      </w:r>
      <w:r>
        <w:rPr>
          <w:spacing w:val="-4"/>
          <w:sz w:val="28"/>
        </w:rPr>
        <w:t>to</w:t>
      </w:r>
      <w:r>
        <w:rPr>
          <w:sz w:val="28"/>
        </w:rPr>
        <w:t xml:space="preserve"> </w:t>
      </w:r>
      <w:r>
        <w:rPr>
          <w:spacing w:val="-4"/>
          <w:sz w:val="28"/>
        </w:rPr>
        <w:t>the</w:t>
      </w:r>
      <w:r>
        <w:rPr>
          <w:sz w:val="28"/>
        </w:rPr>
        <w:t xml:space="preserve"> </w:t>
      </w:r>
      <w:r>
        <w:rPr>
          <w:spacing w:val="-4"/>
          <w:sz w:val="28"/>
        </w:rPr>
        <w:t>nearest</w:t>
      </w:r>
      <w:r>
        <w:rPr>
          <w:spacing w:val="-1"/>
          <w:sz w:val="28"/>
        </w:rPr>
        <w:t xml:space="preserve"> </w:t>
      </w:r>
      <w:r>
        <w:rPr>
          <w:spacing w:val="-4"/>
          <w:sz w:val="28"/>
        </w:rPr>
        <w:t>multiple</w:t>
      </w:r>
      <w:r>
        <w:rPr>
          <w:sz w:val="28"/>
        </w:rPr>
        <w:t xml:space="preserve"> </w:t>
      </w:r>
      <w:r>
        <w:rPr>
          <w:spacing w:val="-4"/>
          <w:sz w:val="28"/>
        </w:rPr>
        <w:t>of</w:t>
      </w:r>
      <w:r>
        <w:rPr>
          <w:sz w:val="28"/>
        </w:rPr>
        <w:t xml:space="preserve"> </w:t>
      </w:r>
      <w:r>
        <w:rPr>
          <w:spacing w:val="-4"/>
          <w:sz w:val="28"/>
        </w:rPr>
        <w:t>$50.</w:t>
      </w:r>
    </w:p>
    <w:p w:rsidR="00C71CDC" w:rsidRDefault="00810B99">
      <w:pPr>
        <w:pStyle w:val="ListParagraph"/>
        <w:numPr>
          <w:ilvl w:val="0"/>
          <w:numId w:val="11"/>
        </w:numPr>
        <w:tabs>
          <w:tab w:val="left" w:pos="3179"/>
        </w:tabs>
        <w:ind w:left="3179" w:hanging="1599"/>
        <w:jc w:val="left"/>
        <w:rPr>
          <w:sz w:val="28"/>
        </w:rPr>
      </w:pPr>
      <w:r>
        <w:rPr>
          <w:w w:val="105"/>
          <w:sz w:val="28"/>
        </w:rPr>
        <w:t>‘‘(3)</w:t>
      </w:r>
      <w:r>
        <w:rPr>
          <w:spacing w:val="53"/>
          <w:w w:val="110"/>
          <w:sz w:val="28"/>
        </w:rPr>
        <w:t xml:space="preserve"> </w:t>
      </w:r>
      <w:r>
        <w:rPr>
          <w:w w:val="110"/>
          <w:sz w:val="28"/>
        </w:rPr>
        <w:t>J</w:t>
      </w:r>
      <w:r>
        <w:rPr>
          <w:w w:val="110"/>
          <w:sz w:val="21"/>
        </w:rPr>
        <w:t>OINT</w:t>
      </w:r>
      <w:r>
        <w:rPr>
          <w:spacing w:val="69"/>
          <w:w w:val="110"/>
          <w:sz w:val="21"/>
        </w:rPr>
        <w:t xml:space="preserve"> </w:t>
      </w:r>
      <w:proofErr w:type="gramStart"/>
      <w:r>
        <w:rPr>
          <w:w w:val="105"/>
          <w:sz w:val="21"/>
        </w:rPr>
        <w:t>RETURN</w:t>
      </w:r>
      <w:r>
        <w:rPr>
          <w:w w:val="105"/>
          <w:sz w:val="28"/>
        </w:rPr>
        <w:t>.—</w:t>
      </w:r>
      <w:proofErr w:type="gramEnd"/>
      <w:r>
        <w:rPr>
          <w:w w:val="105"/>
          <w:sz w:val="28"/>
        </w:rPr>
        <w:t>If</w:t>
      </w:r>
      <w:r>
        <w:rPr>
          <w:spacing w:val="56"/>
          <w:w w:val="105"/>
          <w:sz w:val="28"/>
        </w:rPr>
        <w:t xml:space="preserve"> </w:t>
      </w:r>
      <w:r>
        <w:rPr>
          <w:w w:val="105"/>
          <w:sz w:val="28"/>
        </w:rPr>
        <w:t>a</w:t>
      </w:r>
      <w:r>
        <w:rPr>
          <w:spacing w:val="56"/>
          <w:w w:val="105"/>
          <w:sz w:val="28"/>
        </w:rPr>
        <w:t xml:space="preserve"> </w:t>
      </w:r>
      <w:r>
        <w:rPr>
          <w:w w:val="105"/>
          <w:sz w:val="28"/>
        </w:rPr>
        <w:t>joint</w:t>
      </w:r>
      <w:r>
        <w:rPr>
          <w:spacing w:val="57"/>
          <w:w w:val="105"/>
          <w:sz w:val="28"/>
        </w:rPr>
        <w:t xml:space="preserve"> </w:t>
      </w:r>
      <w:r>
        <w:rPr>
          <w:w w:val="105"/>
          <w:sz w:val="28"/>
        </w:rPr>
        <w:t>return</w:t>
      </w:r>
      <w:r>
        <w:rPr>
          <w:spacing w:val="56"/>
          <w:w w:val="105"/>
          <w:sz w:val="28"/>
        </w:rPr>
        <w:t xml:space="preserve"> </w:t>
      </w:r>
      <w:r>
        <w:rPr>
          <w:w w:val="105"/>
          <w:sz w:val="28"/>
        </w:rPr>
        <w:t>is</w:t>
      </w:r>
      <w:r>
        <w:rPr>
          <w:spacing w:val="56"/>
          <w:w w:val="105"/>
          <w:sz w:val="28"/>
        </w:rPr>
        <w:t xml:space="preserve"> </w:t>
      </w:r>
      <w:r>
        <w:rPr>
          <w:spacing w:val="-2"/>
          <w:w w:val="105"/>
          <w:sz w:val="28"/>
        </w:rPr>
        <w:t>filed</w:t>
      </w:r>
    </w:p>
    <w:p w:rsidR="00C71CDC" w:rsidRDefault="00810B99">
      <w:pPr>
        <w:pStyle w:val="ListParagraph"/>
        <w:numPr>
          <w:ilvl w:val="0"/>
          <w:numId w:val="11"/>
        </w:numPr>
        <w:tabs>
          <w:tab w:val="left" w:pos="2619"/>
        </w:tabs>
        <w:spacing w:before="191"/>
        <w:ind w:left="2619" w:hanging="1039"/>
        <w:jc w:val="left"/>
        <w:rPr>
          <w:sz w:val="28"/>
        </w:rPr>
      </w:pPr>
      <w:r>
        <w:rPr>
          <w:spacing w:val="-2"/>
          <w:sz w:val="28"/>
        </w:rPr>
        <w:t>by</w:t>
      </w:r>
      <w:r>
        <w:rPr>
          <w:spacing w:val="1"/>
          <w:sz w:val="28"/>
        </w:rPr>
        <w:t xml:space="preserve"> </w:t>
      </w:r>
      <w:r>
        <w:rPr>
          <w:spacing w:val="-2"/>
          <w:sz w:val="28"/>
        </w:rPr>
        <w:t>the</w:t>
      </w:r>
      <w:r>
        <w:rPr>
          <w:spacing w:val="2"/>
          <w:sz w:val="28"/>
        </w:rPr>
        <w:t xml:space="preserve"> </w:t>
      </w:r>
      <w:r>
        <w:rPr>
          <w:spacing w:val="-2"/>
          <w:sz w:val="28"/>
        </w:rPr>
        <w:t>taxpayer</w:t>
      </w:r>
      <w:r>
        <w:rPr>
          <w:spacing w:val="1"/>
          <w:sz w:val="28"/>
        </w:rPr>
        <w:t xml:space="preserve"> </w:t>
      </w:r>
      <w:r>
        <w:rPr>
          <w:spacing w:val="-2"/>
          <w:sz w:val="28"/>
        </w:rPr>
        <w:t>for</w:t>
      </w:r>
      <w:r>
        <w:rPr>
          <w:spacing w:val="2"/>
          <w:sz w:val="28"/>
        </w:rPr>
        <w:t xml:space="preserve"> </w:t>
      </w:r>
      <w:r>
        <w:rPr>
          <w:spacing w:val="-2"/>
          <w:sz w:val="28"/>
        </w:rPr>
        <w:t>any</w:t>
      </w:r>
      <w:r>
        <w:rPr>
          <w:spacing w:val="2"/>
          <w:sz w:val="28"/>
        </w:rPr>
        <w:t xml:space="preserve"> </w:t>
      </w:r>
      <w:r>
        <w:rPr>
          <w:spacing w:val="-2"/>
          <w:sz w:val="28"/>
        </w:rPr>
        <w:t>taxable</w:t>
      </w:r>
      <w:r>
        <w:rPr>
          <w:spacing w:val="1"/>
          <w:sz w:val="28"/>
        </w:rPr>
        <w:t xml:space="preserve"> </w:t>
      </w:r>
      <w:r>
        <w:rPr>
          <w:spacing w:val="-2"/>
          <w:sz w:val="28"/>
        </w:rPr>
        <w:t>year—</w:t>
      </w:r>
    </w:p>
    <w:p w:rsidR="00C71CDC" w:rsidRDefault="00810B99">
      <w:pPr>
        <w:pStyle w:val="ListParagraph"/>
        <w:numPr>
          <w:ilvl w:val="0"/>
          <w:numId w:val="11"/>
        </w:numPr>
        <w:tabs>
          <w:tab w:val="left" w:pos="3739"/>
          <w:tab w:val="left" w:pos="4513"/>
          <w:tab w:val="left" w:pos="5085"/>
          <w:tab w:val="left" w:pos="6338"/>
          <w:tab w:val="left" w:pos="6801"/>
          <w:tab w:val="left" w:pos="8421"/>
        </w:tabs>
        <w:ind w:left="3739" w:hanging="2159"/>
        <w:jc w:val="left"/>
        <w:rPr>
          <w:sz w:val="28"/>
        </w:rPr>
      </w:pPr>
      <w:r>
        <w:rPr>
          <w:spacing w:val="-2"/>
          <w:sz w:val="28"/>
        </w:rPr>
        <w:t>‘‘(A)</w:t>
      </w:r>
      <w:r>
        <w:rPr>
          <w:sz w:val="28"/>
        </w:rPr>
        <w:tab/>
      </w:r>
      <w:r>
        <w:rPr>
          <w:spacing w:val="-5"/>
          <w:sz w:val="28"/>
        </w:rPr>
        <w:t>for</w:t>
      </w:r>
      <w:r>
        <w:rPr>
          <w:sz w:val="28"/>
        </w:rPr>
        <w:tab/>
      </w:r>
      <w:r>
        <w:rPr>
          <w:spacing w:val="-2"/>
          <w:sz w:val="28"/>
        </w:rPr>
        <w:t>purposes</w:t>
      </w:r>
      <w:r>
        <w:rPr>
          <w:sz w:val="28"/>
        </w:rPr>
        <w:tab/>
      </w:r>
      <w:r>
        <w:rPr>
          <w:spacing w:val="-5"/>
          <w:sz w:val="28"/>
        </w:rPr>
        <w:t>of</w:t>
      </w:r>
      <w:r>
        <w:rPr>
          <w:sz w:val="28"/>
        </w:rPr>
        <w:tab/>
      </w:r>
      <w:r>
        <w:rPr>
          <w:spacing w:val="-2"/>
          <w:sz w:val="28"/>
        </w:rPr>
        <w:t>determining</w:t>
      </w:r>
      <w:r>
        <w:rPr>
          <w:sz w:val="28"/>
        </w:rPr>
        <w:tab/>
      </w:r>
      <w:r>
        <w:rPr>
          <w:spacing w:val="-5"/>
          <w:sz w:val="28"/>
        </w:rPr>
        <w:t>the</w:t>
      </w:r>
    </w:p>
    <w:p w:rsidR="00C71CDC" w:rsidRDefault="00810B99">
      <w:pPr>
        <w:pStyle w:val="ListParagraph"/>
        <w:numPr>
          <w:ilvl w:val="0"/>
          <w:numId w:val="11"/>
        </w:numPr>
        <w:tabs>
          <w:tab w:val="left" w:pos="3179"/>
        </w:tabs>
        <w:ind w:left="3179" w:hanging="1599"/>
        <w:jc w:val="left"/>
        <w:rPr>
          <w:sz w:val="28"/>
        </w:rPr>
      </w:pPr>
      <w:r>
        <w:rPr>
          <w:spacing w:val="-4"/>
          <w:sz w:val="28"/>
        </w:rPr>
        <w:t>amount</w:t>
      </w:r>
      <w:r>
        <w:rPr>
          <w:spacing w:val="27"/>
          <w:sz w:val="28"/>
        </w:rPr>
        <w:t xml:space="preserve"> </w:t>
      </w:r>
      <w:r>
        <w:rPr>
          <w:spacing w:val="-4"/>
          <w:sz w:val="28"/>
        </w:rPr>
        <w:t>of</w:t>
      </w:r>
      <w:r>
        <w:rPr>
          <w:spacing w:val="28"/>
          <w:sz w:val="28"/>
        </w:rPr>
        <w:t xml:space="preserve"> </w:t>
      </w:r>
      <w:r>
        <w:rPr>
          <w:spacing w:val="-4"/>
          <w:sz w:val="28"/>
        </w:rPr>
        <w:t>any</w:t>
      </w:r>
      <w:r>
        <w:rPr>
          <w:spacing w:val="27"/>
          <w:sz w:val="28"/>
        </w:rPr>
        <w:t xml:space="preserve"> </w:t>
      </w:r>
      <w:r>
        <w:rPr>
          <w:spacing w:val="-4"/>
          <w:sz w:val="28"/>
        </w:rPr>
        <w:t>credit</w:t>
      </w:r>
      <w:r>
        <w:rPr>
          <w:spacing w:val="28"/>
          <w:sz w:val="28"/>
        </w:rPr>
        <w:t xml:space="preserve"> </w:t>
      </w:r>
      <w:r>
        <w:rPr>
          <w:spacing w:val="-4"/>
          <w:sz w:val="28"/>
        </w:rPr>
        <w:t>allowed</w:t>
      </w:r>
      <w:r>
        <w:rPr>
          <w:spacing w:val="28"/>
          <w:sz w:val="28"/>
        </w:rPr>
        <w:t xml:space="preserve"> </w:t>
      </w:r>
      <w:r>
        <w:rPr>
          <w:spacing w:val="-4"/>
          <w:sz w:val="28"/>
        </w:rPr>
        <w:t>under</w:t>
      </w:r>
      <w:r>
        <w:rPr>
          <w:spacing w:val="27"/>
          <w:sz w:val="28"/>
        </w:rPr>
        <w:t xml:space="preserve"> </w:t>
      </w:r>
      <w:r>
        <w:rPr>
          <w:spacing w:val="-4"/>
          <w:sz w:val="28"/>
        </w:rPr>
        <w:t>subsection</w:t>
      </w:r>
    </w:p>
    <w:p w:rsidR="00C71CDC" w:rsidRDefault="00810B99">
      <w:pPr>
        <w:pStyle w:val="ListParagraph"/>
        <w:numPr>
          <w:ilvl w:val="0"/>
          <w:numId w:val="11"/>
        </w:numPr>
        <w:tabs>
          <w:tab w:val="left" w:pos="3179"/>
        </w:tabs>
        <w:ind w:left="3179" w:hanging="1599"/>
        <w:jc w:val="left"/>
        <w:rPr>
          <w:sz w:val="28"/>
        </w:rPr>
      </w:pPr>
      <w:r>
        <w:rPr>
          <w:sz w:val="28"/>
        </w:rPr>
        <w:t>(a)</w:t>
      </w:r>
      <w:r>
        <w:rPr>
          <w:spacing w:val="67"/>
          <w:sz w:val="28"/>
        </w:rPr>
        <w:t xml:space="preserve"> </w:t>
      </w:r>
      <w:r>
        <w:rPr>
          <w:sz w:val="28"/>
        </w:rPr>
        <w:t>for</w:t>
      </w:r>
      <w:r>
        <w:rPr>
          <w:spacing w:val="68"/>
          <w:sz w:val="28"/>
        </w:rPr>
        <w:t xml:space="preserve"> </w:t>
      </w:r>
      <w:r>
        <w:rPr>
          <w:sz w:val="28"/>
        </w:rPr>
        <w:t>such</w:t>
      </w:r>
      <w:r>
        <w:rPr>
          <w:spacing w:val="68"/>
          <w:sz w:val="28"/>
        </w:rPr>
        <w:t xml:space="preserve"> </w:t>
      </w:r>
      <w:r>
        <w:rPr>
          <w:sz w:val="28"/>
        </w:rPr>
        <w:t>taxable</w:t>
      </w:r>
      <w:r>
        <w:rPr>
          <w:spacing w:val="68"/>
          <w:sz w:val="28"/>
        </w:rPr>
        <w:t xml:space="preserve"> </w:t>
      </w:r>
      <w:r>
        <w:rPr>
          <w:sz w:val="28"/>
        </w:rPr>
        <w:t>year,</w:t>
      </w:r>
      <w:r>
        <w:rPr>
          <w:spacing w:val="68"/>
          <w:sz w:val="28"/>
        </w:rPr>
        <w:t xml:space="preserve"> </w:t>
      </w:r>
      <w:r>
        <w:rPr>
          <w:sz w:val="28"/>
        </w:rPr>
        <w:t>the</w:t>
      </w:r>
      <w:r>
        <w:rPr>
          <w:spacing w:val="68"/>
          <w:sz w:val="28"/>
        </w:rPr>
        <w:t xml:space="preserve"> </w:t>
      </w:r>
      <w:r>
        <w:rPr>
          <w:sz w:val="28"/>
        </w:rPr>
        <w:t>dollar</w:t>
      </w:r>
      <w:r>
        <w:rPr>
          <w:spacing w:val="68"/>
          <w:sz w:val="28"/>
        </w:rPr>
        <w:t xml:space="preserve"> </w:t>
      </w:r>
      <w:r>
        <w:rPr>
          <w:spacing w:val="-2"/>
          <w:sz w:val="28"/>
        </w:rPr>
        <w:t>amount</w:t>
      </w:r>
    </w:p>
    <w:p w:rsidR="00C71CDC" w:rsidRDefault="00810B99">
      <w:pPr>
        <w:pStyle w:val="ListParagraph"/>
        <w:numPr>
          <w:ilvl w:val="0"/>
          <w:numId w:val="11"/>
        </w:numPr>
        <w:tabs>
          <w:tab w:val="left" w:pos="3179"/>
        </w:tabs>
        <w:spacing w:before="191"/>
        <w:ind w:left="3179" w:hanging="1599"/>
        <w:jc w:val="left"/>
        <w:rPr>
          <w:sz w:val="28"/>
        </w:rPr>
      </w:pPr>
      <w:r>
        <w:rPr>
          <w:spacing w:val="-4"/>
          <w:sz w:val="28"/>
        </w:rPr>
        <w:t>under</w:t>
      </w:r>
      <w:r>
        <w:rPr>
          <w:spacing w:val="1"/>
          <w:sz w:val="28"/>
        </w:rPr>
        <w:t xml:space="preserve"> </w:t>
      </w:r>
      <w:r>
        <w:rPr>
          <w:spacing w:val="-4"/>
          <w:sz w:val="28"/>
        </w:rPr>
        <w:t>paragraph</w:t>
      </w:r>
      <w:r>
        <w:rPr>
          <w:spacing w:val="2"/>
          <w:sz w:val="28"/>
        </w:rPr>
        <w:t xml:space="preserve"> </w:t>
      </w:r>
      <w:r>
        <w:rPr>
          <w:spacing w:val="-4"/>
          <w:sz w:val="28"/>
        </w:rPr>
        <w:t>(1)</w:t>
      </w:r>
      <w:r>
        <w:rPr>
          <w:spacing w:val="2"/>
          <w:sz w:val="28"/>
        </w:rPr>
        <w:t xml:space="preserve"> </w:t>
      </w:r>
      <w:r>
        <w:rPr>
          <w:spacing w:val="-4"/>
          <w:sz w:val="28"/>
        </w:rPr>
        <w:t>shall</w:t>
      </w:r>
      <w:r>
        <w:rPr>
          <w:spacing w:val="2"/>
          <w:sz w:val="28"/>
        </w:rPr>
        <w:t xml:space="preserve"> </w:t>
      </w:r>
      <w:r>
        <w:rPr>
          <w:spacing w:val="-4"/>
          <w:sz w:val="28"/>
        </w:rPr>
        <w:t>be</w:t>
      </w:r>
      <w:r>
        <w:rPr>
          <w:spacing w:val="2"/>
          <w:sz w:val="28"/>
        </w:rPr>
        <w:t xml:space="preserve"> </w:t>
      </w:r>
      <w:r>
        <w:rPr>
          <w:spacing w:val="-4"/>
          <w:sz w:val="28"/>
        </w:rPr>
        <w:t>doubled,</w:t>
      </w:r>
      <w:r>
        <w:rPr>
          <w:spacing w:val="1"/>
          <w:sz w:val="28"/>
        </w:rPr>
        <w:t xml:space="preserve"> </w:t>
      </w:r>
      <w:r>
        <w:rPr>
          <w:spacing w:val="-5"/>
          <w:sz w:val="28"/>
        </w:rPr>
        <w:t>and</w:t>
      </w:r>
    </w:p>
    <w:p w:rsidR="00C71CDC" w:rsidRDefault="00810B99">
      <w:pPr>
        <w:pStyle w:val="ListParagraph"/>
        <w:numPr>
          <w:ilvl w:val="0"/>
          <w:numId w:val="11"/>
        </w:numPr>
        <w:tabs>
          <w:tab w:val="left" w:pos="3739"/>
          <w:tab w:val="left" w:pos="4524"/>
          <w:tab w:val="left" w:pos="5093"/>
          <w:tab w:val="left" w:pos="6343"/>
          <w:tab w:val="left" w:pos="6803"/>
          <w:tab w:val="left" w:pos="8421"/>
        </w:tabs>
        <w:ind w:left="3739" w:hanging="2159"/>
        <w:jc w:val="left"/>
        <w:rPr>
          <w:sz w:val="28"/>
        </w:rPr>
      </w:pPr>
      <w:r>
        <w:rPr>
          <w:spacing w:val="-2"/>
          <w:sz w:val="28"/>
        </w:rPr>
        <w:t>‘‘(B)</w:t>
      </w:r>
      <w:r>
        <w:rPr>
          <w:sz w:val="28"/>
        </w:rPr>
        <w:tab/>
      </w:r>
      <w:r>
        <w:rPr>
          <w:spacing w:val="-5"/>
          <w:sz w:val="28"/>
        </w:rPr>
        <w:t>for</w:t>
      </w:r>
      <w:r>
        <w:rPr>
          <w:sz w:val="28"/>
        </w:rPr>
        <w:tab/>
      </w:r>
      <w:r>
        <w:rPr>
          <w:spacing w:val="-2"/>
          <w:sz w:val="28"/>
        </w:rPr>
        <w:t>purposes</w:t>
      </w:r>
      <w:r>
        <w:rPr>
          <w:sz w:val="28"/>
        </w:rPr>
        <w:tab/>
      </w:r>
      <w:r>
        <w:rPr>
          <w:spacing w:val="-5"/>
          <w:sz w:val="28"/>
        </w:rPr>
        <w:t>of</w:t>
      </w:r>
      <w:r>
        <w:rPr>
          <w:sz w:val="28"/>
        </w:rPr>
        <w:tab/>
      </w:r>
      <w:r>
        <w:rPr>
          <w:spacing w:val="-2"/>
          <w:sz w:val="28"/>
        </w:rPr>
        <w:t>determining</w:t>
      </w:r>
      <w:r>
        <w:rPr>
          <w:sz w:val="28"/>
        </w:rPr>
        <w:tab/>
      </w:r>
      <w:r>
        <w:rPr>
          <w:spacing w:val="-5"/>
          <w:sz w:val="28"/>
        </w:rPr>
        <w:t>the</w:t>
      </w:r>
    </w:p>
    <w:p w:rsidR="00C71CDC" w:rsidRDefault="00810B99">
      <w:pPr>
        <w:pStyle w:val="ListParagraph"/>
        <w:numPr>
          <w:ilvl w:val="0"/>
          <w:numId w:val="11"/>
        </w:numPr>
        <w:tabs>
          <w:tab w:val="left" w:pos="3179"/>
          <w:tab w:val="left" w:pos="4284"/>
          <w:tab w:val="left" w:pos="4739"/>
          <w:tab w:val="left" w:pos="5384"/>
          <w:tab w:val="left" w:pos="6696"/>
          <w:tab w:val="left" w:pos="7595"/>
        </w:tabs>
        <w:ind w:left="3179" w:hanging="1599"/>
        <w:jc w:val="left"/>
        <w:rPr>
          <w:sz w:val="28"/>
        </w:rPr>
      </w:pPr>
      <w:r>
        <w:rPr>
          <w:spacing w:val="-2"/>
          <w:sz w:val="28"/>
        </w:rPr>
        <w:t>amount</w:t>
      </w:r>
      <w:r>
        <w:rPr>
          <w:sz w:val="28"/>
        </w:rPr>
        <w:tab/>
      </w:r>
      <w:r>
        <w:rPr>
          <w:spacing w:val="-5"/>
          <w:sz w:val="28"/>
        </w:rPr>
        <w:t>of</w:t>
      </w:r>
      <w:r>
        <w:rPr>
          <w:sz w:val="28"/>
        </w:rPr>
        <w:tab/>
      </w:r>
      <w:r>
        <w:rPr>
          <w:spacing w:val="-5"/>
          <w:sz w:val="28"/>
        </w:rPr>
        <w:t>any</w:t>
      </w:r>
      <w:r>
        <w:rPr>
          <w:sz w:val="28"/>
        </w:rPr>
        <w:tab/>
      </w:r>
      <w:r>
        <w:rPr>
          <w:spacing w:val="-2"/>
          <w:sz w:val="28"/>
        </w:rPr>
        <w:t>reduction</w:t>
      </w:r>
      <w:r>
        <w:rPr>
          <w:sz w:val="28"/>
        </w:rPr>
        <w:tab/>
      </w:r>
      <w:r>
        <w:rPr>
          <w:spacing w:val="-2"/>
          <w:sz w:val="28"/>
        </w:rPr>
        <w:t>under</w:t>
      </w:r>
      <w:r>
        <w:rPr>
          <w:sz w:val="28"/>
        </w:rPr>
        <w:tab/>
      </w:r>
      <w:r>
        <w:rPr>
          <w:spacing w:val="-2"/>
          <w:sz w:val="28"/>
        </w:rPr>
        <w:t>paragraph</w:t>
      </w:r>
    </w:p>
    <w:p w:rsidR="00C71CDC" w:rsidRDefault="00810B99">
      <w:pPr>
        <w:pStyle w:val="ListParagraph"/>
        <w:numPr>
          <w:ilvl w:val="0"/>
          <w:numId w:val="11"/>
        </w:numPr>
        <w:tabs>
          <w:tab w:val="left" w:pos="3179"/>
        </w:tabs>
        <w:spacing w:before="191"/>
        <w:ind w:left="3179" w:hanging="1599"/>
        <w:jc w:val="left"/>
        <w:rPr>
          <w:sz w:val="28"/>
        </w:rPr>
      </w:pPr>
      <w:r>
        <w:rPr>
          <w:sz w:val="28"/>
        </w:rPr>
        <w:t>(2)(A)</w:t>
      </w:r>
      <w:r>
        <w:rPr>
          <w:spacing w:val="8"/>
          <w:sz w:val="28"/>
        </w:rPr>
        <w:t xml:space="preserve"> </w:t>
      </w:r>
      <w:r>
        <w:rPr>
          <w:sz w:val="28"/>
        </w:rPr>
        <w:t>for</w:t>
      </w:r>
      <w:r>
        <w:rPr>
          <w:spacing w:val="11"/>
          <w:sz w:val="28"/>
        </w:rPr>
        <w:t xml:space="preserve"> </w:t>
      </w:r>
      <w:r>
        <w:rPr>
          <w:sz w:val="28"/>
        </w:rPr>
        <w:t>any</w:t>
      </w:r>
      <w:r>
        <w:rPr>
          <w:spacing w:val="11"/>
          <w:sz w:val="28"/>
        </w:rPr>
        <w:t xml:space="preserve"> </w:t>
      </w:r>
      <w:r>
        <w:rPr>
          <w:sz w:val="28"/>
        </w:rPr>
        <w:t>taxable</w:t>
      </w:r>
      <w:r>
        <w:rPr>
          <w:spacing w:val="11"/>
          <w:sz w:val="28"/>
        </w:rPr>
        <w:t xml:space="preserve"> </w:t>
      </w:r>
      <w:r>
        <w:rPr>
          <w:sz w:val="28"/>
        </w:rPr>
        <w:t>year,</w:t>
      </w:r>
      <w:r>
        <w:rPr>
          <w:spacing w:val="11"/>
          <w:sz w:val="28"/>
        </w:rPr>
        <w:t xml:space="preserve"> </w:t>
      </w:r>
      <w:r>
        <w:rPr>
          <w:sz w:val="28"/>
        </w:rPr>
        <w:t>the</w:t>
      </w:r>
      <w:r>
        <w:rPr>
          <w:spacing w:val="11"/>
          <w:sz w:val="28"/>
        </w:rPr>
        <w:t xml:space="preserve"> </w:t>
      </w:r>
      <w:r>
        <w:rPr>
          <w:sz w:val="28"/>
        </w:rPr>
        <w:t>dollar</w:t>
      </w:r>
      <w:r>
        <w:rPr>
          <w:spacing w:val="11"/>
          <w:sz w:val="28"/>
        </w:rPr>
        <w:t xml:space="preserve"> </w:t>
      </w:r>
      <w:r>
        <w:rPr>
          <w:spacing w:val="-2"/>
          <w:sz w:val="28"/>
        </w:rPr>
        <w:t>amounts</w:t>
      </w:r>
    </w:p>
    <w:p w:rsidR="00C71CDC" w:rsidRDefault="00810B99">
      <w:pPr>
        <w:pStyle w:val="ListParagraph"/>
        <w:numPr>
          <w:ilvl w:val="0"/>
          <w:numId w:val="11"/>
        </w:numPr>
        <w:tabs>
          <w:tab w:val="left" w:pos="3179"/>
        </w:tabs>
        <w:ind w:left="3179" w:hanging="1599"/>
        <w:jc w:val="left"/>
        <w:rPr>
          <w:sz w:val="28"/>
        </w:rPr>
      </w:pPr>
      <w:r>
        <w:rPr>
          <w:spacing w:val="-4"/>
          <w:sz w:val="28"/>
        </w:rPr>
        <w:t>under</w:t>
      </w:r>
      <w:r>
        <w:rPr>
          <w:spacing w:val="17"/>
          <w:sz w:val="28"/>
        </w:rPr>
        <w:t xml:space="preserve"> </w:t>
      </w:r>
      <w:r>
        <w:rPr>
          <w:spacing w:val="-4"/>
          <w:sz w:val="28"/>
        </w:rPr>
        <w:t>such</w:t>
      </w:r>
      <w:r>
        <w:rPr>
          <w:spacing w:val="17"/>
          <w:sz w:val="28"/>
        </w:rPr>
        <w:t xml:space="preserve"> </w:t>
      </w:r>
      <w:r>
        <w:rPr>
          <w:spacing w:val="-4"/>
          <w:sz w:val="28"/>
        </w:rPr>
        <w:t>paragraph</w:t>
      </w:r>
      <w:r>
        <w:rPr>
          <w:spacing w:val="18"/>
          <w:sz w:val="28"/>
        </w:rPr>
        <w:t xml:space="preserve"> </w:t>
      </w:r>
      <w:r>
        <w:rPr>
          <w:spacing w:val="-4"/>
          <w:sz w:val="28"/>
        </w:rPr>
        <w:t>(after</w:t>
      </w:r>
      <w:r>
        <w:rPr>
          <w:spacing w:val="17"/>
          <w:sz w:val="28"/>
        </w:rPr>
        <w:t xml:space="preserve"> </w:t>
      </w:r>
      <w:r>
        <w:rPr>
          <w:spacing w:val="-4"/>
          <w:sz w:val="28"/>
        </w:rPr>
        <w:t>application</w:t>
      </w:r>
      <w:r>
        <w:rPr>
          <w:spacing w:val="17"/>
          <w:sz w:val="28"/>
        </w:rPr>
        <w:t xml:space="preserve"> </w:t>
      </w:r>
      <w:r>
        <w:rPr>
          <w:spacing w:val="-4"/>
          <w:sz w:val="28"/>
        </w:rPr>
        <w:t>of</w:t>
      </w:r>
      <w:r>
        <w:rPr>
          <w:spacing w:val="18"/>
          <w:sz w:val="28"/>
        </w:rPr>
        <w:t xml:space="preserve"> </w:t>
      </w:r>
      <w:r>
        <w:rPr>
          <w:spacing w:val="-4"/>
          <w:sz w:val="28"/>
        </w:rPr>
        <w:t>sub-</w:t>
      </w:r>
    </w:p>
    <w:p w:rsidR="00C71CDC" w:rsidRDefault="00810B99">
      <w:pPr>
        <w:pStyle w:val="ListParagraph"/>
        <w:numPr>
          <w:ilvl w:val="0"/>
          <w:numId w:val="11"/>
        </w:numPr>
        <w:tabs>
          <w:tab w:val="left" w:pos="3179"/>
        </w:tabs>
        <w:ind w:left="3179" w:hanging="1599"/>
        <w:jc w:val="left"/>
        <w:rPr>
          <w:sz w:val="28"/>
        </w:rPr>
      </w:pPr>
      <w:r>
        <w:rPr>
          <w:sz w:val="28"/>
        </w:rPr>
        <w:t>paragraphs</w:t>
      </w:r>
      <w:r>
        <w:rPr>
          <w:spacing w:val="11"/>
          <w:sz w:val="28"/>
        </w:rPr>
        <w:t xml:space="preserve"> </w:t>
      </w:r>
      <w:r>
        <w:rPr>
          <w:sz w:val="28"/>
        </w:rPr>
        <w:t>(B)</w:t>
      </w:r>
      <w:r>
        <w:rPr>
          <w:spacing w:val="11"/>
          <w:sz w:val="28"/>
        </w:rPr>
        <w:t xml:space="preserve"> </w:t>
      </w:r>
      <w:r>
        <w:rPr>
          <w:sz w:val="28"/>
        </w:rPr>
        <w:t>and</w:t>
      </w:r>
      <w:r>
        <w:rPr>
          <w:spacing w:val="11"/>
          <w:sz w:val="28"/>
        </w:rPr>
        <w:t xml:space="preserve"> </w:t>
      </w:r>
      <w:r>
        <w:rPr>
          <w:sz w:val="28"/>
        </w:rPr>
        <w:t>(C)</w:t>
      </w:r>
      <w:r>
        <w:rPr>
          <w:spacing w:val="11"/>
          <w:sz w:val="28"/>
        </w:rPr>
        <w:t xml:space="preserve"> </w:t>
      </w:r>
      <w:r>
        <w:rPr>
          <w:sz w:val="28"/>
        </w:rPr>
        <w:t>of</w:t>
      </w:r>
      <w:r>
        <w:rPr>
          <w:spacing w:val="11"/>
          <w:sz w:val="28"/>
        </w:rPr>
        <w:t xml:space="preserve"> </w:t>
      </w:r>
      <w:r>
        <w:rPr>
          <w:sz w:val="28"/>
        </w:rPr>
        <w:t>paragraph</w:t>
      </w:r>
      <w:r>
        <w:rPr>
          <w:spacing w:val="11"/>
          <w:sz w:val="28"/>
        </w:rPr>
        <w:t xml:space="preserve"> </w:t>
      </w:r>
      <w:r>
        <w:rPr>
          <w:sz w:val="28"/>
        </w:rPr>
        <w:t>(2))</w:t>
      </w:r>
      <w:r>
        <w:rPr>
          <w:spacing w:val="12"/>
          <w:sz w:val="28"/>
        </w:rPr>
        <w:t xml:space="preserve"> </w:t>
      </w:r>
      <w:r>
        <w:rPr>
          <w:spacing w:val="-2"/>
          <w:sz w:val="28"/>
        </w:rPr>
        <w:t>shall</w:t>
      </w:r>
    </w:p>
    <w:p w:rsidR="00C71CDC" w:rsidRDefault="00810B99">
      <w:pPr>
        <w:pStyle w:val="ListParagraph"/>
        <w:numPr>
          <w:ilvl w:val="0"/>
          <w:numId w:val="11"/>
        </w:numPr>
        <w:tabs>
          <w:tab w:val="left" w:pos="3179"/>
        </w:tabs>
        <w:ind w:left="3179" w:hanging="1599"/>
        <w:jc w:val="left"/>
        <w:rPr>
          <w:sz w:val="28"/>
        </w:rPr>
      </w:pPr>
      <w:r>
        <w:rPr>
          <w:spacing w:val="-2"/>
          <w:sz w:val="28"/>
        </w:rPr>
        <w:t>be</w:t>
      </w:r>
      <w:r>
        <w:rPr>
          <w:spacing w:val="-1"/>
          <w:sz w:val="28"/>
        </w:rPr>
        <w:t xml:space="preserve"> </w:t>
      </w:r>
      <w:r>
        <w:rPr>
          <w:spacing w:val="-2"/>
          <w:sz w:val="28"/>
        </w:rPr>
        <w:t>doubled.</w:t>
      </w:r>
    </w:p>
    <w:p w:rsidR="00C71CDC" w:rsidRDefault="00810B99">
      <w:pPr>
        <w:pStyle w:val="ListParagraph"/>
        <w:numPr>
          <w:ilvl w:val="0"/>
          <w:numId w:val="11"/>
        </w:numPr>
        <w:tabs>
          <w:tab w:val="left" w:pos="2619"/>
        </w:tabs>
        <w:ind w:left="2619" w:hanging="1040"/>
        <w:jc w:val="left"/>
        <w:rPr>
          <w:sz w:val="28"/>
        </w:rPr>
      </w:pPr>
      <w:r>
        <w:rPr>
          <w:sz w:val="28"/>
        </w:rPr>
        <w:t>‘‘(c)</w:t>
      </w:r>
      <w:r>
        <w:rPr>
          <w:spacing w:val="65"/>
          <w:w w:val="150"/>
          <w:sz w:val="28"/>
        </w:rPr>
        <w:t xml:space="preserve"> </w:t>
      </w:r>
      <w:proofErr w:type="gramStart"/>
      <w:r>
        <w:rPr>
          <w:sz w:val="28"/>
        </w:rPr>
        <w:t>D</w:t>
      </w:r>
      <w:r>
        <w:rPr>
          <w:sz w:val="21"/>
        </w:rPr>
        <w:t>EFINITIONS</w:t>
      </w:r>
      <w:r>
        <w:rPr>
          <w:sz w:val="28"/>
        </w:rPr>
        <w:t>.—</w:t>
      </w:r>
      <w:proofErr w:type="gramEnd"/>
      <w:r>
        <w:rPr>
          <w:sz w:val="28"/>
        </w:rPr>
        <w:t>For</w:t>
      </w:r>
      <w:r>
        <w:rPr>
          <w:spacing w:val="66"/>
          <w:w w:val="150"/>
          <w:sz w:val="28"/>
        </w:rPr>
        <w:t xml:space="preserve"> </w:t>
      </w:r>
      <w:r>
        <w:rPr>
          <w:sz w:val="28"/>
        </w:rPr>
        <w:t>purposes</w:t>
      </w:r>
      <w:r>
        <w:rPr>
          <w:spacing w:val="65"/>
          <w:w w:val="150"/>
          <w:sz w:val="28"/>
        </w:rPr>
        <w:t xml:space="preserve"> </w:t>
      </w:r>
      <w:r>
        <w:rPr>
          <w:sz w:val="28"/>
        </w:rPr>
        <w:t>of</w:t>
      </w:r>
      <w:r>
        <w:rPr>
          <w:spacing w:val="66"/>
          <w:w w:val="150"/>
          <w:sz w:val="28"/>
        </w:rPr>
        <w:t xml:space="preserve"> </w:t>
      </w:r>
      <w:r>
        <w:rPr>
          <w:sz w:val="28"/>
        </w:rPr>
        <w:t>this</w:t>
      </w:r>
      <w:r>
        <w:rPr>
          <w:spacing w:val="66"/>
          <w:w w:val="150"/>
          <w:sz w:val="28"/>
        </w:rPr>
        <w:t xml:space="preserve"> </w:t>
      </w:r>
      <w:r>
        <w:rPr>
          <w:spacing w:val="-2"/>
          <w:sz w:val="28"/>
        </w:rPr>
        <w:t>section—</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1"/>
          <w:numId w:val="11"/>
        </w:numPr>
        <w:tabs>
          <w:tab w:val="left" w:pos="3179"/>
          <w:tab w:val="left" w:pos="3901"/>
          <w:tab w:val="left" w:pos="5433"/>
          <w:tab w:val="left" w:pos="6781"/>
          <w:tab w:val="left" w:pos="8378"/>
        </w:tabs>
        <w:spacing w:before="148"/>
        <w:ind w:left="3179" w:hanging="1459"/>
        <w:jc w:val="left"/>
        <w:rPr>
          <w:sz w:val="28"/>
        </w:rPr>
      </w:pPr>
      <w:r>
        <w:rPr>
          <w:smallCaps/>
          <w:spacing w:val="-2"/>
          <w:w w:val="110"/>
          <w:sz w:val="28"/>
        </w:rPr>
        <w:t>‘‘(1)</w:t>
      </w:r>
      <w:r>
        <w:rPr>
          <w:smallCaps/>
          <w:sz w:val="28"/>
        </w:rPr>
        <w:tab/>
      </w:r>
      <w:r>
        <w:rPr>
          <w:smallCaps/>
          <w:spacing w:val="-2"/>
          <w:w w:val="110"/>
          <w:sz w:val="28"/>
        </w:rPr>
        <w:t>Qualified</w:t>
      </w:r>
      <w:r>
        <w:rPr>
          <w:smallCaps/>
          <w:sz w:val="28"/>
        </w:rPr>
        <w:tab/>
      </w:r>
      <w:r>
        <w:rPr>
          <w:smallCaps/>
          <w:spacing w:val="-2"/>
          <w:w w:val="110"/>
          <w:sz w:val="28"/>
        </w:rPr>
        <w:t>disaster</w:t>
      </w:r>
      <w:r>
        <w:rPr>
          <w:smallCaps/>
          <w:sz w:val="28"/>
        </w:rPr>
        <w:tab/>
      </w:r>
      <w:r>
        <w:rPr>
          <w:smallCaps/>
          <w:spacing w:val="-2"/>
          <w:w w:val="110"/>
          <w:sz w:val="28"/>
        </w:rPr>
        <w:t>mitigation</w:t>
      </w:r>
      <w:r>
        <w:rPr>
          <w:smallCaps/>
          <w:sz w:val="28"/>
        </w:rPr>
        <w:tab/>
      </w:r>
      <w:r>
        <w:rPr>
          <w:smallCaps/>
          <w:spacing w:val="-5"/>
          <w:w w:val="110"/>
          <w:sz w:val="28"/>
        </w:rPr>
        <w:t>ex-</w:t>
      </w:r>
    </w:p>
    <w:p w:rsidR="00C71CDC" w:rsidRDefault="00810B99">
      <w:pPr>
        <w:pStyle w:val="ListParagraph"/>
        <w:numPr>
          <w:ilvl w:val="1"/>
          <w:numId w:val="11"/>
        </w:numPr>
        <w:tabs>
          <w:tab w:val="left" w:pos="2619"/>
        </w:tabs>
        <w:spacing w:before="191"/>
        <w:ind w:left="2619" w:hanging="899"/>
        <w:jc w:val="left"/>
        <w:rPr>
          <w:sz w:val="28"/>
        </w:rPr>
      </w:pPr>
      <w:proofErr w:type="gramStart"/>
      <w:r>
        <w:rPr>
          <w:spacing w:val="-2"/>
          <w:w w:val="120"/>
          <w:sz w:val="21"/>
        </w:rPr>
        <w:t>PENDITURE</w:t>
      </w:r>
      <w:r>
        <w:rPr>
          <w:spacing w:val="-2"/>
          <w:w w:val="120"/>
          <w:sz w:val="28"/>
        </w:rPr>
        <w:t>.—</w:t>
      </w:r>
      <w:proofErr w:type="gramEnd"/>
    </w:p>
    <w:p w:rsidR="00C71CDC" w:rsidRDefault="00810B99">
      <w:pPr>
        <w:pStyle w:val="ListParagraph"/>
        <w:numPr>
          <w:ilvl w:val="1"/>
          <w:numId w:val="11"/>
        </w:numPr>
        <w:tabs>
          <w:tab w:val="left" w:pos="3739"/>
        </w:tabs>
        <w:ind w:left="3739" w:hanging="2020"/>
        <w:jc w:val="left"/>
        <w:rPr>
          <w:sz w:val="28"/>
        </w:rPr>
      </w:pPr>
      <w:r>
        <w:rPr>
          <w:w w:val="105"/>
          <w:sz w:val="28"/>
        </w:rPr>
        <w:t>‘‘(</w:t>
      </w:r>
      <w:proofErr w:type="gramStart"/>
      <w:r>
        <w:rPr>
          <w:w w:val="105"/>
          <w:sz w:val="28"/>
        </w:rPr>
        <w:t>A)</w:t>
      </w:r>
      <w:r>
        <w:rPr>
          <w:spacing w:val="36"/>
          <w:w w:val="105"/>
          <w:sz w:val="28"/>
        </w:rPr>
        <w:t xml:space="preserve">  </w:t>
      </w:r>
      <w:r>
        <w:rPr>
          <w:w w:val="105"/>
          <w:sz w:val="28"/>
        </w:rPr>
        <w:t>I</w:t>
      </w:r>
      <w:r>
        <w:rPr>
          <w:w w:val="105"/>
          <w:sz w:val="21"/>
        </w:rPr>
        <w:t>N</w:t>
      </w:r>
      <w:proofErr w:type="gramEnd"/>
      <w:r>
        <w:rPr>
          <w:spacing w:val="52"/>
          <w:w w:val="105"/>
          <w:sz w:val="21"/>
        </w:rPr>
        <w:t xml:space="preserve">  </w:t>
      </w:r>
      <w:r>
        <w:rPr>
          <w:w w:val="105"/>
          <w:sz w:val="21"/>
        </w:rPr>
        <w:t>GENERAL</w:t>
      </w:r>
      <w:r>
        <w:rPr>
          <w:w w:val="105"/>
          <w:sz w:val="28"/>
        </w:rPr>
        <w:t>.—The</w:t>
      </w:r>
      <w:r>
        <w:rPr>
          <w:spacing w:val="37"/>
          <w:w w:val="105"/>
          <w:sz w:val="28"/>
        </w:rPr>
        <w:t xml:space="preserve">  </w:t>
      </w:r>
      <w:r>
        <w:rPr>
          <w:w w:val="105"/>
          <w:sz w:val="28"/>
        </w:rPr>
        <w:t>term</w:t>
      </w:r>
      <w:r>
        <w:rPr>
          <w:spacing w:val="36"/>
          <w:w w:val="105"/>
          <w:sz w:val="28"/>
        </w:rPr>
        <w:t xml:space="preserve">  </w:t>
      </w:r>
      <w:r>
        <w:rPr>
          <w:spacing w:val="-2"/>
          <w:w w:val="105"/>
          <w:sz w:val="28"/>
        </w:rPr>
        <w:t>‘qualified</w:t>
      </w:r>
    </w:p>
    <w:p w:rsidR="00C71CDC" w:rsidRDefault="00810B99">
      <w:pPr>
        <w:pStyle w:val="ListParagraph"/>
        <w:numPr>
          <w:ilvl w:val="1"/>
          <w:numId w:val="11"/>
        </w:numPr>
        <w:tabs>
          <w:tab w:val="left" w:pos="3179"/>
        </w:tabs>
        <w:ind w:left="3179"/>
        <w:jc w:val="left"/>
        <w:rPr>
          <w:sz w:val="28"/>
        </w:rPr>
      </w:pPr>
      <w:r>
        <w:rPr>
          <w:spacing w:val="-2"/>
          <w:sz w:val="28"/>
        </w:rPr>
        <w:t>disaster</w:t>
      </w:r>
      <w:r>
        <w:rPr>
          <w:spacing w:val="45"/>
          <w:sz w:val="28"/>
        </w:rPr>
        <w:t xml:space="preserve"> </w:t>
      </w:r>
      <w:r>
        <w:rPr>
          <w:spacing w:val="-2"/>
          <w:sz w:val="28"/>
        </w:rPr>
        <w:t>mitigation</w:t>
      </w:r>
      <w:r>
        <w:rPr>
          <w:spacing w:val="45"/>
          <w:sz w:val="28"/>
        </w:rPr>
        <w:t xml:space="preserve"> </w:t>
      </w:r>
      <w:r>
        <w:rPr>
          <w:spacing w:val="-2"/>
          <w:sz w:val="28"/>
        </w:rPr>
        <w:t>expenditure’</w:t>
      </w:r>
      <w:r>
        <w:rPr>
          <w:spacing w:val="46"/>
          <w:sz w:val="28"/>
        </w:rPr>
        <w:t xml:space="preserve"> </w:t>
      </w:r>
      <w:r>
        <w:rPr>
          <w:spacing w:val="-2"/>
          <w:sz w:val="28"/>
        </w:rPr>
        <w:t>means</w:t>
      </w:r>
      <w:r>
        <w:rPr>
          <w:spacing w:val="45"/>
          <w:sz w:val="28"/>
        </w:rPr>
        <w:t xml:space="preserve"> </w:t>
      </w:r>
      <w:r>
        <w:rPr>
          <w:spacing w:val="-2"/>
          <w:sz w:val="28"/>
        </w:rPr>
        <w:t>an</w:t>
      </w:r>
      <w:r>
        <w:rPr>
          <w:spacing w:val="45"/>
          <w:sz w:val="28"/>
        </w:rPr>
        <w:t xml:space="preserve"> </w:t>
      </w:r>
      <w:r>
        <w:rPr>
          <w:spacing w:val="-5"/>
          <w:sz w:val="28"/>
        </w:rPr>
        <w:t>ex-</w:t>
      </w:r>
    </w:p>
    <w:p w:rsidR="00C71CDC" w:rsidRDefault="00810B99">
      <w:pPr>
        <w:pStyle w:val="ListParagraph"/>
        <w:numPr>
          <w:ilvl w:val="1"/>
          <w:numId w:val="11"/>
        </w:numPr>
        <w:tabs>
          <w:tab w:val="left" w:pos="3179"/>
        </w:tabs>
        <w:spacing w:before="191"/>
        <w:ind w:left="3179"/>
        <w:jc w:val="left"/>
        <w:rPr>
          <w:sz w:val="28"/>
        </w:rPr>
      </w:pPr>
      <w:proofErr w:type="spellStart"/>
      <w:r>
        <w:rPr>
          <w:spacing w:val="-4"/>
          <w:sz w:val="28"/>
        </w:rPr>
        <w:t>penditure</w:t>
      </w:r>
      <w:proofErr w:type="spellEnd"/>
      <w:r>
        <w:rPr>
          <w:spacing w:val="3"/>
          <w:sz w:val="28"/>
        </w:rPr>
        <w:t xml:space="preserve"> </w:t>
      </w:r>
      <w:r>
        <w:rPr>
          <w:spacing w:val="-4"/>
          <w:sz w:val="28"/>
        </w:rPr>
        <w:t>relating</w:t>
      </w:r>
      <w:r>
        <w:rPr>
          <w:spacing w:val="3"/>
          <w:sz w:val="28"/>
        </w:rPr>
        <w:t xml:space="preserve"> </w:t>
      </w:r>
      <w:r>
        <w:rPr>
          <w:spacing w:val="-4"/>
          <w:sz w:val="28"/>
        </w:rPr>
        <w:t>to</w:t>
      </w:r>
      <w:r>
        <w:rPr>
          <w:spacing w:val="4"/>
          <w:sz w:val="28"/>
        </w:rPr>
        <w:t xml:space="preserve"> </w:t>
      </w:r>
      <w:r>
        <w:rPr>
          <w:spacing w:val="-4"/>
          <w:sz w:val="28"/>
        </w:rPr>
        <w:t>a</w:t>
      </w:r>
      <w:r>
        <w:rPr>
          <w:spacing w:val="3"/>
          <w:sz w:val="28"/>
        </w:rPr>
        <w:t xml:space="preserve"> </w:t>
      </w:r>
      <w:r>
        <w:rPr>
          <w:spacing w:val="-4"/>
          <w:sz w:val="28"/>
        </w:rPr>
        <w:t>qualified</w:t>
      </w:r>
      <w:r>
        <w:rPr>
          <w:spacing w:val="3"/>
          <w:sz w:val="28"/>
        </w:rPr>
        <w:t xml:space="preserve"> </w:t>
      </w:r>
      <w:r>
        <w:rPr>
          <w:spacing w:val="-4"/>
          <w:sz w:val="28"/>
        </w:rPr>
        <w:t>dwelling</w:t>
      </w:r>
      <w:r>
        <w:rPr>
          <w:spacing w:val="4"/>
          <w:sz w:val="28"/>
        </w:rPr>
        <w:t xml:space="preserve"> </w:t>
      </w:r>
      <w:r>
        <w:rPr>
          <w:spacing w:val="-4"/>
          <w:sz w:val="28"/>
        </w:rPr>
        <w:t>unit—</w:t>
      </w:r>
    </w:p>
    <w:p w:rsidR="00C71CDC" w:rsidRDefault="00810B99">
      <w:pPr>
        <w:pStyle w:val="ListParagraph"/>
        <w:numPr>
          <w:ilvl w:val="1"/>
          <w:numId w:val="11"/>
        </w:numPr>
        <w:tabs>
          <w:tab w:val="left" w:pos="4299"/>
        </w:tabs>
        <w:ind w:left="4299" w:hanging="2580"/>
        <w:jc w:val="left"/>
        <w:rPr>
          <w:sz w:val="28"/>
        </w:rPr>
      </w:pPr>
      <w:r>
        <w:rPr>
          <w:spacing w:val="-2"/>
          <w:sz w:val="28"/>
        </w:rPr>
        <w:t>‘‘(</w:t>
      </w:r>
      <w:proofErr w:type="spellStart"/>
      <w:r>
        <w:rPr>
          <w:spacing w:val="-2"/>
          <w:sz w:val="28"/>
        </w:rPr>
        <w:t>i</w:t>
      </w:r>
      <w:proofErr w:type="spellEnd"/>
      <w:r>
        <w:rPr>
          <w:spacing w:val="-2"/>
          <w:sz w:val="28"/>
        </w:rPr>
        <w:t>)</w:t>
      </w:r>
      <w:r>
        <w:rPr>
          <w:sz w:val="28"/>
        </w:rPr>
        <w:t xml:space="preserve"> </w:t>
      </w:r>
      <w:r>
        <w:rPr>
          <w:spacing w:val="-2"/>
          <w:sz w:val="28"/>
        </w:rPr>
        <w:t>for</w:t>
      </w:r>
      <w:r>
        <w:rPr>
          <w:spacing w:val="1"/>
          <w:sz w:val="28"/>
        </w:rPr>
        <w:t xml:space="preserve"> </w:t>
      </w:r>
      <w:r>
        <w:rPr>
          <w:spacing w:val="-2"/>
          <w:sz w:val="28"/>
        </w:rPr>
        <w:t>property</w:t>
      </w:r>
      <w:r>
        <w:rPr>
          <w:sz w:val="28"/>
        </w:rPr>
        <w:t xml:space="preserve"> </w:t>
      </w:r>
      <w:r>
        <w:rPr>
          <w:spacing w:val="-5"/>
          <w:sz w:val="28"/>
        </w:rPr>
        <w:t>to—</w:t>
      </w:r>
    </w:p>
    <w:p w:rsidR="00C71CDC" w:rsidRDefault="00810B99">
      <w:pPr>
        <w:pStyle w:val="ListParagraph"/>
        <w:numPr>
          <w:ilvl w:val="1"/>
          <w:numId w:val="11"/>
        </w:numPr>
        <w:tabs>
          <w:tab w:val="left" w:pos="4859"/>
        </w:tabs>
        <w:ind w:left="4859" w:hanging="3140"/>
        <w:jc w:val="left"/>
        <w:rPr>
          <w:sz w:val="28"/>
        </w:rPr>
      </w:pPr>
      <w:r>
        <w:rPr>
          <w:sz w:val="28"/>
        </w:rPr>
        <w:t>‘‘(I)</w:t>
      </w:r>
      <w:r>
        <w:rPr>
          <w:spacing w:val="76"/>
          <w:sz w:val="28"/>
        </w:rPr>
        <w:t xml:space="preserve"> </w:t>
      </w:r>
      <w:r>
        <w:rPr>
          <w:sz w:val="28"/>
        </w:rPr>
        <w:t>improve</w:t>
      </w:r>
      <w:r>
        <w:rPr>
          <w:spacing w:val="76"/>
          <w:sz w:val="28"/>
        </w:rPr>
        <w:t xml:space="preserve"> </w:t>
      </w:r>
      <w:r>
        <w:rPr>
          <w:sz w:val="28"/>
        </w:rPr>
        <w:t>the</w:t>
      </w:r>
      <w:r>
        <w:rPr>
          <w:spacing w:val="76"/>
          <w:sz w:val="28"/>
        </w:rPr>
        <w:t xml:space="preserve"> </w:t>
      </w:r>
      <w:r>
        <w:rPr>
          <w:sz w:val="28"/>
        </w:rPr>
        <w:t>strength</w:t>
      </w:r>
      <w:r>
        <w:rPr>
          <w:spacing w:val="77"/>
          <w:sz w:val="28"/>
        </w:rPr>
        <w:t xml:space="preserve"> </w:t>
      </w:r>
      <w:r>
        <w:rPr>
          <w:sz w:val="28"/>
        </w:rPr>
        <w:t>of</w:t>
      </w:r>
      <w:r>
        <w:rPr>
          <w:spacing w:val="76"/>
          <w:sz w:val="28"/>
        </w:rPr>
        <w:t xml:space="preserve"> </w:t>
      </w:r>
      <w:r>
        <w:rPr>
          <w:spacing w:val="-10"/>
          <w:sz w:val="28"/>
        </w:rPr>
        <w:t>a</w:t>
      </w:r>
    </w:p>
    <w:p w:rsidR="00C71CDC" w:rsidRDefault="00810B99">
      <w:pPr>
        <w:pStyle w:val="ListParagraph"/>
        <w:numPr>
          <w:ilvl w:val="1"/>
          <w:numId w:val="11"/>
        </w:numPr>
        <w:tabs>
          <w:tab w:val="left" w:pos="4299"/>
        </w:tabs>
        <w:ind w:left="4299" w:hanging="2580"/>
        <w:jc w:val="left"/>
        <w:rPr>
          <w:sz w:val="28"/>
        </w:rPr>
      </w:pPr>
      <w:r>
        <w:rPr>
          <w:spacing w:val="-4"/>
          <w:sz w:val="28"/>
        </w:rPr>
        <w:t>roof</w:t>
      </w:r>
      <w:r>
        <w:rPr>
          <w:spacing w:val="-2"/>
          <w:sz w:val="28"/>
        </w:rPr>
        <w:t xml:space="preserve"> </w:t>
      </w:r>
      <w:r>
        <w:rPr>
          <w:spacing w:val="-4"/>
          <w:sz w:val="28"/>
        </w:rPr>
        <w:t>deck</w:t>
      </w:r>
      <w:r>
        <w:rPr>
          <w:spacing w:val="-2"/>
          <w:sz w:val="28"/>
        </w:rPr>
        <w:t xml:space="preserve"> </w:t>
      </w:r>
      <w:r>
        <w:rPr>
          <w:spacing w:val="-4"/>
          <w:sz w:val="28"/>
        </w:rPr>
        <w:t>attachment,</w:t>
      </w:r>
    </w:p>
    <w:p w:rsidR="00C71CDC" w:rsidRDefault="00810B99">
      <w:pPr>
        <w:pStyle w:val="ListParagraph"/>
        <w:numPr>
          <w:ilvl w:val="1"/>
          <w:numId w:val="11"/>
        </w:numPr>
        <w:tabs>
          <w:tab w:val="left" w:pos="4859"/>
        </w:tabs>
        <w:spacing w:before="191"/>
        <w:ind w:left="4859" w:hanging="3140"/>
        <w:jc w:val="left"/>
        <w:rPr>
          <w:sz w:val="28"/>
        </w:rPr>
      </w:pPr>
      <w:r>
        <w:rPr>
          <w:sz w:val="28"/>
        </w:rPr>
        <w:t>‘‘(II)</w:t>
      </w:r>
      <w:r>
        <w:rPr>
          <w:spacing w:val="65"/>
          <w:w w:val="150"/>
          <w:sz w:val="28"/>
        </w:rPr>
        <w:t xml:space="preserve"> </w:t>
      </w:r>
      <w:r>
        <w:rPr>
          <w:sz w:val="28"/>
        </w:rPr>
        <w:t>create</w:t>
      </w:r>
      <w:r>
        <w:rPr>
          <w:spacing w:val="65"/>
          <w:w w:val="150"/>
          <w:sz w:val="28"/>
        </w:rPr>
        <w:t xml:space="preserve"> </w:t>
      </w:r>
      <w:r>
        <w:rPr>
          <w:sz w:val="28"/>
        </w:rPr>
        <w:t>a</w:t>
      </w:r>
      <w:r>
        <w:rPr>
          <w:spacing w:val="65"/>
          <w:w w:val="150"/>
          <w:sz w:val="28"/>
        </w:rPr>
        <w:t xml:space="preserve"> </w:t>
      </w:r>
      <w:r>
        <w:rPr>
          <w:sz w:val="28"/>
        </w:rPr>
        <w:t>secondary</w:t>
      </w:r>
      <w:r>
        <w:rPr>
          <w:spacing w:val="65"/>
          <w:w w:val="150"/>
          <w:sz w:val="28"/>
        </w:rPr>
        <w:t xml:space="preserve"> </w:t>
      </w:r>
      <w:r>
        <w:rPr>
          <w:spacing w:val="-2"/>
          <w:sz w:val="28"/>
        </w:rPr>
        <w:t>water</w:t>
      </w:r>
    </w:p>
    <w:p w:rsidR="00C71CDC" w:rsidRDefault="00810B99">
      <w:pPr>
        <w:pStyle w:val="ListParagraph"/>
        <w:numPr>
          <w:ilvl w:val="1"/>
          <w:numId w:val="11"/>
        </w:numPr>
        <w:tabs>
          <w:tab w:val="left" w:pos="4299"/>
        </w:tabs>
        <w:ind w:left="4299" w:hanging="2720"/>
        <w:jc w:val="left"/>
        <w:rPr>
          <w:sz w:val="28"/>
        </w:rPr>
      </w:pPr>
      <w:r>
        <w:rPr>
          <w:spacing w:val="-4"/>
          <w:sz w:val="28"/>
        </w:rPr>
        <w:t>barrier</w:t>
      </w:r>
      <w:r>
        <w:rPr>
          <w:spacing w:val="37"/>
          <w:sz w:val="28"/>
        </w:rPr>
        <w:t xml:space="preserve"> </w:t>
      </w:r>
      <w:r>
        <w:rPr>
          <w:spacing w:val="-4"/>
          <w:sz w:val="28"/>
        </w:rPr>
        <w:t>to</w:t>
      </w:r>
      <w:r>
        <w:rPr>
          <w:spacing w:val="37"/>
          <w:sz w:val="28"/>
        </w:rPr>
        <w:t xml:space="preserve"> </w:t>
      </w:r>
      <w:r>
        <w:rPr>
          <w:spacing w:val="-4"/>
          <w:sz w:val="28"/>
        </w:rPr>
        <w:t>prevent</w:t>
      </w:r>
      <w:r>
        <w:rPr>
          <w:spacing w:val="37"/>
          <w:sz w:val="28"/>
        </w:rPr>
        <w:t xml:space="preserve"> </w:t>
      </w:r>
      <w:r>
        <w:rPr>
          <w:spacing w:val="-4"/>
          <w:sz w:val="28"/>
        </w:rPr>
        <w:t>water</w:t>
      </w:r>
      <w:r>
        <w:rPr>
          <w:spacing w:val="38"/>
          <w:sz w:val="28"/>
        </w:rPr>
        <w:t xml:space="preserve"> </w:t>
      </w:r>
      <w:r>
        <w:rPr>
          <w:spacing w:val="-4"/>
          <w:sz w:val="28"/>
        </w:rPr>
        <w:t>intrusion</w:t>
      </w:r>
      <w:r>
        <w:rPr>
          <w:spacing w:val="37"/>
          <w:sz w:val="28"/>
        </w:rPr>
        <w:t xml:space="preserve"> </w:t>
      </w:r>
      <w:r>
        <w:rPr>
          <w:spacing w:val="-5"/>
          <w:sz w:val="28"/>
        </w:rPr>
        <w:t>or</w:t>
      </w:r>
    </w:p>
    <w:p w:rsidR="00C71CDC" w:rsidRDefault="00810B99">
      <w:pPr>
        <w:pStyle w:val="ListParagraph"/>
        <w:numPr>
          <w:ilvl w:val="1"/>
          <w:numId w:val="11"/>
        </w:numPr>
        <w:tabs>
          <w:tab w:val="left" w:pos="4299"/>
        </w:tabs>
        <w:ind w:left="4299" w:hanging="2720"/>
        <w:jc w:val="left"/>
        <w:rPr>
          <w:sz w:val="28"/>
        </w:rPr>
      </w:pPr>
      <w:r>
        <w:rPr>
          <w:spacing w:val="-4"/>
          <w:sz w:val="28"/>
        </w:rPr>
        <w:t>mitigate</w:t>
      </w:r>
      <w:r>
        <w:rPr>
          <w:spacing w:val="8"/>
          <w:sz w:val="28"/>
        </w:rPr>
        <w:t xml:space="preserve"> </w:t>
      </w:r>
      <w:r>
        <w:rPr>
          <w:spacing w:val="-4"/>
          <w:sz w:val="28"/>
        </w:rPr>
        <w:t>against</w:t>
      </w:r>
      <w:r>
        <w:rPr>
          <w:spacing w:val="9"/>
          <w:sz w:val="28"/>
        </w:rPr>
        <w:t xml:space="preserve"> </w:t>
      </w:r>
      <w:r>
        <w:rPr>
          <w:spacing w:val="-4"/>
          <w:sz w:val="28"/>
        </w:rPr>
        <w:t>potential</w:t>
      </w:r>
      <w:r>
        <w:rPr>
          <w:spacing w:val="8"/>
          <w:sz w:val="28"/>
        </w:rPr>
        <w:t xml:space="preserve"> </w:t>
      </w:r>
      <w:r>
        <w:rPr>
          <w:spacing w:val="-4"/>
          <w:sz w:val="28"/>
        </w:rPr>
        <w:t>water</w:t>
      </w:r>
      <w:r>
        <w:rPr>
          <w:spacing w:val="9"/>
          <w:sz w:val="28"/>
        </w:rPr>
        <w:t xml:space="preserve"> </w:t>
      </w:r>
      <w:proofErr w:type="spellStart"/>
      <w:r>
        <w:rPr>
          <w:spacing w:val="-4"/>
          <w:sz w:val="28"/>
        </w:rPr>
        <w:t>intru</w:t>
      </w:r>
      <w:proofErr w:type="spellEnd"/>
      <w:r>
        <w:rPr>
          <w:spacing w:val="-4"/>
          <w:sz w:val="28"/>
        </w:rPr>
        <w:t>-</w:t>
      </w:r>
    </w:p>
    <w:p w:rsidR="00C71CDC" w:rsidRDefault="00810B99">
      <w:pPr>
        <w:pStyle w:val="ListParagraph"/>
        <w:numPr>
          <w:ilvl w:val="1"/>
          <w:numId w:val="11"/>
        </w:numPr>
        <w:tabs>
          <w:tab w:val="left" w:pos="4299"/>
        </w:tabs>
        <w:ind w:left="4299" w:hanging="2720"/>
        <w:jc w:val="left"/>
        <w:rPr>
          <w:sz w:val="28"/>
        </w:rPr>
      </w:pPr>
      <w:proofErr w:type="spellStart"/>
      <w:r>
        <w:rPr>
          <w:w w:val="90"/>
          <w:sz w:val="28"/>
        </w:rPr>
        <w:t>sion</w:t>
      </w:r>
      <w:proofErr w:type="spellEnd"/>
      <w:r>
        <w:rPr>
          <w:spacing w:val="37"/>
          <w:sz w:val="28"/>
        </w:rPr>
        <w:t xml:space="preserve"> </w:t>
      </w:r>
      <w:r>
        <w:rPr>
          <w:w w:val="90"/>
          <w:sz w:val="28"/>
        </w:rPr>
        <w:t>from</w:t>
      </w:r>
      <w:r>
        <w:rPr>
          <w:spacing w:val="38"/>
          <w:sz w:val="28"/>
        </w:rPr>
        <w:t xml:space="preserve"> </w:t>
      </w:r>
      <w:r>
        <w:rPr>
          <w:w w:val="90"/>
          <w:sz w:val="28"/>
        </w:rPr>
        <w:t>wind-driven</w:t>
      </w:r>
      <w:r>
        <w:rPr>
          <w:spacing w:val="37"/>
          <w:sz w:val="28"/>
        </w:rPr>
        <w:t xml:space="preserve"> </w:t>
      </w:r>
      <w:r>
        <w:rPr>
          <w:spacing w:val="-2"/>
          <w:w w:val="90"/>
          <w:sz w:val="28"/>
        </w:rPr>
        <w:t>rain,</w:t>
      </w:r>
    </w:p>
    <w:p w:rsidR="00C71CDC" w:rsidRDefault="00810B99">
      <w:pPr>
        <w:pStyle w:val="ListParagraph"/>
        <w:numPr>
          <w:ilvl w:val="1"/>
          <w:numId w:val="11"/>
        </w:numPr>
        <w:tabs>
          <w:tab w:val="left" w:pos="4859"/>
        </w:tabs>
        <w:spacing w:before="191"/>
        <w:ind w:left="4859" w:hanging="3280"/>
        <w:jc w:val="left"/>
        <w:rPr>
          <w:sz w:val="28"/>
        </w:rPr>
      </w:pPr>
      <w:r>
        <w:rPr>
          <w:sz w:val="28"/>
        </w:rPr>
        <w:t>‘‘(III)</w:t>
      </w:r>
      <w:r>
        <w:rPr>
          <w:spacing w:val="6"/>
          <w:sz w:val="28"/>
        </w:rPr>
        <w:t xml:space="preserve"> </w:t>
      </w:r>
      <w:r>
        <w:rPr>
          <w:sz w:val="28"/>
        </w:rPr>
        <w:t>improve</w:t>
      </w:r>
      <w:r>
        <w:rPr>
          <w:spacing w:val="7"/>
          <w:sz w:val="28"/>
        </w:rPr>
        <w:t xml:space="preserve"> </w:t>
      </w:r>
      <w:r>
        <w:rPr>
          <w:sz w:val="28"/>
        </w:rPr>
        <w:t>the</w:t>
      </w:r>
      <w:r>
        <w:rPr>
          <w:spacing w:val="7"/>
          <w:sz w:val="28"/>
        </w:rPr>
        <w:t xml:space="preserve"> </w:t>
      </w:r>
      <w:r>
        <w:rPr>
          <w:sz w:val="28"/>
        </w:rPr>
        <w:t>durability,</w:t>
      </w:r>
      <w:r>
        <w:rPr>
          <w:spacing w:val="6"/>
          <w:sz w:val="28"/>
        </w:rPr>
        <w:t xml:space="preserve"> </w:t>
      </w:r>
      <w:proofErr w:type="spellStart"/>
      <w:r>
        <w:rPr>
          <w:spacing w:val="-5"/>
          <w:sz w:val="28"/>
        </w:rPr>
        <w:t>im</w:t>
      </w:r>
      <w:proofErr w:type="spellEnd"/>
      <w:r>
        <w:rPr>
          <w:spacing w:val="-5"/>
          <w:sz w:val="28"/>
        </w:rPr>
        <w:t>-</w:t>
      </w:r>
    </w:p>
    <w:p w:rsidR="00C71CDC" w:rsidRDefault="00810B99">
      <w:pPr>
        <w:pStyle w:val="ListParagraph"/>
        <w:numPr>
          <w:ilvl w:val="1"/>
          <w:numId w:val="11"/>
        </w:numPr>
        <w:tabs>
          <w:tab w:val="left" w:pos="4299"/>
        </w:tabs>
        <w:ind w:left="4299" w:hanging="2720"/>
        <w:jc w:val="left"/>
        <w:rPr>
          <w:sz w:val="28"/>
        </w:rPr>
      </w:pPr>
      <w:r>
        <w:rPr>
          <w:sz w:val="28"/>
        </w:rPr>
        <w:t>pact</w:t>
      </w:r>
      <w:r>
        <w:rPr>
          <w:spacing w:val="23"/>
          <w:sz w:val="28"/>
        </w:rPr>
        <w:t xml:space="preserve"> </w:t>
      </w:r>
      <w:r>
        <w:rPr>
          <w:sz w:val="28"/>
        </w:rPr>
        <w:t>resistance</w:t>
      </w:r>
      <w:r>
        <w:rPr>
          <w:spacing w:val="24"/>
          <w:sz w:val="28"/>
        </w:rPr>
        <w:t xml:space="preserve"> </w:t>
      </w:r>
      <w:r>
        <w:rPr>
          <w:sz w:val="28"/>
        </w:rPr>
        <w:t>(not</w:t>
      </w:r>
      <w:r>
        <w:rPr>
          <w:spacing w:val="24"/>
          <w:sz w:val="28"/>
        </w:rPr>
        <w:t xml:space="preserve"> </w:t>
      </w:r>
      <w:r>
        <w:rPr>
          <w:sz w:val="28"/>
        </w:rPr>
        <w:t>less</w:t>
      </w:r>
      <w:r>
        <w:rPr>
          <w:spacing w:val="23"/>
          <w:sz w:val="28"/>
        </w:rPr>
        <w:t xml:space="preserve"> </w:t>
      </w:r>
      <w:r>
        <w:rPr>
          <w:sz w:val="28"/>
        </w:rPr>
        <w:t>than</w:t>
      </w:r>
      <w:r>
        <w:rPr>
          <w:spacing w:val="24"/>
          <w:sz w:val="28"/>
        </w:rPr>
        <w:t xml:space="preserve"> </w:t>
      </w:r>
      <w:r>
        <w:rPr>
          <w:sz w:val="28"/>
        </w:rPr>
        <w:t>class</w:t>
      </w:r>
      <w:r>
        <w:rPr>
          <w:spacing w:val="24"/>
          <w:sz w:val="28"/>
        </w:rPr>
        <w:t xml:space="preserve"> </w:t>
      </w:r>
      <w:r>
        <w:rPr>
          <w:spacing w:val="-10"/>
          <w:sz w:val="28"/>
        </w:rPr>
        <w:t>3</w:t>
      </w:r>
    </w:p>
    <w:p w:rsidR="00C71CDC" w:rsidRDefault="00810B99">
      <w:pPr>
        <w:pStyle w:val="ListParagraph"/>
        <w:numPr>
          <w:ilvl w:val="1"/>
          <w:numId w:val="11"/>
        </w:numPr>
        <w:tabs>
          <w:tab w:val="left" w:pos="4299"/>
        </w:tabs>
        <w:ind w:left="4299" w:hanging="2720"/>
        <w:jc w:val="left"/>
        <w:rPr>
          <w:sz w:val="28"/>
        </w:rPr>
      </w:pPr>
      <w:r>
        <w:rPr>
          <w:sz w:val="28"/>
        </w:rPr>
        <w:t>or</w:t>
      </w:r>
      <w:r>
        <w:rPr>
          <w:spacing w:val="70"/>
          <w:sz w:val="28"/>
        </w:rPr>
        <w:t xml:space="preserve"> </w:t>
      </w:r>
      <w:r>
        <w:rPr>
          <w:sz w:val="28"/>
        </w:rPr>
        <w:t>4</w:t>
      </w:r>
      <w:r>
        <w:rPr>
          <w:spacing w:val="70"/>
          <w:sz w:val="28"/>
        </w:rPr>
        <w:t xml:space="preserve"> </w:t>
      </w:r>
      <w:r>
        <w:rPr>
          <w:sz w:val="28"/>
        </w:rPr>
        <w:t>rating),</w:t>
      </w:r>
      <w:r>
        <w:rPr>
          <w:spacing w:val="70"/>
          <w:sz w:val="28"/>
        </w:rPr>
        <w:t xml:space="preserve"> </w:t>
      </w:r>
      <w:r>
        <w:rPr>
          <w:sz w:val="28"/>
        </w:rPr>
        <w:t>or</w:t>
      </w:r>
      <w:r>
        <w:rPr>
          <w:spacing w:val="70"/>
          <w:sz w:val="28"/>
        </w:rPr>
        <w:t xml:space="preserve"> </w:t>
      </w:r>
      <w:r>
        <w:rPr>
          <w:sz w:val="28"/>
        </w:rPr>
        <w:t>fire</w:t>
      </w:r>
      <w:r>
        <w:rPr>
          <w:spacing w:val="70"/>
          <w:sz w:val="28"/>
        </w:rPr>
        <w:t xml:space="preserve"> </w:t>
      </w:r>
      <w:r>
        <w:rPr>
          <w:sz w:val="28"/>
        </w:rPr>
        <w:t>resistance</w:t>
      </w:r>
      <w:r>
        <w:rPr>
          <w:spacing w:val="71"/>
          <w:sz w:val="28"/>
        </w:rPr>
        <w:t xml:space="preserve"> </w:t>
      </w:r>
      <w:r>
        <w:rPr>
          <w:spacing w:val="-4"/>
          <w:sz w:val="28"/>
        </w:rPr>
        <w:t>(not</w:t>
      </w:r>
    </w:p>
    <w:p w:rsidR="00C71CDC" w:rsidRDefault="00810B99">
      <w:pPr>
        <w:pStyle w:val="ListParagraph"/>
        <w:numPr>
          <w:ilvl w:val="1"/>
          <w:numId w:val="11"/>
        </w:numPr>
        <w:tabs>
          <w:tab w:val="left" w:pos="4299"/>
        </w:tabs>
        <w:spacing w:before="191"/>
        <w:ind w:left="4299" w:hanging="2720"/>
        <w:jc w:val="left"/>
        <w:rPr>
          <w:sz w:val="28"/>
        </w:rPr>
      </w:pPr>
      <w:r>
        <w:rPr>
          <w:sz w:val="28"/>
        </w:rPr>
        <w:t>less</w:t>
      </w:r>
      <w:r>
        <w:rPr>
          <w:spacing w:val="9"/>
          <w:sz w:val="28"/>
        </w:rPr>
        <w:t xml:space="preserve"> </w:t>
      </w:r>
      <w:r>
        <w:rPr>
          <w:sz w:val="28"/>
        </w:rPr>
        <w:t>than</w:t>
      </w:r>
      <w:r>
        <w:rPr>
          <w:spacing w:val="9"/>
          <w:sz w:val="28"/>
        </w:rPr>
        <w:t xml:space="preserve"> </w:t>
      </w:r>
      <w:r>
        <w:rPr>
          <w:sz w:val="28"/>
        </w:rPr>
        <w:t>class</w:t>
      </w:r>
      <w:r>
        <w:rPr>
          <w:spacing w:val="9"/>
          <w:sz w:val="28"/>
        </w:rPr>
        <w:t xml:space="preserve"> </w:t>
      </w:r>
      <w:r>
        <w:rPr>
          <w:sz w:val="28"/>
        </w:rPr>
        <w:t>A</w:t>
      </w:r>
      <w:r>
        <w:rPr>
          <w:spacing w:val="10"/>
          <w:sz w:val="28"/>
        </w:rPr>
        <w:t xml:space="preserve"> </w:t>
      </w:r>
      <w:r>
        <w:rPr>
          <w:sz w:val="28"/>
        </w:rPr>
        <w:t>rating)</w:t>
      </w:r>
      <w:r>
        <w:rPr>
          <w:spacing w:val="9"/>
          <w:sz w:val="28"/>
        </w:rPr>
        <w:t xml:space="preserve"> </w:t>
      </w:r>
      <w:r>
        <w:rPr>
          <w:sz w:val="28"/>
        </w:rPr>
        <w:t>of</w:t>
      </w:r>
      <w:r>
        <w:rPr>
          <w:spacing w:val="9"/>
          <w:sz w:val="28"/>
        </w:rPr>
        <w:t xml:space="preserve"> </w:t>
      </w:r>
      <w:r>
        <w:rPr>
          <w:sz w:val="28"/>
        </w:rPr>
        <w:t>a</w:t>
      </w:r>
      <w:r>
        <w:rPr>
          <w:spacing w:val="9"/>
          <w:sz w:val="28"/>
        </w:rPr>
        <w:t xml:space="preserve"> </w:t>
      </w:r>
      <w:r>
        <w:rPr>
          <w:sz w:val="28"/>
        </w:rPr>
        <w:t>roof</w:t>
      </w:r>
      <w:r>
        <w:rPr>
          <w:spacing w:val="10"/>
          <w:sz w:val="28"/>
        </w:rPr>
        <w:t xml:space="preserve"> </w:t>
      </w:r>
      <w:proofErr w:type="spellStart"/>
      <w:r>
        <w:rPr>
          <w:spacing w:val="-4"/>
          <w:sz w:val="28"/>
        </w:rPr>
        <w:t>cov</w:t>
      </w:r>
      <w:proofErr w:type="spellEnd"/>
      <w:r>
        <w:rPr>
          <w:spacing w:val="-4"/>
          <w:sz w:val="28"/>
        </w:rPr>
        <w:t>-</w:t>
      </w:r>
    </w:p>
    <w:p w:rsidR="00C71CDC" w:rsidRDefault="00810B99">
      <w:pPr>
        <w:pStyle w:val="ListParagraph"/>
        <w:numPr>
          <w:ilvl w:val="1"/>
          <w:numId w:val="11"/>
        </w:numPr>
        <w:tabs>
          <w:tab w:val="left" w:pos="4299"/>
        </w:tabs>
        <w:ind w:left="4299" w:hanging="2720"/>
        <w:jc w:val="left"/>
        <w:rPr>
          <w:sz w:val="28"/>
        </w:rPr>
      </w:pPr>
      <w:proofErr w:type="spellStart"/>
      <w:r>
        <w:rPr>
          <w:spacing w:val="-2"/>
          <w:sz w:val="28"/>
        </w:rPr>
        <w:t>ering</w:t>
      </w:r>
      <w:proofErr w:type="spellEnd"/>
      <w:r>
        <w:rPr>
          <w:spacing w:val="-2"/>
          <w:sz w:val="28"/>
        </w:rPr>
        <w:t>,</w:t>
      </w:r>
    </w:p>
    <w:p w:rsidR="00C71CDC" w:rsidRDefault="00810B99">
      <w:pPr>
        <w:pStyle w:val="ListParagraph"/>
        <w:numPr>
          <w:ilvl w:val="1"/>
          <w:numId w:val="11"/>
        </w:numPr>
        <w:tabs>
          <w:tab w:val="left" w:pos="4859"/>
        </w:tabs>
        <w:ind w:left="4859" w:hanging="3280"/>
        <w:jc w:val="left"/>
        <w:rPr>
          <w:sz w:val="28"/>
        </w:rPr>
      </w:pPr>
      <w:r>
        <w:rPr>
          <w:spacing w:val="-2"/>
          <w:sz w:val="28"/>
        </w:rPr>
        <w:t>‘‘(IV)</w:t>
      </w:r>
      <w:r>
        <w:rPr>
          <w:spacing w:val="6"/>
          <w:sz w:val="28"/>
        </w:rPr>
        <w:t xml:space="preserve"> </w:t>
      </w:r>
      <w:r>
        <w:rPr>
          <w:spacing w:val="-2"/>
          <w:sz w:val="28"/>
        </w:rPr>
        <w:t>brace</w:t>
      </w:r>
      <w:r>
        <w:rPr>
          <w:spacing w:val="6"/>
          <w:sz w:val="28"/>
        </w:rPr>
        <w:t xml:space="preserve"> </w:t>
      </w:r>
      <w:r>
        <w:rPr>
          <w:spacing w:val="-2"/>
          <w:sz w:val="28"/>
        </w:rPr>
        <w:t>gable-end</w:t>
      </w:r>
      <w:r>
        <w:rPr>
          <w:spacing w:val="6"/>
          <w:sz w:val="28"/>
        </w:rPr>
        <w:t xml:space="preserve"> </w:t>
      </w:r>
      <w:r>
        <w:rPr>
          <w:spacing w:val="-2"/>
          <w:sz w:val="28"/>
        </w:rPr>
        <w:t>walls,</w:t>
      </w:r>
    </w:p>
    <w:p w:rsidR="00C71CDC" w:rsidRDefault="00810B99">
      <w:pPr>
        <w:pStyle w:val="ListParagraph"/>
        <w:numPr>
          <w:ilvl w:val="1"/>
          <w:numId w:val="11"/>
        </w:numPr>
        <w:tabs>
          <w:tab w:val="left" w:pos="4859"/>
        </w:tabs>
        <w:ind w:left="4859" w:hanging="3280"/>
        <w:jc w:val="left"/>
        <w:rPr>
          <w:sz w:val="28"/>
        </w:rPr>
      </w:pPr>
      <w:r>
        <w:rPr>
          <w:spacing w:val="-2"/>
          <w:sz w:val="28"/>
        </w:rPr>
        <w:t>‘‘(V)</w:t>
      </w:r>
      <w:r>
        <w:rPr>
          <w:spacing w:val="15"/>
          <w:sz w:val="28"/>
        </w:rPr>
        <w:t xml:space="preserve"> </w:t>
      </w:r>
      <w:r>
        <w:rPr>
          <w:spacing w:val="-2"/>
          <w:sz w:val="28"/>
        </w:rPr>
        <w:t>reinforce</w:t>
      </w:r>
      <w:r>
        <w:rPr>
          <w:spacing w:val="15"/>
          <w:sz w:val="28"/>
        </w:rPr>
        <w:t xml:space="preserve"> </w:t>
      </w:r>
      <w:r>
        <w:rPr>
          <w:spacing w:val="-2"/>
          <w:sz w:val="28"/>
        </w:rPr>
        <w:t>the</w:t>
      </w:r>
      <w:r>
        <w:rPr>
          <w:spacing w:val="15"/>
          <w:sz w:val="28"/>
        </w:rPr>
        <w:t xml:space="preserve"> </w:t>
      </w:r>
      <w:r>
        <w:rPr>
          <w:spacing w:val="-2"/>
          <w:sz w:val="28"/>
        </w:rPr>
        <w:t>connection</w:t>
      </w:r>
      <w:r>
        <w:rPr>
          <w:spacing w:val="15"/>
          <w:sz w:val="28"/>
        </w:rPr>
        <w:t xml:space="preserve"> </w:t>
      </w:r>
      <w:r>
        <w:rPr>
          <w:spacing w:val="-5"/>
          <w:sz w:val="28"/>
        </w:rPr>
        <w:t>be-</w:t>
      </w:r>
    </w:p>
    <w:p w:rsidR="00C71CDC" w:rsidRDefault="00810B99">
      <w:pPr>
        <w:pStyle w:val="ListParagraph"/>
        <w:numPr>
          <w:ilvl w:val="1"/>
          <w:numId w:val="11"/>
        </w:numPr>
        <w:tabs>
          <w:tab w:val="left" w:pos="4299"/>
        </w:tabs>
        <w:spacing w:before="191"/>
        <w:ind w:left="4299" w:hanging="2720"/>
        <w:jc w:val="left"/>
        <w:rPr>
          <w:sz w:val="28"/>
        </w:rPr>
      </w:pPr>
      <w:r>
        <w:rPr>
          <w:spacing w:val="-6"/>
          <w:sz w:val="28"/>
        </w:rPr>
        <w:t>tween</w:t>
      </w:r>
      <w:r>
        <w:rPr>
          <w:spacing w:val="6"/>
          <w:sz w:val="28"/>
        </w:rPr>
        <w:t xml:space="preserve"> </w:t>
      </w:r>
      <w:r>
        <w:rPr>
          <w:spacing w:val="-6"/>
          <w:sz w:val="28"/>
        </w:rPr>
        <w:t>a</w:t>
      </w:r>
      <w:r>
        <w:rPr>
          <w:spacing w:val="6"/>
          <w:sz w:val="28"/>
        </w:rPr>
        <w:t xml:space="preserve"> </w:t>
      </w:r>
      <w:r>
        <w:rPr>
          <w:spacing w:val="-6"/>
          <w:sz w:val="28"/>
        </w:rPr>
        <w:t>roof</w:t>
      </w:r>
      <w:r>
        <w:rPr>
          <w:spacing w:val="7"/>
          <w:sz w:val="28"/>
        </w:rPr>
        <w:t xml:space="preserve"> </w:t>
      </w:r>
      <w:r>
        <w:rPr>
          <w:spacing w:val="-6"/>
          <w:sz w:val="28"/>
        </w:rPr>
        <w:t>and</w:t>
      </w:r>
      <w:r>
        <w:rPr>
          <w:spacing w:val="6"/>
          <w:sz w:val="28"/>
        </w:rPr>
        <w:t xml:space="preserve"> </w:t>
      </w:r>
      <w:r>
        <w:rPr>
          <w:spacing w:val="-6"/>
          <w:sz w:val="28"/>
        </w:rPr>
        <w:t>supporting</w:t>
      </w:r>
      <w:r>
        <w:rPr>
          <w:spacing w:val="7"/>
          <w:sz w:val="28"/>
        </w:rPr>
        <w:t xml:space="preserve"> </w:t>
      </w:r>
      <w:r>
        <w:rPr>
          <w:spacing w:val="-6"/>
          <w:sz w:val="28"/>
        </w:rPr>
        <w:t>wall,</w:t>
      </w:r>
    </w:p>
    <w:p w:rsidR="00C71CDC" w:rsidRDefault="00810B99">
      <w:pPr>
        <w:pStyle w:val="ListParagraph"/>
        <w:numPr>
          <w:ilvl w:val="1"/>
          <w:numId w:val="11"/>
        </w:numPr>
        <w:tabs>
          <w:tab w:val="left" w:pos="4859"/>
        </w:tabs>
        <w:ind w:left="4859" w:hanging="3280"/>
        <w:jc w:val="left"/>
        <w:rPr>
          <w:sz w:val="28"/>
        </w:rPr>
      </w:pPr>
      <w:r>
        <w:rPr>
          <w:spacing w:val="-2"/>
          <w:sz w:val="28"/>
        </w:rPr>
        <w:t>‘‘(VI)</w:t>
      </w:r>
      <w:r>
        <w:rPr>
          <w:spacing w:val="16"/>
          <w:sz w:val="28"/>
        </w:rPr>
        <w:t xml:space="preserve"> </w:t>
      </w:r>
      <w:r>
        <w:rPr>
          <w:spacing w:val="-2"/>
          <w:sz w:val="28"/>
        </w:rPr>
        <w:t>protect</w:t>
      </w:r>
      <w:r>
        <w:rPr>
          <w:spacing w:val="16"/>
          <w:sz w:val="28"/>
        </w:rPr>
        <w:t xml:space="preserve"> </w:t>
      </w:r>
      <w:r>
        <w:rPr>
          <w:spacing w:val="-2"/>
          <w:sz w:val="28"/>
        </w:rPr>
        <w:t>openings</w:t>
      </w:r>
      <w:r>
        <w:rPr>
          <w:spacing w:val="17"/>
          <w:sz w:val="28"/>
        </w:rPr>
        <w:t xml:space="preserve"> </w:t>
      </w:r>
      <w:r>
        <w:rPr>
          <w:spacing w:val="-2"/>
          <w:sz w:val="28"/>
        </w:rPr>
        <w:t>from</w:t>
      </w:r>
      <w:r>
        <w:rPr>
          <w:spacing w:val="16"/>
          <w:sz w:val="28"/>
        </w:rPr>
        <w:t xml:space="preserve"> </w:t>
      </w:r>
      <w:r>
        <w:rPr>
          <w:spacing w:val="-4"/>
          <w:sz w:val="28"/>
        </w:rPr>
        <w:t>pen-</w:t>
      </w:r>
    </w:p>
    <w:p w:rsidR="00C71CDC" w:rsidRDefault="00810B99">
      <w:pPr>
        <w:pStyle w:val="ListParagraph"/>
        <w:numPr>
          <w:ilvl w:val="1"/>
          <w:numId w:val="11"/>
        </w:numPr>
        <w:tabs>
          <w:tab w:val="left" w:pos="4299"/>
        </w:tabs>
        <w:ind w:left="4299" w:hanging="2720"/>
        <w:jc w:val="left"/>
        <w:rPr>
          <w:sz w:val="28"/>
        </w:rPr>
      </w:pPr>
      <w:proofErr w:type="spellStart"/>
      <w:r>
        <w:rPr>
          <w:w w:val="90"/>
          <w:sz w:val="28"/>
        </w:rPr>
        <w:t>etration</w:t>
      </w:r>
      <w:proofErr w:type="spellEnd"/>
      <w:r>
        <w:rPr>
          <w:spacing w:val="34"/>
          <w:sz w:val="28"/>
        </w:rPr>
        <w:t xml:space="preserve"> </w:t>
      </w:r>
      <w:r>
        <w:rPr>
          <w:w w:val="90"/>
          <w:sz w:val="28"/>
        </w:rPr>
        <w:t>by</w:t>
      </w:r>
      <w:r>
        <w:rPr>
          <w:spacing w:val="35"/>
          <w:sz w:val="28"/>
        </w:rPr>
        <w:t xml:space="preserve"> </w:t>
      </w:r>
      <w:r>
        <w:rPr>
          <w:w w:val="90"/>
          <w:sz w:val="28"/>
        </w:rPr>
        <w:t>wind-borne</w:t>
      </w:r>
      <w:r>
        <w:rPr>
          <w:spacing w:val="35"/>
          <w:sz w:val="28"/>
        </w:rPr>
        <w:t xml:space="preserve"> </w:t>
      </w:r>
      <w:r>
        <w:rPr>
          <w:spacing w:val="-2"/>
          <w:w w:val="90"/>
          <w:sz w:val="28"/>
        </w:rPr>
        <w:t>debris,</w:t>
      </w:r>
    </w:p>
    <w:p w:rsidR="00C71CDC" w:rsidRDefault="00810B99">
      <w:pPr>
        <w:pStyle w:val="ListParagraph"/>
        <w:numPr>
          <w:ilvl w:val="1"/>
          <w:numId w:val="11"/>
        </w:numPr>
        <w:tabs>
          <w:tab w:val="left" w:pos="4859"/>
        </w:tabs>
        <w:ind w:left="4859" w:hanging="3280"/>
        <w:jc w:val="left"/>
        <w:rPr>
          <w:sz w:val="28"/>
        </w:rPr>
      </w:pPr>
      <w:r>
        <w:rPr>
          <w:spacing w:val="-2"/>
          <w:sz w:val="28"/>
        </w:rPr>
        <w:t>‘‘(VII)</w:t>
      </w:r>
      <w:r>
        <w:rPr>
          <w:spacing w:val="17"/>
          <w:sz w:val="28"/>
        </w:rPr>
        <w:t xml:space="preserve"> </w:t>
      </w:r>
      <w:r>
        <w:rPr>
          <w:spacing w:val="-2"/>
          <w:sz w:val="28"/>
        </w:rPr>
        <w:t>protect</w:t>
      </w:r>
      <w:r>
        <w:rPr>
          <w:spacing w:val="18"/>
          <w:sz w:val="28"/>
        </w:rPr>
        <w:t xml:space="preserve"> </w:t>
      </w:r>
      <w:r>
        <w:rPr>
          <w:spacing w:val="-2"/>
          <w:sz w:val="28"/>
        </w:rPr>
        <w:t>exterior</w:t>
      </w:r>
      <w:r>
        <w:rPr>
          <w:spacing w:val="17"/>
          <w:sz w:val="28"/>
        </w:rPr>
        <w:t xml:space="preserve"> </w:t>
      </w:r>
      <w:r>
        <w:rPr>
          <w:spacing w:val="-2"/>
          <w:sz w:val="28"/>
        </w:rPr>
        <w:t>doors</w:t>
      </w:r>
      <w:r>
        <w:rPr>
          <w:spacing w:val="18"/>
          <w:sz w:val="28"/>
        </w:rPr>
        <w:t xml:space="preserve"> </w:t>
      </w:r>
      <w:r>
        <w:rPr>
          <w:spacing w:val="-5"/>
          <w:sz w:val="28"/>
        </w:rPr>
        <w:t>and</w:t>
      </w:r>
    </w:p>
    <w:p w:rsidR="00C71CDC" w:rsidRDefault="00810B99">
      <w:pPr>
        <w:pStyle w:val="ListParagraph"/>
        <w:numPr>
          <w:ilvl w:val="1"/>
          <w:numId w:val="11"/>
        </w:numPr>
        <w:tabs>
          <w:tab w:val="left" w:pos="4299"/>
        </w:tabs>
        <w:spacing w:before="191"/>
        <w:ind w:left="4299" w:hanging="2720"/>
        <w:jc w:val="left"/>
        <w:rPr>
          <w:sz w:val="28"/>
        </w:rPr>
      </w:pPr>
      <w:r>
        <w:rPr>
          <w:spacing w:val="-2"/>
          <w:sz w:val="28"/>
        </w:rPr>
        <w:t>garages</w:t>
      </w:r>
      <w:r>
        <w:rPr>
          <w:spacing w:val="1"/>
          <w:sz w:val="28"/>
        </w:rPr>
        <w:t xml:space="preserve"> </w:t>
      </w:r>
      <w:r>
        <w:rPr>
          <w:spacing w:val="-2"/>
          <w:sz w:val="28"/>
        </w:rPr>
        <w:t>from</w:t>
      </w:r>
      <w:r>
        <w:rPr>
          <w:spacing w:val="1"/>
          <w:sz w:val="28"/>
        </w:rPr>
        <w:t xml:space="preserve"> </w:t>
      </w:r>
      <w:r>
        <w:rPr>
          <w:spacing w:val="-2"/>
          <w:sz w:val="28"/>
        </w:rPr>
        <w:t>natural</w:t>
      </w:r>
      <w:r>
        <w:rPr>
          <w:spacing w:val="2"/>
          <w:sz w:val="28"/>
        </w:rPr>
        <w:t xml:space="preserve"> </w:t>
      </w:r>
      <w:r>
        <w:rPr>
          <w:spacing w:val="-2"/>
          <w:sz w:val="28"/>
        </w:rPr>
        <w:t>hazards,</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2"/>
          <w:numId w:val="11"/>
        </w:numPr>
        <w:tabs>
          <w:tab w:val="left" w:pos="4859"/>
        </w:tabs>
        <w:spacing w:before="148"/>
        <w:ind w:left="4859"/>
        <w:jc w:val="left"/>
        <w:rPr>
          <w:sz w:val="28"/>
        </w:rPr>
      </w:pPr>
      <w:r>
        <w:rPr>
          <w:sz w:val="28"/>
        </w:rPr>
        <w:t>‘‘(VIII)</w:t>
      </w:r>
      <w:r>
        <w:rPr>
          <w:spacing w:val="67"/>
          <w:sz w:val="28"/>
        </w:rPr>
        <w:t xml:space="preserve"> </w:t>
      </w:r>
      <w:r>
        <w:rPr>
          <w:sz w:val="28"/>
        </w:rPr>
        <w:t>complete</w:t>
      </w:r>
      <w:r>
        <w:rPr>
          <w:spacing w:val="68"/>
          <w:sz w:val="28"/>
        </w:rPr>
        <w:t xml:space="preserve"> </w:t>
      </w:r>
      <w:r>
        <w:rPr>
          <w:sz w:val="28"/>
        </w:rPr>
        <w:t>measures</w:t>
      </w:r>
      <w:r>
        <w:rPr>
          <w:spacing w:val="68"/>
          <w:sz w:val="28"/>
        </w:rPr>
        <w:t xml:space="preserve"> </w:t>
      </w:r>
      <w:r>
        <w:rPr>
          <w:spacing w:val="-4"/>
          <w:sz w:val="28"/>
        </w:rPr>
        <w:t>con-</w:t>
      </w:r>
    </w:p>
    <w:p w:rsidR="00C71CDC" w:rsidRDefault="00810B99">
      <w:pPr>
        <w:pStyle w:val="ListParagraph"/>
        <w:numPr>
          <w:ilvl w:val="2"/>
          <w:numId w:val="11"/>
        </w:numPr>
        <w:tabs>
          <w:tab w:val="left" w:pos="4299"/>
        </w:tabs>
        <w:spacing w:before="191"/>
        <w:ind w:left="4299" w:hanging="2580"/>
        <w:jc w:val="left"/>
        <w:rPr>
          <w:sz w:val="28"/>
        </w:rPr>
      </w:pPr>
      <w:proofErr w:type="spellStart"/>
      <w:r>
        <w:rPr>
          <w:sz w:val="28"/>
        </w:rPr>
        <w:t>tained</w:t>
      </w:r>
      <w:proofErr w:type="spellEnd"/>
      <w:r>
        <w:rPr>
          <w:spacing w:val="34"/>
          <w:sz w:val="28"/>
        </w:rPr>
        <w:t xml:space="preserve"> </w:t>
      </w:r>
      <w:r>
        <w:rPr>
          <w:sz w:val="28"/>
        </w:rPr>
        <w:t>in</w:t>
      </w:r>
      <w:r>
        <w:rPr>
          <w:spacing w:val="34"/>
          <w:sz w:val="28"/>
        </w:rPr>
        <w:t xml:space="preserve"> </w:t>
      </w:r>
      <w:r>
        <w:rPr>
          <w:sz w:val="28"/>
        </w:rPr>
        <w:t>the</w:t>
      </w:r>
      <w:r>
        <w:rPr>
          <w:spacing w:val="34"/>
          <w:sz w:val="28"/>
        </w:rPr>
        <w:t xml:space="preserve"> </w:t>
      </w:r>
      <w:r>
        <w:rPr>
          <w:sz w:val="28"/>
        </w:rPr>
        <w:t>publication</w:t>
      </w:r>
      <w:r>
        <w:rPr>
          <w:spacing w:val="35"/>
          <w:sz w:val="28"/>
        </w:rPr>
        <w:t xml:space="preserve"> </w:t>
      </w:r>
      <w:r>
        <w:rPr>
          <w:sz w:val="28"/>
        </w:rPr>
        <w:t>of</w:t>
      </w:r>
      <w:r>
        <w:rPr>
          <w:spacing w:val="34"/>
          <w:sz w:val="28"/>
        </w:rPr>
        <w:t xml:space="preserve"> </w:t>
      </w:r>
      <w:r>
        <w:rPr>
          <w:sz w:val="28"/>
        </w:rPr>
        <w:t>the</w:t>
      </w:r>
      <w:r>
        <w:rPr>
          <w:spacing w:val="34"/>
          <w:sz w:val="28"/>
        </w:rPr>
        <w:t xml:space="preserve"> </w:t>
      </w:r>
      <w:r>
        <w:rPr>
          <w:spacing w:val="-4"/>
          <w:sz w:val="28"/>
        </w:rPr>
        <w:t>Fed-</w:t>
      </w:r>
    </w:p>
    <w:p w:rsidR="00C71CDC" w:rsidRDefault="00810B99">
      <w:pPr>
        <w:pStyle w:val="ListParagraph"/>
        <w:numPr>
          <w:ilvl w:val="2"/>
          <w:numId w:val="11"/>
        </w:numPr>
        <w:tabs>
          <w:tab w:val="left" w:pos="4299"/>
        </w:tabs>
        <w:ind w:left="4299" w:hanging="2580"/>
        <w:jc w:val="left"/>
        <w:rPr>
          <w:sz w:val="28"/>
        </w:rPr>
      </w:pPr>
      <w:proofErr w:type="spellStart"/>
      <w:r>
        <w:rPr>
          <w:spacing w:val="-2"/>
          <w:sz w:val="28"/>
        </w:rPr>
        <w:t>eral</w:t>
      </w:r>
      <w:proofErr w:type="spellEnd"/>
      <w:r>
        <w:rPr>
          <w:spacing w:val="44"/>
          <w:sz w:val="28"/>
        </w:rPr>
        <w:t xml:space="preserve"> </w:t>
      </w:r>
      <w:r>
        <w:rPr>
          <w:spacing w:val="-2"/>
          <w:sz w:val="28"/>
        </w:rPr>
        <w:t>Emergency</w:t>
      </w:r>
      <w:r>
        <w:rPr>
          <w:spacing w:val="45"/>
          <w:sz w:val="28"/>
        </w:rPr>
        <w:t xml:space="preserve"> </w:t>
      </w:r>
      <w:r>
        <w:rPr>
          <w:spacing w:val="-2"/>
          <w:sz w:val="28"/>
        </w:rPr>
        <w:t>Management</w:t>
      </w:r>
      <w:r>
        <w:rPr>
          <w:spacing w:val="45"/>
          <w:sz w:val="28"/>
        </w:rPr>
        <w:t xml:space="preserve"> </w:t>
      </w:r>
      <w:r>
        <w:rPr>
          <w:spacing w:val="-2"/>
          <w:sz w:val="28"/>
        </w:rPr>
        <w:t>Agency</w:t>
      </w:r>
    </w:p>
    <w:p w:rsidR="00C71CDC" w:rsidRDefault="00810B99">
      <w:pPr>
        <w:pStyle w:val="ListParagraph"/>
        <w:numPr>
          <w:ilvl w:val="2"/>
          <w:numId w:val="11"/>
        </w:numPr>
        <w:tabs>
          <w:tab w:val="left" w:pos="4299"/>
        </w:tabs>
        <w:ind w:left="4299" w:hanging="2580"/>
        <w:jc w:val="left"/>
        <w:rPr>
          <w:sz w:val="28"/>
        </w:rPr>
      </w:pPr>
      <w:r>
        <w:rPr>
          <w:spacing w:val="-2"/>
          <w:sz w:val="28"/>
        </w:rPr>
        <w:t>entitled</w:t>
      </w:r>
      <w:r>
        <w:rPr>
          <w:spacing w:val="16"/>
          <w:sz w:val="28"/>
        </w:rPr>
        <w:t xml:space="preserve"> </w:t>
      </w:r>
      <w:r>
        <w:rPr>
          <w:spacing w:val="-2"/>
          <w:sz w:val="28"/>
        </w:rPr>
        <w:t>‘Wind</w:t>
      </w:r>
      <w:r>
        <w:rPr>
          <w:spacing w:val="16"/>
          <w:sz w:val="28"/>
        </w:rPr>
        <w:t xml:space="preserve"> </w:t>
      </w:r>
      <w:r>
        <w:rPr>
          <w:spacing w:val="-2"/>
          <w:sz w:val="28"/>
        </w:rPr>
        <w:t>Retrofit</w:t>
      </w:r>
      <w:r>
        <w:rPr>
          <w:spacing w:val="16"/>
          <w:sz w:val="28"/>
        </w:rPr>
        <w:t xml:space="preserve"> </w:t>
      </w:r>
      <w:r>
        <w:rPr>
          <w:spacing w:val="-2"/>
          <w:sz w:val="28"/>
        </w:rPr>
        <w:t>Guide</w:t>
      </w:r>
      <w:r>
        <w:rPr>
          <w:spacing w:val="16"/>
          <w:sz w:val="28"/>
        </w:rPr>
        <w:t xml:space="preserve"> </w:t>
      </w:r>
      <w:r>
        <w:rPr>
          <w:spacing w:val="-2"/>
          <w:sz w:val="28"/>
        </w:rPr>
        <w:t>for</w:t>
      </w:r>
      <w:r>
        <w:rPr>
          <w:spacing w:val="16"/>
          <w:sz w:val="28"/>
        </w:rPr>
        <w:t xml:space="preserve"> </w:t>
      </w:r>
      <w:r>
        <w:rPr>
          <w:spacing w:val="-4"/>
          <w:sz w:val="28"/>
        </w:rPr>
        <w:t>Res-</w:t>
      </w:r>
    </w:p>
    <w:p w:rsidR="00C71CDC" w:rsidRDefault="00810B99">
      <w:pPr>
        <w:pStyle w:val="ListParagraph"/>
        <w:numPr>
          <w:ilvl w:val="2"/>
          <w:numId w:val="11"/>
        </w:numPr>
        <w:tabs>
          <w:tab w:val="left" w:pos="4299"/>
        </w:tabs>
        <w:spacing w:before="191"/>
        <w:ind w:left="4299" w:hanging="2580"/>
        <w:jc w:val="left"/>
        <w:rPr>
          <w:sz w:val="28"/>
        </w:rPr>
      </w:pPr>
      <w:proofErr w:type="spellStart"/>
      <w:r>
        <w:rPr>
          <w:spacing w:val="-2"/>
          <w:sz w:val="28"/>
        </w:rPr>
        <w:t>idential</w:t>
      </w:r>
      <w:proofErr w:type="spellEnd"/>
      <w:r>
        <w:rPr>
          <w:spacing w:val="4"/>
          <w:sz w:val="28"/>
        </w:rPr>
        <w:t xml:space="preserve"> </w:t>
      </w:r>
      <w:r>
        <w:rPr>
          <w:spacing w:val="-2"/>
          <w:sz w:val="28"/>
        </w:rPr>
        <w:t>Buildings’</w:t>
      </w:r>
      <w:r>
        <w:rPr>
          <w:spacing w:val="4"/>
          <w:sz w:val="28"/>
        </w:rPr>
        <w:t xml:space="preserve"> </w:t>
      </w:r>
      <w:r>
        <w:rPr>
          <w:spacing w:val="-2"/>
          <w:sz w:val="28"/>
        </w:rPr>
        <w:t>(P–804),</w:t>
      </w:r>
    </w:p>
    <w:p w:rsidR="00C71CDC" w:rsidRDefault="00810B99">
      <w:pPr>
        <w:pStyle w:val="ListParagraph"/>
        <w:numPr>
          <w:ilvl w:val="2"/>
          <w:numId w:val="11"/>
        </w:numPr>
        <w:tabs>
          <w:tab w:val="left" w:pos="4859"/>
        </w:tabs>
        <w:ind w:left="4859"/>
        <w:jc w:val="left"/>
        <w:rPr>
          <w:sz w:val="28"/>
        </w:rPr>
      </w:pPr>
      <w:r>
        <w:rPr>
          <w:sz w:val="28"/>
        </w:rPr>
        <w:t>‘‘(IX)</w:t>
      </w:r>
      <w:r>
        <w:rPr>
          <w:spacing w:val="25"/>
          <w:sz w:val="28"/>
        </w:rPr>
        <w:t xml:space="preserve"> </w:t>
      </w:r>
      <w:r>
        <w:rPr>
          <w:sz w:val="28"/>
        </w:rPr>
        <w:t>elevate</w:t>
      </w:r>
      <w:r>
        <w:rPr>
          <w:spacing w:val="25"/>
          <w:sz w:val="28"/>
        </w:rPr>
        <w:t xml:space="preserve"> </w:t>
      </w:r>
      <w:r>
        <w:rPr>
          <w:sz w:val="28"/>
        </w:rPr>
        <w:t>the</w:t>
      </w:r>
      <w:r>
        <w:rPr>
          <w:spacing w:val="25"/>
          <w:sz w:val="28"/>
        </w:rPr>
        <w:t xml:space="preserve"> </w:t>
      </w:r>
      <w:r>
        <w:rPr>
          <w:sz w:val="28"/>
        </w:rPr>
        <w:t>qualified</w:t>
      </w:r>
      <w:r>
        <w:rPr>
          <w:spacing w:val="25"/>
          <w:sz w:val="28"/>
        </w:rPr>
        <w:t xml:space="preserve"> </w:t>
      </w:r>
      <w:r>
        <w:rPr>
          <w:spacing w:val="-2"/>
          <w:sz w:val="28"/>
        </w:rPr>
        <w:t>dwell-</w:t>
      </w:r>
    </w:p>
    <w:p w:rsidR="00C71CDC" w:rsidRDefault="00810B99">
      <w:pPr>
        <w:pStyle w:val="ListParagraph"/>
        <w:numPr>
          <w:ilvl w:val="2"/>
          <w:numId w:val="11"/>
        </w:numPr>
        <w:tabs>
          <w:tab w:val="left" w:pos="4299"/>
        </w:tabs>
        <w:ind w:left="4299" w:hanging="2580"/>
        <w:jc w:val="left"/>
        <w:rPr>
          <w:sz w:val="28"/>
        </w:rPr>
      </w:pPr>
      <w:proofErr w:type="spellStart"/>
      <w:r>
        <w:rPr>
          <w:sz w:val="28"/>
        </w:rPr>
        <w:t>ing</w:t>
      </w:r>
      <w:proofErr w:type="spellEnd"/>
      <w:r>
        <w:rPr>
          <w:spacing w:val="45"/>
          <w:sz w:val="28"/>
        </w:rPr>
        <w:t xml:space="preserve"> </w:t>
      </w:r>
      <w:r>
        <w:rPr>
          <w:sz w:val="28"/>
        </w:rPr>
        <w:t>unit,</w:t>
      </w:r>
      <w:r>
        <w:rPr>
          <w:spacing w:val="45"/>
          <w:sz w:val="28"/>
        </w:rPr>
        <w:t xml:space="preserve"> </w:t>
      </w:r>
      <w:r>
        <w:rPr>
          <w:sz w:val="28"/>
        </w:rPr>
        <w:t>as</w:t>
      </w:r>
      <w:r>
        <w:rPr>
          <w:spacing w:val="46"/>
          <w:sz w:val="28"/>
        </w:rPr>
        <w:t xml:space="preserve"> </w:t>
      </w:r>
      <w:r>
        <w:rPr>
          <w:sz w:val="28"/>
        </w:rPr>
        <w:t>well</w:t>
      </w:r>
      <w:r>
        <w:rPr>
          <w:spacing w:val="45"/>
          <w:sz w:val="28"/>
        </w:rPr>
        <w:t xml:space="preserve"> </w:t>
      </w:r>
      <w:r>
        <w:rPr>
          <w:sz w:val="28"/>
        </w:rPr>
        <w:t>as</w:t>
      </w:r>
      <w:r>
        <w:rPr>
          <w:spacing w:val="46"/>
          <w:sz w:val="28"/>
        </w:rPr>
        <w:t xml:space="preserve"> </w:t>
      </w:r>
      <w:r>
        <w:rPr>
          <w:sz w:val="28"/>
        </w:rPr>
        <w:t>utilities,</w:t>
      </w:r>
      <w:r>
        <w:rPr>
          <w:spacing w:val="45"/>
          <w:sz w:val="28"/>
        </w:rPr>
        <w:t xml:space="preserve"> </w:t>
      </w:r>
      <w:proofErr w:type="spellStart"/>
      <w:r>
        <w:rPr>
          <w:spacing w:val="-2"/>
          <w:sz w:val="28"/>
        </w:rPr>
        <w:t>machin</w:t>
      </w:r>
      <w:proofErr w:type="spellEnd"/>
      <w:r>
        <w:rPr>
          <w:spacing w:val="-2"/>
          <w:sz w:val="28"/>
        </w:rPr>
        <w:t>-</w:t>
      </w:r>
    </w:p>
    <w:p w:rsidR="00C71CDC" w:rsidRDefault="00810B99">
      <w:pPr>
        <w:pStyle w:val="ListParagraph"/>
        <w:numPr>
          <w:ilvl w:val="2"/>
          <w:numId w:val="11"/>
        </w:numPr>
        <w:tabs>
          <w:tab w:val="left" w:pos="4299"/>
          <w:tab w:val="left" w:pos="4938"/>
          <w:tab w:val="left" w:pos="5385"/>
          <w:tab w:val="left" w:pos="6862"/>
          <w:tab w:val="left" w:pos="7710"/>
          <w:tab w:val="left" w:pos="8279"/>
        </w:tabs>
        <w:ind w:left="4299" w:hanging="2580"/>
        <w:jc w:val="left"/>
        <w:rPr>
          <w:sz w:val="28"/>
        </w:rPr>
      </w:pPr>
      <w:proofErr w:type="spellStart"/>
      <w:r>
        <w:rPr>
          <w:spacing w:val="-4"/>
          <w:sz w:val="28"/>
        </w:rPr>
        <w:t>ery</w:t>
      </w:r>
      <w:proofErr w:type="spellEnd"/>
      <w:r>
        <w:rPr>
          <w:spacing w:val="-4"/>
          <w:sz w:val="28"/>
        </w:rPr>
        <w:t>,</w:t>
      </w:r>
      <w:r>
        <w:rPr>
          <w:sz w:val="28"/>
        </w:rPr>
        <w:tab/>
      </w:r>
      <w:r>
        <w:rPr>
          <w:spacing w:val="-5"/>
          <w:sz w:val="28"/>
        </w:rPr>
        <w:t>or</w:t>
      </w:r>
      <w:r>
        <w:rPr>
          <w:sz w:val="28"/>
        </w:rPr>
        <w:tab/>
      </w:r>
      <w:r>
        <w:rPr>
          <w:spacing w:val="-2"/>
          <w:sz w:val="28"/>
        </w:rPr>
        <w:t>equipment,</w:t>
      </w:r>
      <w:r>
        <w:rPr>
          <w:sz w:val="28"/>
        </w:rPr>
        <w:tab/>
      </w:r>
      <w:r>
        <w:rPr>
          <w:spacing w:val="-2"/>
          <w:sz w:val="28"/>
        </w:rPr>
        <w:t>above</w:t>
      </w:r>
      <w:r>
        <w:rPr>
          <w:sz w:val="28"/>
        </w:rPr>
        <w:tab/>
      </w:r>
      <w:r>
        <w:rPr>
          <w:spacing w:val="-5"/>
          <w:sz w:val="28"/>
        </w:rPr>
        <w:t>the</w:t>
      </w:r>
      <w:r>
        <w:rPr>
          <w:sz w:val="28"/>
        </w:rPr>
        <w:tab/>
      </w:r>
      <w:r>
        <w:rPr>
          <w:spacing w:val="-4"/>
          <w:sz w:val="28"/>
        </w:rPr>
        <w:t>base</w:t>
      </w:r>
    </w:p>
    <w:p w:rsidR="00C71CDC" w:rsidRDefault="00810B99">
      <w:pPr>
        <w:pStyle w:val="ListParagraph"/>
        <w:numPr>
          <w:ilvl w:val="2"/>
          <w:numId w:val="11"/>
        </w:numPr>
        <w:tabs>
          <w:tab w:val="left" w:pos="4299"/>
          <w:tab w:val="left" w:pos="5095"/>
          <w:tab w:val="left" w:pos="6338"/>
          <w:tab w:val="left" w:pos="6812"/>
          <w:tab w:val="left" w:pos="7645"/>
        </w:tabs>
        <w:spacing w:before="191"/>
        <w:ind w:left="4299" w:hanging="2580"/>
        <w:jc w:val="left"/>
        <w:rPr>
          <w:sz w:val="28"/>
        </w:rPr>
      </w:pPr>
      <w:r>
        <w:rPr>
          <w:spacing w:val="-2"/>
          <w:sz w:val="28"/>
        </w:rPr>
        <w:t>flood</w:t>
      </w:r>
      <w:r>
        <w:rPr>
          <w:sz w:val="28"/>
        </w:rPr>
        <w:tab/>
      </w:r>
      <w:r>
        <w:rPr>
          <w:spacing w:val="-2"/>
          <w:sz w:val="28"/>
        </w:rPr>
        <w:t>elevation</w:t>
      </w:r>
      <w:r>
        <w:rPr>
          <w:sz w:val="28"/>
        </w:rPr>
        <w:tab/>
      </w:r>
      <w:r>
        <w:rPr>
          <w:spacing w:val="-5"/>
          <w:sz w:val="28"/>
        </w:rPr>
        <w:t>or</w:t>
      </w:r>
      <w:r>
        <w:rPr>
          <w:sz w:val="28"/>
        </w:rPr>
        <w:tab/>
      </w:r>
      <w:r>
        <w:rPr>
          <w:spacing w:val="-2"/>
          <w:sz w:val="28"/>
        </w:rPr>
        <w:t>other</w:t>
      </w:r>
      <w:r>
        <w:rPr>
          <w:sz w:val="28"/>
        </w:rPr>
        <w:tab/>
      </w:r>
      <w:r>
        <w:rPr>
          <w:spacing w:val="-2"/>
          <w:sz w:val="28"/>
        </w:rPr>
        <w:t>applicable</w:t>
      </w:r>
    </w:p>
    <w:p w:rsidR="00C71CDC" w:rsidRDefault="00810B99">
      <w:pPr>
        <w:pStyle w:val="ListParagraph"/>
        <w:numPr>
          <w:ilvl w:val="2"/>
          <w:numId w:val="11"/>
        </w:numPr>
        <w:tabs>
          <w:tab w:val="left" w:pos="4299"/>
        </w:tabs>
        <w:ind w:left="4299" w:hanging="2720"/>
        <w:jc w:val="left"/>
        <w:rPr>
          <w:sz w:val="28"/>
        </w:rPr>
      </w:pPr>
      <w:r>
        <w:rPr>
          <w:w w:val="90"/>
          <w:sz w:val="28"/>
        </w:rPr>
        <w:t>minimum</w:t>
      </w:r>
      <w:r>
        <w:rPr>
          <w:spacing w:val="53"/>
          <w:sz w:val="28"/>
        </w:rPr>
        <w:t xml:space="preserve"> </w:t>
      </w:r>
      <w:r>
        <w:rPr>
          <w:w w:val="90"/>
          <w:sz w:val="28"/>
        </w:rPr>
        <w:t>elevation</w:t>
      </w:r>
      <w:r>
        <w:rPr>
          <w:spacing w:val="53"/>
          <w:sz w:val="28"/>
        </w:rPr>
        <w:t xml:space="preserve"> </w:t>
      </w:r>
      <w:r>
        <w:rPr>
          <w:spacing w:val="-2"/>
          <w:w w:val="90"/>
          <w:sz w:val="28"/>
        </w:rPr>
        <w:t>requirement,</w:t>
      </w:r>
    </w:p>
    <w:p w:rsidR="00C71CDC" w:rsidRDefault="00810B99">
      <w:pPr>
        <w:pStyle w:val="ListParagraph"/>
        <w:numPr>
          <w:ilvl w:val="2"/>
          <w:numId w:val="11"/>
        </w:numPr>
        <w:tabs>
          <w:tab w:val="left" w:pos="4859"/>
        </w:tabs>
        <w:ind w:left="4859" w:hanging="3280"/>
        <w:jc w:val="left"/>
        <w:rPr>
          <w:sz w:val="28"/>
        </w:rPr>
      </w:pPr>
      <w:r>
        <w:rPr>
          <w:sz w:val="28"/>
        </w:rPr>
        <w:t>‘‘(X)</w:t>
      </w:r>
      <w:r>
        <w:rPr>
          <w:spacing w:val="61"/>
          <w:sz w:val="28"/>
        </w:rPr>
        <w:t xml:space="preserve"> </w:t>
      </w:r>
      <w:r>
        <w:rPr>
          <w:sz w:val="28"/>
        </w:rPr>
        <w:t>seal</w:t>
      </w:r>
      <w:r>
        <w:rPr>
          <w:spacing w:val="62"/>
          <w:sz w:val="28"/>
        </w:rPr>
        <w:t xml:space="preserve"> </w:t>
      </w:r>
      <w:r>
        <w:rPr>
          <w:sz w:val="28"/>
        </w:rPr>
        <w:t>walls</w:t>
      </w:r>
      <w:r>
        <w:rPr>
          <w:spacing w:val="62"/>
          <w:sz w:val="28"/>
        </w:rPr>
        <w:t xml:space="preserve"> </w:t>
      </w:r>
      <w:r>
        <w:rPr>
          <w:sz w:val="28"/>
        </w:rPr>
        <w:t>in</w:t>
      </w:r>
      <w:r>
        <w:rPr>
          <w:spacing w:val="61"/>
          <w:sz w:val="28"/>
        </w:rPr>
        <w:t xml:space="preserve"> </w:t>
      </w:r>
      <w:r>
        <w:rPr>
          <w:sz w:val="28"/>
        </w:rPr>
        <w:t>the</w:t>
      </w:r>
      <w:r>
        <w:rPr>
          <w:spacing w:val="62"/>
          <w:sz w:val="28"/>
        </w:rPr>
        <w:t xml:space="preserve"> </w:t>
      </w:r>
      <w:r>
        <w:rPr>
          <w:spacing w:val="-2"/>
          <w:sz w:val="28"/>
        </w:rPr>
        <w:t>basement</w:t>
      </w:r>
    </w:p>
    <w:p w:rsidR="00C71CDC" w:rsidRDefault="00810B99">
      <w:pPr>
        <w:pStyle w:val="ListParagraph"/>
        <w:numPr>
          <w:ilvl w:val="2"/>
          <w:numId w:val="11"/>
        </w:numPr>
        <w:tabs>
          <w:tab w:val="left" w:pos="4299"/>
        </w:tabs>
        <w:ind w:left="4299" w:hanging="2720"/>
        <w:jc w:val="left"/>
        <w:rPr>
          <w:sz w:val="28"/>
        </w:rPr>
      </w:pPr>
      <w:r>
        <w:rPr>
          <w:sz w:val="28"/>
        </w:rPr>
        <w:t>of</w:t>
      </w:r>
      <w:r>
        <w:rPr>
          <w:spacing w:val="69"/>
          <w:sz w:val="28"/>
        </w:rPr>
        <w:t xml:space="preserve"> </w:t>
      </w:r>
      <w:r>
        <w:rPr>
          <w:sz w:val="28"/>
        </w:rPr>
        <w:t>the</w:t>
      </w:r>
      <w:r>
        <w:rPr>
          <w:spacing w:val="69"/>
          <w:sz w:val="28"/>
        </w:rPr>
        <w:t xml:space="preserve"> </w:t>
      </w:r>
      <w:r>
        <w:rPr>
          <w:sz w:val="28"/>
        </w:rPr>
        <w:t>qualified</w:t>
      </w:r>
      <w:r>
        <w:rPr>
          <w:spacing w:val="69"/>
          <w:sz w:val="28"/>
        </w:rPr>
        <w:t xml:space="preserve"> </w:t>
      </w:r>
      <w:r>
        <w:rPr>
          <w:sz w:val="28"/>
        </w:rPr>
        <w:t>dwelling</w:t>
      </w:r>
      <w:r>
        <w:rPr>
          <w:spacing w:val="69"/>
          <w:sz w:val="28"/>
        </w:rPr>
        <w:t xml:space="preserve"> </w:t>
      </w:r>
      <w:r>
        <w:rPr>
          <w:sz w:val="28"/>
        </w:rPr>
        <w:t>unit</w:t>
      </w:r>
      <w:r>
        <w:rPr>
          <w:spacing w:val="69"/>
          <w:sz w:val="28"/>
        </w:rPr>
        <w:t xml:space="preserve"> </w:t>
      </w:r>
      <w:r>
        <w:rPr>
          <w:spacing w:val="-4"/>
          <w:sz w:val="28"/>
        </w:rPr>
        <w:t>using</w:t>
      </w:r>
    </w:p>
    <w:p w:rsidR="00C71CDC" w:rsidRDefault="00810B99">
      <w:pPr>
        <w:pStyle w:val="ListParagraph"/>
        <w:numPr>
          <w:ilvl w:val="2"/>
          <w:numId w:val="11"/>
        </w:numPr>
        <w:tabs>
          <w:tab w:val="left" w:pos="4299"/>
        </w:tabs>
        <w:spacing w:before="191"/>
        <w:ind w:left="4299" w:hanging="2720"/>
        <w:jc w:val="left"/>
        <w:rPr>
          <w:sz w:val="28"/>
        </w:rPr>
      </w:pPr>
      <w:r>
        <w:rPr>
          <w:w w:val="90"/>
          <w:sz w:val="28"/>
        </w:rPr>
        <w:t>waterproofing</w:t>
      </w:r>
      <w:r>
        <w:rPr>
          <w:spacing w:val="61"/>
          <w:sz w:val="28"/>
        </w:rPr>
        <w:t xml:space="preserve"> </w:t>
      </w:r>
      <w:r>
        <w:rPr>
          <w:w w:val="90"/>
          <w:sz w:val="28"/>
        </w:rPr>
        <w:t>compounds,</w:t>
      </w:r>
      <w:r>
        <w:rPr>
          <w:spacing w:val="62"/>
          <w:sz w:val="28"/>
        </w:rPr>
        <w:t xml:space="preserve"> </w:t>
      </w:r>
      <w:r>
        <w:rPr>
          <w:spacing w:val="-5"/>
          <w:w w:val="90"/>
          <w:sz w:val="28"/>
        </w:rPr>
        <w:t>or</w:t>
      </w:r>
    </w:p>
    <w:p w:rsidR="00C71CDC" w:rsidRDefault="00810B99">
      <w:pPr>
        <w:pStyle w:val="ListParagraph"/>
        <w:numPr>
          <w:ilvl w:val="2"/>
          <w:numId w:val="11"/>
        </w:numPr>
        <w:tabs>
          <w:tab w:val="left" w:pos="4859"/>
        </w:tabs>
        <w:ind w:left="4859" w:hanging="3280"/>
        <w:jc w:val="left"/>
        <w:rPr>
          <w:sz w:val="28"/>
        </w:rPr>
      </w:pPr>
      <w:r>
        <w:rPr>
          <w:sz w:val="28"/>
        </w:rPr>
        <w:t>‘‘(XI)</w:t>
      </w:r>
      <w:r>
        <w:rPr>
          <w:spacing w:val="75"/>
          <w:sz w:val="28"/>
        </w:rPr>
        <w:t xml:space="preserve"> </w:t>
      </w:r>
      <w:r>
        <w:rPr>
          <w:sz w:val="28"/>
        </w:rPr>
        <w:t>protect</w:t>
      </w:r>
      <w:r>
        <w:rPr>
          <w:spacing w:val="75"/>
          <w:sz w:val="28"/>
        </w:rPr>
        <w:t xml:space="preserve"> </w:t>
      </w:r>
      <w:r>
        <w:rPr>
          <w:sz w:val="28"/>
        </w:rPr>
        <w:t>propane</w:t>
      </w:r>
      <w:r>
        <w:rPr>
          <w:spacing w:val="75"/>
          <w:sz w:val="28"/>
        </w:rPr>
        <w:t xml:space="preserve"> </w:t>
      </w:r>
      <w:r>
        <w:rPr>
          <w:sz w:val="28"/>
        </w:rPr>
        <w:t>tanks</w:t>
      </w:r>
      <w:r>
        <w:rPr>
          <w:spacing w:val="75"/>
          <w:sz w:val="28"/>
        </w:rPr>
        <w:t xml:space="preserve"> </w:t>
      </w:r>
      <w:r>
        <w:rPr>
          <w:spacing w:val="-5"/>
          <w:sz w:val="28"/>
        </w:rPr>
        <w:t>or</w:t>
      </w:r>
    </w:p>
    <w:p w:rsidR="00C71CDC" w:rsidRDefault="00810B99">
      <w:pPr>
        <w:pStyle w:val="ListParagraph"/>
        <w:numPr>
          <w:ilvl w:val="2"/>
          <w:numId w:val="11"/>
        </w:numPr>
        <w:tabs>
          <w:tab w:val="left" w:pos="4299"/>
        </w:tabs>
        <w:ind w:left="4299" w:hanging="2720"/>
        <w:jc w:val="left"/>
        <w:rPr>
          <w:sz w:val="28"/>
        </w:rPr>
      </w:pPr>
      <w:r>
        <w:rPr>
          <w:spacing w:val="-4"/>
          <w:sz w:val="28"/>
        </w:rPr>
        <w:t>other</w:t>
      </w:r>
      <w:r>
        <w:rPr>
          <w:spacing w:val="1"/>
          <w:sz w:val="28"/>
        </w:rPr>
        <w:t xml:space="preserve"> </w:t>
      </w:r>
      <w:r>
        <w:rPr>
          <w:spacing w:val="-4"/>
          <w:sz w:val="28"/>
        </w:rPr>
        <w:t>external</w:t>
      </w:r>
      <w:r>
        <w:rPr>
          <w:spacing w:val="1"/>
          <w:sz w:val="28"/>
        </w:rPr>
        <w:t xml:space="preserve"> </w:t>
      </w:r>
      <w:r>
        <w:rPr>
          <w:spacing w:val="-4"/>
          <w:sz w:val="28"/>
        </w:rPr>
        <w:t>fuel</w:t>
      </w:r>
      <w:r>
        <w:rPr>
          <w:spacing w:val="1"/>
          <w:sz w:val="28"/>
        </w:rPr>
        <w:t xml:space="preserve"> </w:t>
      </w:r>
      <w:r>
        <w:rPr>
          <w:spacing w:val="-4"/>
          <w:sz w:val="28"/>
        </w:rPr>
        <w:t>sources,</w:t>
      </w:r>
    </w:p>
    <w:p w:rsidR="00C71CDC" w:rsidRDefault="00810B99">
      <w:pPr>
        <w:pStyle w:val="ListParagraph"/>
        <w:numPr>
          <w:ilvl w:val="2"/>
          <w:numId w:val="11"/>
        </w:numPr>
        <w:tabs>
          <w:tab w:val="left" w:pos="4299"/>
        </w:tabs>
        <w:spacing w:before="191"/>
        <w:ind w:left="4299" w:hanging="2720"/>
        <w:jc w:val="left"/>
        <w:rPr>
          <w:sz w:val="28"/>
        </w:rPr>
      </w:pPr>
      <w:r>
        <w:rPr>
          <w:sz w:val="28"/>
        </w:rPr>
        <w:t>‘‘(ii)</w:t>
      </w:r>
      <w:r>
        <w:rPr>
          <w:spacing w:val="17"/>
          <w:sz w:val="28"/>
        </w:rPr>
        <w:t xml:space="preserve"> </w:t>
      </w:r>
      <w:r>
        <w:rPr>
          <w:sz w:val="28"/>
        </w:rPr>
        <w:t>to</w:t>
      </w:r>
      <w:r>
        <w:rPr>
          <w:spacing w:val="18"/>
          <w:sz w:val="28"/>
        </w:rPr>
        <w:t xml:space="preserve"> </w:t>
      </w:r>
      <w:r>
        <w:rPr>
          <w:spacing w:val="-2"/>
          <w:sz w:val="28"/>
        </w:rPr>
        <w:t>install—</w:t>
      </w:r>
    </w:p>
    <w:p w:rsidR="00C71CDC" w:rsidRDefault="00810B99">
      <w:pPr>
        <w:pStyle w:val="ListParagraph"/>
        <w:numPr>
          <w:ilvl w:val="2"/>
          <w:numId w:val="11"/>
        </w:numPr>
        <w:tabs>
          <w:tab w:val="left" w:pos="4859"/>
        </w:tabs>
        <w:ind w:left="4859" w:hanging="3280"/>
        <w:jc w:val="left"/>
        <w:rPr>
          <w:sz w:val="28"/>
        </w:rPr>
      </w:pPr>
      <w:r>
        <w:rPr>
          <w:spacing w:val="-2"/>
          <w:sz w:val="28"/>
        </w:rPr>
        <w:t>‘‘(I)</w:t>
      </w:r>
      <w:r>
        <w:rPr>
          <w:spacing w:val="6"/>
          <w:sz w:val="28"/>
        </w:rPr>
        <w:t xml:space="preserve"> </w:t>
      </w:r>
      <w:r>
        <w:rPr>
          <w:spacing w:val="-2"/>
          <w:sz w:val="28"/>
        </w:rPr>
        <w:t>check</w:t>
      </w:r>
      <w:r>
        <w:rPr>
          <w:spacing w:val="6"/>
          <w:sz w:val="28"/>
        </w:rPr>
        <w:t xml:space="preserve"> </w:t>
      </w:r>
      <w:r>
        <w:rPr>
          <w:spacing w:val="-2"/>
          <w:sz w:val="28"/>
        </w:rPr>
        <w:t>valves</w:t>
      </w:r>
      <w:r>
        <w:rPr>
          <w:spacing w:val="6"/>
          <w:sz w:val="28"/>
        </w:rPr>
        <w:t xml:space="preserve"> </w:t>
      </w:r>
      <w:r>
        <w:rPr>
          <w:spacing w:val="-2"/>
          <w:sz w:val="28"/>
        </w:rPr>
        <w:t>to</w:t>
      </w:r>
      <w:r>
        <w:rPr>
          <w:spacing w:val="6"/>
          <w:sz w:val="28"/>
        </w:rPr>
        <w:t xml:space="preserve"> </w:t>
      </w:r>
      <w:r>
        <w:rPr>
          <w:spacing w:val="-2"/>
          <w:sz w:val="28"/>
        </w:rPr>
        <w:t>prevent</w:t>
      </w:r>
      <w:r>
        <w:rPr>
          <w:spacing w:val="6"/>
          <w:sz w:val="28"/>
        </w:rPr>
        <w:t xml:space="preserve"> </w:t>
      </w:r>
      <w:r>
        <w:rPr>
          <w:spacing w:val="-2"/>
          <w:sz w:val="28"/>
        </w:rPr>
        <w:t>flood</w:t>
      </w:r>
    </w:p>
    <w:p w:rsidR="00C71CDC" w:rsidRDefault="00810B99">
      <w:pPr>
        <w:pStyle w:val="ListParagraph"/>
        <w:numPr>
          <w:ilvl w:val="2"/>
          <w:numId w:val="11"/>
        </w:numPr>
        <w:tabs>
          <w:tab w:val="left" w:pos="4299"/>
        </w:tabs>
        <w:ind w:left="4299" w:hanging="2720"/>
        <w:jc w:val="left"/>
        <w:rPr>
          <w:sz w:val="28"/>
        </w:rPr>
      </w:pPr>
      <w:r>
        <w:rPr>
          <w:spacing w:val="-4"/>
          <w:sz w:val="28"/>
        </w:rPr>
        <w:t>water</w:t>
      </w:r>
      <w:r>
        <w:rPr>
          <w:spacing w:val="3"/>
          <w:sz w:val="28"/>
        </w:rPr>
        <w:t xml:space="preserve"> </w:t>
      </w:r>
      <w:r>
        <w:rPr>
          <w:spacing w:val="-4"/>
          <w:sz w:val="28"/>
        </w:rPr>
        <w:t>from</w:t>
      </w:r>
      <w:r>
        <w:rPr>
          <w:spacing w:val="3"/>
          <w:sz w:val="28"/>
        </w:rPr>
        <w:t xml:space="preserve"> </w:t>
      </w:r>
      <w:r>
        <w:rPr>
          <w:spacing w:val="-4"/>
          <w:sz w:val="28"/>
        </w:rPr>
        <w:t>backing</w:t>
      </w:r>
      <w:r>
        <w:rPr>
          <w:spacing w:val="3"/>
          <w:sz w:val="28"/>
        </w:rPr>
        <w:t xml:space="preserve"> </w:t>
      </w:r>
      <w:r>
        <w:rPr>
          <w:spacing w:val="-4"/>
          <w:sz w:val="28"/>
        </w:rPr>
        <w:t>up</w:t>
      </w:r>
      <w:r>
        <w:rPr>
          <w:spacing w:val="3"/>
          <w:sz w:val="28"/>
        </w:rPr>
        <w:t xml:space="preserve"> </w:t>
      </w:r>
      <w:r>
        <w:rPr>
          <w:spacing w:val="-4"/>
          <w:sz w:val="28"/>
        </w:rPr>
        <w:t>into</w:t>
      </w:r>
      <w:r>
        <w:rPr>
          <w:spacing w:val="4"/>
          <w:sz w:val="28"/>
        </w:rPr>
        <w:t xml:space="preserve"> </w:t>
      </w:r>
      <w:r>
        <w:rPr>
          <w:spacing w:val="-4"/>
          <w:sz w:val="28"/>
        </w:rPr>
        <w:t>drains,</w:t>
      </w:r>
    </w:p>
    <w:p w:rsidR="00C71CDC" w:rsidRDefault="00810B99">
      <w:pPr>
        <w:pStyle w:val="ListParagraph"/>
        <w:numPr>
          <w:ilvl w:val="2"/>
          <w:numId w:val="11"/>
        </w:numPr>
        <w:tabs>
          <w:tab w:val="left" w:pos="4859"/>
          <w:tab w:val="left" w:pos="5727"/>
          <w:tab w:val="left" w:pos="6592"/>
          <w:tab w:val="left" w:pos="7565"/>
        </w:tabs>
        <w:ind w:left="4859" w:hanging="3280"/>
        <w:jc w:val="left"/>
        <w:rPr>
          <w:sz w:val="28"/>
        </w:rPr>
      </w:pPr>
      <w:r>
        <w:rPr>
          <w:spacing w:val="-2"/>
          <w:sz w:val="28"/>
        </w:rPr>
        <w:t>‘‘(II)</w:t>
      </w:r>
      <w:r>
        <w:rPr>
          <w:sz w:val="28"/>
        </w:rPr>
        <w:tab/>
      </w:r>
      <w:r>
        <w:rPr>
          <w:spacing w:val="-2"/>
          <w:sz w:val="28"/>
        </w:rPr>
        <w:t>flood</w:t>
      </w:r>
      <w:r>
        <w:rPr>
          <w:sz w:val="28"/>
        </w:rPr>
        <w:tab/>
      </w:r>
      <w:r>
        <w:rPr>
          <w:spacing w:val="-2"/>
          <w:sz w:val="28"/>
        </w:rPr>
        <w:t>vents,</w:t>
      </w:r>
      <w:r>
        <w:rPr>
          <w:sz w:val="28"/>
        </w:rPr>
        <w:tab/>
      </w:r>
      <w:r>
        <w:rPr>
          <w:spacing w:val="-2"/>
          <w:sz w:val="28"/>
        </w:rPr>
        <w:t>breakaway</w:t>
      </w:r>
    </w:p>
    <w:p w:rsidR="00C71CDC" w:rsidRDefault="00810B99">
      <w:pPr>
        <w:pStyle w:val="ListParagraph"/>
        <w:numPr>
          <w:ilvl w:val="2"/>
          <w:numId w:val="11"/>
        </w:numPr>
        <w:tabs>
          <w:tab w:val="left" w:pos="4299"/>
        </w:tabs>
        <w:spacing w:before="191"/>
        <w:ind w:left="4299" w:hanging="2720"/>
        <w:jc w:val="left"/>
        <w:rPr>
          <w:sz w:val="28"/>
        </w:rPr>
      </w:pPr>
      <w:r>
        <w:rPr>
          <w:spacing w:val="-4"/>
          <w:sz w:val="28"/>
        </w:rPr>
        <w:t>walls</w:t>
      </w:r>
      <w:r>
        <w:rPr>
          <w:spacing w:val="3"/>
          <w:sz w:val="28"/>
        </w:rPr>
        <w:t xml:space="preserve"> </w:t>
      </w:r>
      <w:r>
        <w:rPr>
          <w:spacing w:val="-4"/>
          <w:sz w:val="28"/>
        </w:rPr>
        <w:t>or</w:t>
      </w:r>
      <w:r>
        <w:rPr>
          <w:spacing w:val="4"/>
          <w:sz w:val="28"/>
        </w:rPr>
        <w:t xml:space="preserve"> </w:t>
      </w:r>
      <w:r>
        <w:rPr>
          <w:spacing w:val="-4"/>
          <w:sz w:val="28"/>
        </w:rPr>
        <w:t>open</w:t>
      </w:r>
      <w:r>
        <w:rPr>
          <w:spacing w:val="3"/>
          <w:sz w:val="28"/>
        </w:rPr>
        <w:t xml:space="preserve"> </w:t>
      </w:r>
      <w:r>
        <w:rPr>
          <w:spacing w:val="-4"/>
          <w:sz w:val="28"/>
        </w:rPr>
        <w:t>lattice</w:t>
      </w:r>
      <w:r>
        <w:rPr>
          <w:spacing w:val="4"/>
          <w:sz w:val="28"/>
        </w:rPr>
        <w:t xml:space="preserve"> </w:t>
      </w:r>
      <w:r>
        <w:rPr>
          <w:spacing w:val="-4"/>
          <w:sz w:val="28"/>
        </w:rPr>
        <w:t>for</w:t>
      </w:r>
      <w:r>
        <w:rPr>
          <w:spacing w:val="4"/>
          <w:sz w:val="28"/>
        </w:rPr>
        <w:t xml:space="preserve"> </w:t>
      </w:r>
      <w:r>
        <w:rPr>
          <w:spacing w:val="-4"/>
          <w:sz w:val="28"/>
        </w:rPr>
        <w:t>homes</w:t>
      </w:r>
      <w:r>
        <w:rPr>
          <w:spacing w:val="3"/>
          <w:sz w:val="28"/>
        </w:rPr>
        <w:t xml:space="preserve"> </w:t>
      </w:r>
      <w:r>
        <w:rPr>
          <w:spacing w:val="-4"/>
          <w:sz w:val="28"/>
        </w:rPr>
        <w:t>located</w:t>
      </w:r>
    </w:p>
    <w:p w:rsidR="00C71CDC" w:rsidRDefault="00810B99">
      <w:pPr>
        <w:pStyle w:val="ListParagraph"/>
        <w:numPr>
          <w:ilvl w:val="2"/>
          <w:numId w:val="11"/>
        </w:numPr>
        <w:tabs>
          <w:tab w:val="left" w:pos="4299"/>
        </w:tabs>
        <w:ind w:left="4299" w:hanging="2720"/>
        <w:jc w:val="left"/>
        <w:rPr>
          <w:sz w:val="28"/>
        </w:rPr>
      </w:pPr>
      <w:r>
        <w:rPr>
          <w:sz w:val="28"/>
        </w:rPr>
        <w:t>in</w:t>
      </w:r>
      <w:r>
        <w:rPr>
          <w:spacing w:val="28"/>
          <w:sz w:val="28"/>
        </w:rPr>
        <w:t xml:space="preserve"> </w:t>
      </w:r>
      <w:r>
        <w:rPr>
          <w:sz w:val="28"/>
        </w:rPr>
        <w:t>V</w:t>
      </w:r>
      <w:r>
        <w:rPr>
          <w:spacing w:val="29"/>
          <w:sz w:val="28"/>
        </w:rPr>
        <w:t xml:space="preserve"> </w:t>
      </w:r>
      <w:r>
        <w:rPr>
          <w:spacing w:val="-2"/>
          <w:sz w:val="28"/>
        </w:rPr>
        <w:t>zones,</w:t>
      </w:r>
    </w:p>
    <w:p w:rsidR="00C71CDC" w:rsidRDefault="00810B99">
      <w:pPr>
        <w:pStyle w:val="ListParagraph"/>
        <w:numPr>
          <w:ilvl w:val="2"/>
          <w:numId w:val="11"/>
        </w:numPr>
        <w:tabs>
          <w:tab w:val="left" w:pos="4859"/>
        </w:tabs>
        <w:ind w:left="4859" w:hanging="3280"/>
        <w:jc w:val="left"/>
        <w:rPr>
          <w:sz w:val="28"/>
        </w:rPr>
      </w:pPr>
      <w:r>
        <w:rPr>
          <w:spacing w:val="-2"/>
          <w:sz w:val="28"/>
        </w:rPr>
        <w:t>‘‘(III)</w:t>
      </w:r>
      <w:r>
        <w:rPr>
          <w:spacing w:val="12"/>
          <w:sz w:val="28"/>
        </w:rPr>
        <w:t xml:space="preserve"> </w:t>
      </w:r>
      <w:r>
        <w:rPr>
          <w:spacing w:val="-2"/>
          <w:sz w:val="28"/>
        </w:rPr>
        <w:t>a</w:t>
      </w:r>
      <w:r>
        <w:rPr>
          <w:spacing w:val="12"/>
          <w:sz w:val="28"/>
        </w:rPr>
        <w:t xml:space="preserve"> </w:t>
      </w:r>
      <w:r>
        <w:rPr>
          <w:spacing w:val="-2"/>
          <w:sz w:val="28"/>
        </w:rPr>
        <w:t>stormwater</w:t>
      </w:r>
      <w:r>
        <w:rPr>
          <w:spacing w:val="13"/>
          <w:sz w:val="28"/>
        </w:rPr>
        <w:t xml:space="preserve"> </w:t>
      </w:r>
      <w:r>
        <w:rPr>
          <w:spacing w:val="-2"/>
          <w:sz w:val="28"/>
        </w:rPr>
        <w:t>drainage</w:t>
      </w:r>
      <w:r>
        <w:rPr>
          <w:spacing w:val="12"/>
          <w:sz w:val="28"/>
        </w:rPr>
        <w:t xml:space="preserve"> </w:t>
      </w:r>
      <w:r>
        <w:rPr>
          <w:spacing w:val="-4"/>
          <w:sz w:val="28"/>
        </w:rPr>
        <w:t>sys-</w:t>
      </w:r>
    </w:p>
    <w:p w:rsidR="00C71CDC" w:rsidRDefault="00810B99">
      <w:pPr>
        <w:pStyle w:val="ListParagraph"/>
        <w:numPr>
          <w:ilvl w:val="2"/>
          <w:numId w:val="11"/>
        </w:numPr>
        <w:tabs>
          <w:tab w:val="left" w:pos="4299"/>
        </w:tabs>
        <w:ind w:left="4299" w:hanging="2720"/>
        <w:jc w:val="left"/>
        <w:rPr>
          <w:sz w:val="28"/>
        </w:rPr>
      </w:pPr>
      <w:proofErr w:type="spellStart"/>
      <w:r>
        <w:rPr>
          <w:spacing w:val="-4"/>
          <w:sz w:val="28"/>
        </w:rPr>
        <w:t>tem</w:t>
      </w:r>
      <w:proofErr w:type="spellEnd"/>
      <w:r>
        <w:rPr>
          <w:spacing w:val="-3"/>
          <w:sz w:val="28"/>
        </w:rPr>
        <w:t xml:space="preserve"> </w:t>
      </w:r>
      <w:r>
        <w:rPr>
          <w:spacing w:val="-4"/>
          <w:sz w:val="28"/>
        </w:rPr>
        <w:t>or</w:t>
      </w:r>
      <w:r>
        <w:rPr>
          <w:spacing w:val="-2"/>
          <w:sz w:val="28"/>
        </w:rPr>
        <w:t xml:space="preserve"> </w:t>
      </w:r>
      <w:r>
        <w:rPr>
          <w:spacing w:val="-4"/>
          <w:sz w:val="28"/>
        </w:rPr>
        <w:t>improve</w:t>
      </w:r>
      <w:r>
        <w:rPr>
          <w:spacing w:val="-2"/>
          <w:sz w:val="28"/>
        </w:rPr>
        <w:t xml:space="preserve"> </w:t>
      </w:r>
      <w:r>
        <w:rPr>
          <w:spacing w:val="-4"/>
          <w:sz w:val="28"/>
        </w:rPr>
        <w:t>an</w:t>
      </w:r>
      <w:r>
        <w:rPr>
          <w:spacing w:val="-2"/>
          <w:sz w:val="28"/>
        </w:rPr>
        <w:t xml:space="preserve"> </w:t>
      </w:r>
      <w:r>
        <w:rPr>
          <w:spacing w:val="-4"/>
          <w:sz w:val="28"/>
        </w:rPr>
        <w:t>existing</w:t>
      </w:r>
      <w:r>
        <w:rPr>
          <w:spacing w:val="-2"/>
          <w:sz w:val="28"/>
        </w:rPr>
        <w:t xml:space="preserve"> </w:t>
      </w:r>
      <w:r>
        <w:rPr>
          <w:spacing w:val="-4"/>
          <w:sz w:val="28"/>
        </w:rPr>
        <w:t>system,</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3"/>
          <w:numId w:val="11"/>
        </w:numPr>
        <w:tabs>
          <w:tab w:val="left" w:pos="4859"/>
          <w:tab w:val="left" w:pos="5737"/>
          <w:tab w:val="left" w:pos="6819"/>
          <w:tab w:val="left" w:pos="7298"/>
        </w:tabs>
        <w:spacing w:before="148"/>
        <w:ind w:left="4859"/>
        <w:jc w:val="left"/>
        <w:rPr>
          <w:sz w:val="28"/>
        </w:rPr>
      </w:pPr>
      <w:r>
        <w:rPr>
          <w:spacing w:val="-2"/>
          <w:sz w:val="28"/>
        </w:rPr>
        <w:t>‘‘(IV)</w:t>
      </w:r>
      <w:r>
        <w:rPr>
          <w:sz w:val="28"/>
        </w:rPr>
        <w:tab/>
      </w:r>
      <w:r>
        <w:rPr>
          <w:spacing w:val="-2"/>
          <w:sz w:val="28"/>
        </w:rPr>
        <w:t>natural</w:t>
      </w:r>
      <w:r>
        <w:rPr>
          <w:sz w:val="28"/>
        </w:rPr>
        <w:tab/>
      </w:r>
      <w:r>
        <w:rPr>
          <w:spacing w:val="-5"/>
          <w:sz w:val="28"/>
        </w:rPr>
        <w:t>or</w:t>
      </w:r>
      <w:r>
        <w:rPr>
          <w:sz w:val="28"/>
        </w:rPr>
        <w:tab/>
      </w:r>
      <w:r>
        <w:rPr>
          <w:w w:val="90"/>
          <w:sz w:val="28"/>
        </w:rPr>
        <w:t>nature-</w:t>
      </w:r>
      <w:r>
        <w:rPr>
          <w:spacing w:val="-2"/>
          <w:sz w:val="28"/>
        </w:rPr>
        <w:t>based</w:t>
      </w:r>
    </w:p>
    <w:p w:rsidR="00C71CDC" w:rsidRDefault="00810B99">
      <w:pPr>
        <w:pStyle w:val="ListParagraph"/>
        <w:numPr>
          <w:ilvl w:val="3"/>
          <w:numId w:val="11"/>
        </w:numPr>
        <w:tabs>
          <w:tab w:val="left" w:pos="4299"/>
        </w:tabs>
        <w:spacing w:before="191"/>
        <w:ind w:left="4299" w:hanging="2580"/>
        <w:jc w:val="left"/>
        <w:rPr>
          <w:sz w:val="28"/>
        </w:rPr>
      </w:pPr>
      <w:r>
        <w:rPr>
          <w:sz w:val="28"/>
        </w:rPr>
        <w:t>features</w:t>
      </w:r>
      <w:r>
        <w:rPr>
          <w:spacing w:val="76"/>
          <w:sz w:val="28"/>
        </w:rPr>
        <w:t xml:space="preserve"> </w:t>
      </w:r>
      <w:r>
        <w:rPr>
          <w:sz w:val="28"/>
        </w:rPr>
        <w:t>for</w:t>
      </w:r>
      <w:r>
        <w:rPr>
          <w:spacing w:val="77"/>
          <w:sz w:val="28"/>
        </w:rPr>
        <w:t xml:space="preserve"> </w:t>
      </w:r>
      <w:r>
        <w:rPr>
          <w:sz w:val="28"/>
        </w:rPr>
        <w:t>flood</w:t>
      </w:r>
      <w:r>
        <w:rPr>
          <w:spacing w:val="76"/>
          <w:sz w:val="28"/>
        </w:rPr>
        <w:t xml:space="preserve"> </w:t>
      </w:r>
      <w:r>
        <w:rPr>
          <w:sz w:val="28"/>
        </w:rPr>
        <w:t>control,</w:t>
      </w:r>
      <w:r>
        <w:rPr>
          <w:spacing w:val="77"/>
          <w:sz w:val="28"/>
        </w:rPr>
        <w:t xml:space="preserve"> </w:t>
      </w:r>
      <w:r>
        <w:rPr>
          <w:spacing w:val="-2"/>
          <w:sz w:val="28"/>
        </w:rPr>
        <w:t>including</w:t>
      </w:r>
    </w:p>
    <w:p w:rsidR="00C71CDC" w:rsidRDefault="00810B99">
      <w:pPr>
        <w:pStyle w:val="ListParagraph"/>
        <w:numPr>
          <w:ilvl w:val="3"/>
          <w:numId w:val="11"/>
        </w:numPr>
        <w:tabs>
          <w:tab w:val="left" w:pos="4299"/>
        </w:tabs>
        <w:ind w:left="4299" w:hanging="2580"/>
        <w:jc w:val="left"/>
        <w:rPr>
          <w:sz w:val="28"/>
        </w:rPr>
      </w:pPr>
      <w:r>
        <w:rPr>
          <w:spacing w:val="-4"/>
          <w:sz w:val="28"/>
        </w:rPr>
        <w:t>living</w:t>
      </w:r>
      <w:r>
        <w:rPr>
          <w:spacing w:val="7"/>
          <w:sz w:val="28"/>
        </w:rPr>
        <w:t xml:space="preserve"> </w:t>
      </w:r>
      <w:r>
        <w:rPr>
          <w:spacing w:val="-2"/>
          <w:sz w:val="28"/>
        </w:rPr>
        <w:t>shorelines,</w:t>
      </w:r>
    </w:p>
    <w:p w:rsidR="00C71CDC" w:rsidRDefault="00810B99">
      <w:pPr>
        <w:pStyle w:val="ListParagraph"/>
        <w:numPr>
          <w:ilvl w:val="3"/>
          <w:numId w:val="11"/>
        </w:numPr>
        <w:tabs>
          <w:tab w:val="left" w:pos="4859"/>
          <w:tab w:val="left" w:pos="5596"/>
          <w:tab w:val="left" w:pos="6261"/>
          <w:tab w:val="left" w:pos="7602"/>
        </w:tabs>
        <w:ind w:left="4859"/>
        <w:jc w:val="left"/>
        <w:rPr>
          <w:sz w:val="28"/>
        </w:rPr>
      </w:pPr>
      <w:r>
        <w:rPr>
          <w:spacing w:val="-2"/>
          <w:sz w:val="28"/>
        </w:rPr>
        <w:t>‘‘(V)</w:t>
      </w:r>
      <w:r>
        <w:rPr>
          <w:sz w:val="28"/>
        </w:rPr>
        <w:tab/>
      </w:r>
      <w:r>
        <w:rPr>
          <w:spacing w:val="-4"/>
          <w:sz w:val="28"/>
        </w:rPr>
        <w:t>roof</w:t>
      </w:r>
      <w:r>
        <w:rPr>
          <w:sz w:val="28"/>
        </w:rPr>
        <w:tab/>
      </w:r>
      <w:r>
        <w:rPr>
          <w:spacing w:val="-2"/>
          <w:sz w:val="28"/>
        </w:rPr>
        <w:t>coverings,</w:t>
      </w:r>
      <w:r>
        <w:rPr>
          <w:sz w:val="28"/>
        </w:rPr>
        <w:tab/>
      </w:r>
      <w:r>
        <w:rPr>
          <w:spacing w:val="-2"/>
          <w:sz w:val="28"/>
        </w:rPr>
        <w:t>sheathing,</w:t>
      </w:r>
    </w:p>
    <w:p w:rsidR="00C71CDC" w:rsidRDefault="00810B99">
      <w:pPr>
        <w:pStyle w:val="ListParagraph"/>
        <w:numPr>
          <w:ilvl w:val="3"/>
          <w:numId w:val="11"/>
        </w:numPr>
        <w:tabs>
          <w:tab w:val="left" w:pos="4299"/>
        </w:tabs>
        <w:spacing w:before="191"/>
        <w:ind w:left="4299" w:hanging="2580"/>
        <w:jc w:val="left"/>
        <w:rPr>
          <w:sz w:val="28"/>
        </w:rPr>
      </w:pPr>
      <w:r>
        <w:rPr>
          <w:sz w:val="28"/>
        </w:rPr>
        <w:t>flashing,</w:t>
      </w:r>
      <w:r>
        <w:rPr>
          <w:spacing w:val="58"/>
          <w:sz w:val="28"/>
        </w:rPr>
        <w:t xml:space="preserve"> </w:t>
      </w:r>
      <w:r>
        <w:rPr>
          <w:sz w:val="28"/>
        </w:rPr>
        <w:t>roof</w:t>
      </w:r>
      <w:r>
        <w:rPr>
          <w:spacing w:val="58"/>
          <w:sz w:val="28"/>
        </w:rPr>
        <w:t xml:space="preserve"> </w:t>
      </w:r>
      <w:r>
        <w:rPr>
          <w:sz w:val="28"/>
        </w:rPr>
        <w:t>and</w:t>
      </w:r>
      <w:r>
        <w:rPr>
          <w:spacing w:val="58"/>
          <w:sz w:val="28"/>
        </w:rPr>
        <w:t xml:space="preserve"> </w:t>
      </w:r>
      <w:r>
        <w:rPr>
          <w:sz w:val="28"/>
        </w:rPr>
        <w:t>attic</w:t>
      </w:r>
      <w:r>
        <w:rPr>
          <w:spacing w:val="58"/>
          <w:sz w:val="28"/>
        </w:rPr>
        <w:t xml:space="preserve"> </w:t>
      </w:r>
      <w:r>
        <w:rPr>
          <w:sz w:val="28"/>
        </w:rPr>
        <w:t>vents,</w:t>
      </w:r>
      <w:r>
        <w:rPr>
          <w:spacing w:val="58"/>
          <w:sz w:val="28"/>
        </w:rPr>
        <w:t xml:space="preserve"> </w:t>
      </w:r>
      <w:r>
        <w:rPr>
          <w:spacing w:val="-2"/>
          <w:sz w:val="28"/>
        </w:rPr>
        <w:t>eaves,</w:t>
      </w:r>
    </w:p>
    <w:p w:rsidR="00C71CDC" w:rsidRDefault="00810B99">
      <w:pPr>
        <w:pStyle w:val="ListParagraph"/>
        <w:numPr>
          <w:ilvl w:val="3"/>
          <w:numId w:val="11"/>
        </w:numPr>
        <w:tabs>
          <w:tab w:val="left" w:pos="4299"/>
        </w:tabs>
        <w:ind w:left="4299" w:hanging="2580"/>
        <w:jc w:val="left"/>
        <w:rPr>
          <w:sz w:val="28"/>
        </w:rPr>
      </w:pPr>
      <w:r>
        <w:rPr>
          <w:spacing w:val="-4"/>
          <w:sz w:val="28"/>
        </w:rPr>
        <w:t>or</w:t>
      </w:r>
      <w:r>
        <w:rPr>
          <w:spacing w:val="16"/>
          <w:sz w:val="28"/>
        </w:rPr>
        <w:t xml:space="preserve"> </w:t>
      </w:r>
      <w:r>
        <w:rPr>
          <w:spacing w:val="-4"/>
          <w:sz w:val="28"/>
        </w:rPr>
        <w:t>gutters</w:t>
      </w:r>
      <w:r>
        <w:rPr>
          <w:spacing w:val="16"/>
          <w:sz w:val="28"/>
        </w:rPr>
        <w:t xml:space="preserve"> </w:t>
      </w:r>
      <w:r>
        <w:rPr>
          <w:spacing w:val="-4"/>
          <w:sz w:val="28"/>
        </w:rPr>
        <w:t>that</w:t>
      </w:r>
      <w:r>
        <w:rPr>
          <w:spacing w:val="16"/>
          <w:sz w:val="28"/>
        </w:rPr>
        <w:t xml:space="preserve"> </w:t>
      </w:r>
      <w:r>
        <w:rPr>
          <w:spacing w:val="-4"/>
          <w:sz w:val="28"/>
        </w:rPr>
        <w:t>conform</w:t>
      </w:r>
      <w:r>
        <w:rPr>
          <w:spacing w:val="16"/>
          <w:sz w:val="28"/>
        </w:rPr>
        <w:t xml:space="preserve"> </w:t>
      </w:r>
      <w:r>
        <w:rPr>
          <w:spacing w:val="-4"/>
          <w:sz w:val="28"/>
        </w:rPr>
        <w:t>to</w:t>
      </w:r>
      <w:r>
        <w:rPr>
          <w:spacing w:val="16"/>
          <w:sz w:val="28"/>
        </w:rPr>
        <w:t xml:space="preserve"> </w:t>
      </w:r>
      <w:r>
        <w:rPr>
          <w:spacing w:val="-4"/>
          <w:sz w:val="28"/>
        </w:rPr>
        <w:t>ignition-</w:t>
      </w:r>
      <w:r>
        <w:rPr>
          <w:spacing w:val="-5"/>
          <w:sz w:val="28"/>
        </w:rPr>
        <w:t>re-</w:t>
      </w:r>
    </w:p>
    <w:p w:rsidR="00C71CDC" w:rsidRDefault="00810B99">
      <w:pPr>
        <w:pStyle w:val="ListParagraph"/>
        <w:numPr>
          <w:ilvl w:val="3"/>
          <w:numId w:val="11"/>
        </w:numPr>
        <w:tabs>
          <w:tab w:val="left" w:pos="4299"/>
        </w:tabs>
        <w:ind w:left="4299" w:hanging="2580"/>
        <w:jc w:val="left"/>
        <w:rPr>
          <w:sz w:val="28"/>
        </w:rPr>
      </w:pPr>
      <w:proofErr w:type="spellStart"/>
      <w:r>
        <w:rPr>
          <w:spacing w:val="-4"/>
          <w:sz w:val="28"/>
        </w:rPr>
        <w:t>sistant</w:t>
      </w:r>
      <w:proofErr w:type="spellEnd"/>
      <w:r>
        <w:rPr>
          <w:spacing w:val="-2"/>
          <w:sz w:val="28"/>
        </w:rPr>
        <w:t xml:space="preserve"> </w:t>
      </w:r>
      <w:r>
        <w:rPr>
          <w:spacing w:val="-4"/>
          <w:sz w:val="28"/>
        </w:rPr>
        <w:t>construction</w:t>
      </w:r>
      <w:r>
        <w:rPr>
          <w:spacing w:val="-1"/>
          <w:sz w:val="28"/>
        </w:rPr>
        <w:t xml:space="preserve"> </w:t>
      </w:r>
      <w:r>
        <w:rPr>
          <w:spacing w:val="-4"/>
          <w:sz w:val="28"/>
        </w:rPr>
        <w:t>standards,</w:t>
      </w:r>
    </w:p>
    <w:p w:rsidR="00C71CDC" w:rsidRDefault="00810B99">
      <w:pPr>
        <w:pStyle w:val="ListParagraph"/>
        <w:numPr>
          <w:ilvl w:val="3"/>
          <w:numId w:val="11"/>
        </w:numPr>
        <w:tabs>
          <w:tab w:val="left" w:pos="4859"/>
        </w:tabs>
        <w:ind w:left="4859"/>
        <w:jc w:val="left"/>
        <w:rPr>
          <w:sz w:val="28"/>
        </w:rPr>
      </w:pPr>
      <w:r>
        <w:rPr>
          <w:sz w:val="28"/>
        </w:rPr>
        <w:t>‘‘(VI)</w:t>
      </w:r>
      <w:r>
        <w:rPr>
          <w:spacing w:val="68"/>
          <w:sz w:val="28"/>
        </w:rPr>
        <w:t xml:space="preserve"> </w:t>
      </w:r>
      <w:r>
        <w:rPr>
          <w:sz w:val="28"/>
        </w:rPr>
        <w:t>wall</w:t>
      </w:r>
      <w:r>
        <w:rPr>
          <w:spacing w:val="69"/>
          <w:sz w:val="28"/>
        </w:rPr>
        <w:t xml:space="preserve"> </w:t>
      </w:r>
      <w:r>
        <w:rPr>
          <w:sz w:val="28"/>
        </w:rPr>
        <w:t>components</w:t>
      </w:r>
      <w:r>
        <w:rPr>
          <w:spacing w:val="69"/>
          <w:sz w:val="28"/>
        </w:rPr>
        <w:t xml:space="preserve"> </w:t>
      </w:r>
      <w:r>
        <w:rPr>
          <w:sz w:val="28"/>
        </w:rPr>
        <w:t>for</w:t>
      </w:r>
      <w:r>
        <w:rPr>
          <w:spacing w:val="69"/>
          <w:sz w:val="28"/>
        </w:rPr>
        <w:t xml:space="preserve"> </w:t>
      </w:r>
      <w:r>
        <w:rPr>
          <w:spacing w:val="-4"/>
          <w:sz w:val="28"/>
        </w:rPr>
        <w:t>wall</w:t>
      </w:r>
    </w:p>
    <w:p w:rsidR="00C71CDC" w:rsidRDefault="00810B99">
      <w:pPr>
        <w:pStyle w:val="ListParagraph"/>
        <w:numPr>
          <w:ilvl w:val="3"/>
          <w:numId w:val="11"/>
        </w:numPr>
        <w:tabs>
          <w:tab w:val="left" w:pos="4299"/>
        </w:tabs>
        <w:spacing w:before="191"/>
        <w:ind w:left="4299" w:hanging="2580"/>
        <w:jc w:val="left"/>
        <w:rPr>
          <w:sz w:val="28"/>
        </w:rPr>
      </w:pPr>
      <w:r>
        <w:rPr>
          <w:spacing w:val="-6"/>
          <w:sz w:val="28"/>
        </w:rPr>
        <w:t>assemblies</w:t>
      </w:r>
      <w:r>
        <w:rPr>
          <w:spacing w:val="4"/>
          <w:sz w:val="28"/>
        </w:rPr>
        <w:t xml:space="preserve"> </w:t>
      </w:r>
      <w:r>
        <w:rPr>
          <w:spacing w:val="-6"/>
          <w:sz w:val="28"/>
        </w:rPr>
        <w:t>that</w:t>
      </w:r>
      <w:r>
        <w:rPr>
          <w:spacing w:val="4"/>
          <w:sz w:val="28"/>
        </w:rPr>
        <w:t xml:space="preserve"> </w:t>
      </w:r>
      <w:r>
        <w:rPr>
          <w:spacing w:val="-6"/>
          <w:sz w:val="28"/>
        </w:rPr>
        <w:t>conform</w:t>
      </w:r>
      <w:r>
        <w:rPr>
          <w:spacing w:val="4"/>
          <w:sz w:val="28"/>
        </w:rPr>
        <w:t xml:space="preserve"> </w:t>
      </w:r>
      <w:r>
        <w:rPr>
          <w:spacing w:val="-6"/>
          <w:sz w:val="28"/>
        </w:rPr>
        <w:t>to</w:t>
      </w:r>
      <w:r>
        <w:rPr>
          <w:spacing w:val="4"/>
          <w:sz w:val="28"/>
        </w:rPr>
        <w:t xml:space="preserve"> </w:t>
      </w:r>
      <w:r>
        <w:rPr>
          <w:spacing w:val="-6"/>
          <w:sz w:val="28"/>
        </w:rPr>
        <w:t>ignition-re-</w:t>
      </w:r>
    </w:p>
    <w:p w:rsidR="00C71CDC" w:rsidRDefault="00810B99">
      <w:pPr>
        <w:pStyle w:val="ListParagraph"/>
        <w:numPr>
          <w:ilvl w:val="3"/>
          <w:numId w:val="11"/>
        </w:numPr>
        <w:tabs>
          <w:tab w:val="left" w:pos="4299"/>
        </w:tabs>
        <w:ind w:left="4299" w:hanging="2720"/>
        <w:jc w:val="left"/>
        <w:rPr>
          <w:sz w:val="28"/>
        </w:rPr>
      </w:pPr>
      <w:proofErr w:type="spellStart"/>
      <w:r>
        <w:rPr>
          <w:spacing w:val="-4"/>
          <w:sz w:val="28"/>
        </w:rPr>
        <w:t>sistant</w:t>
      </w:r>
      <w:proofErr w:type="spellEnd"/>
      <w:r>
        <w:rPr>
          <w:spacing w:val="-2"/>
          <w:sz w:val="28"/>
        </w:rPr>
        <w:t xml:space="preserve"> </w:t>
      </w:r>
      <w:r>
        <w:rPr>
          <w:spacing w:val="-4"/>
          <w:sz w:val="28"/>
        </w:rPr>
        <w:t>construction</w:t>
      </w:r>
      <w:r>
        <w:rPr>
          <w:spacing w:val="-1"/>
          <w:sz w:val="28"/>
        </w:rPr>
        <w:t xml:space="preserve"> </w:t>
      </w:r>
      <w:r>
        <w:rPr>
          <w:spacing w:val="-4"/>
          <w:sz w:val="28"/>
        </w:rPr>
        <w:t>standards,</w:t>
      </w:r>
    </w:p>
    <w:p w:rsidR="00C71CDC" w:rsidRDefault="00810B99">
      <w:pPr>
        <w:pStyle w:val="ListParagraph"/>
        <w:numPr>
          <w:ilvl w:val="3"/>
          <w:numId w:val="11"/>
        </w:numPr>
        <w:tabs>
          <w:tab w:val="left" w:pos="4859"/>
        </w:tabs>
        <w:ind w:left="4859" w:hanging="3280"/>
        <w:jc w:val="left"/>
        <w:rPr>
          <w:sz w:val="28"/>
        </w:rPr>
      </w:pPr>
      <w:r>
        <w:rPr>
          <w:sz w:val="28"/>
        </w:rPr>
        <w:t>‘‘(VII)</w:t>
      </w:r>
      <w:r>
        <w:rPr>
          <w:spacing w:val="58"/>
          <w:w w:val="150"/>
          <w:sz w:val="28"/>
        </w:rPr>
        <w:t xml:space="preserve"> </w:t>
      </w:r>
      <w:r>
        <w:rPr>
          <w:sz w:val="28"/>
        </w:rPr>
        <w:t>a</w:t>
      </w:r>
      <w:r>
        <w:rPr>
          <w:spacing w:val="58"/>
          <w:w w:val="150"/>
          <w:sz w:val="28"/>
        </w:rPr>
        <w:t xml:space="preserve"> </w:t>
      </w:r>
      <w:r>
        <w:rPr>
          <w:sz w:val="28"/>
        </w:rPr>
        <w:t>wall-to-foundation</w:t>
      </w:r>
      <w:r>
        <w:rPr>
          <w:spacing w:val="59"/>
          <w:w w:val="150"/>
          <w:sz w:val="28"/>
        </w:rPr>
        <w:t xml:space="preserve"> </w:t>
      </w:r>
      <w:r>
        <w:rPr>
          <w:spacing w:val="-5"/>
          <w:sz w:val="28"/>
        </w:rPr>
        <w:t>an-</w:t>
      </w:r>
    </w:p>
    <w:p w:rsidR="00C71CDC" w:rsidRDefault="00810B99">
      <w:pPr>
        <w:pStyle w:val="ListParagraph"/>
        <w:numPr>
          <w:ilvl w:val="3"/>
          <w:numId w:val="11"/>
        </w:numPr>
        <w:tabs>
          <w:tab w:val="left" w:pos="4299"/>
        </w:tabs>
        <w:ind w:left="4299" w:hanging="2720"/>
        <w:jc w:val="left"/>
        <w:rPr>
          <w:sz w:val="28"/>
        </w:rPr>
      </w:pPr>
      <w:proofErr w:type="spellStart"/>
      <w:r>
        <w:rPr>
          <w:spacing w:val="-2"/>
          <w:sz w:val="28"/>
        </w:rPr>
        <w:t>chor</w:t>
      </w:r>
      <w:proofErr w:type="spellEnd"/>
      <w:r>
        <w:rPr>
          <w:spacing w:val="14"/>
          <w:sz w:val="28"/>
        </w:rPr>
        <w:t xml:space="preserve"> </w:t>
      </w:r>
      <w:r>
        <w:rPr>
          <w:spacing w:val="-2"/>
          <w:sz w:val="28"/>
        </w:rPr>
        <w:t>or</w:t>
      </w:r>
      <w:r>
        <w:rPr>
          <w:spacing w:val="14"/>
          <w:sz w:val="28"/>
        </w:rPr>
        <w:t xml:space="preserve"> </w:t>
      </w:r>
      <w:r>
        <w:rPr>
          <w:spacing w:val="-2"/>
          <w:sz w:val="28"/>
        </w:rPr>
        <w:t>connector,</w:t>
      </w:r>
      <w:r>
        <w:rPr>
          <w:spacing w:val="14"/>
          <w:sz w:val="28"/>
        </w:rPr>
        <w:t xml:space="preserve"> </w:t>
      </w:r>
      <w:r>
        <w:rPr>
          <w:spacing w:val="-2"/>
          <w:sz w:val="28"/>
        </w:rPr>
        <w:t>or</w:t>
      </w:r>
      <w:r>
        <w:rPr>
          <w:spacing w:val="14"/>
          <w:sz w:val="28"/>
        </w:rPr>
        <w:t xml:space="preserve"> </w:t>
      </w:r>
      <w:r>
        <w:rPr>
          <w:spacing w:val="-2"/>
          <w:sz w:val="28"/>
        </w:rPr>
        <w:t>a</w:t>
      </w:r>
      <w:r>
        <w:rPr>
          <w:spacing w:val="14"/>
          <w:sz w:val="28"/>
        </w:rPr>
        <w:t xml:space="preserve"> </w:t>
      </w:r>
      <w:r>
        <w:rPr>
          <w:spacing w:val="-2"/>
          <w:sz w:val="28"/>
        </w:rPr>
        <w:t>shear</w:t>
      </w:r>
      <w:r>
        <w:rPr>
          <w:spacing w:val="14"/>
          <w:sz w:val="28"/>
        </w:rPr>
        <w:t xml:space="preserve"> </w:t>
      </w:r>
      <w:r>
        <w:rPr>
          <w:spacing w:val="-2"/>
          <w:sz w:val="28"/>
        </w:rPr>
        <w:t>transfer</w:t>
      </w:r>
    </w:p>
    <w:p w:rsidR="00C71CDC" w:rsidRDefault="00810B99">
      <w:pPr>
        <w:pStyle w:val="ListParagraph"/>
        <w:numPr>
          <w:ilvl w:val="3"/>
          <w:numId w:val="11"/>
        </w:numPr>
        <w:tabs>
          <w:tab w:val="left" w:pos="4299"/>
        </w:tabs>
        <w:spacing w:before="191"/>
        <w:ind w:left="4299" w:hanging="2720"/>
        <w:jc w:val="left"/>
        <w:rPr>
          <w:sz w:val="28"/>
        </w:rPr>
      </w:pPr>
      <w:r>
        <w:rPr>
          <w:spacing w:val="-4"/>
          <w:sz w:val="28"/>
        </w:rPr>
        <w:t>anchor</w:t>
      </w:r>
      <w:r>
        <w:rPr>
          <w:spacing w:val="2"/>
          <w:sz w:val="28"/>
        </w:rPr>
        <w:t xml:space="preserve"> </w:t>
      </w:r>
      <w:r>
        <w:rPr>
          <w:spacing w:val="-4"/>
          <w:sz w:val="28"/>
        </w:rPr>
        <w:t>or</w:t>
      </w:r>
      <w:r>
        <w:rPr>
          <w:spacing w:val="2"/>
          <w:sz w:val="28"/>
        </w:rPr>
        <w:t xml:space="preserve"> </w:t>
      </w:r>
      <w:r>
        <w:rPr>
          <w:spacing w:val="-4"/>
          <w:sz w:val="28"/>
        </w:rPr>
        <w:t>connector,</w:t>
      </w:r>
    </w:p>
    <w:p w:rsidR="00C71CDC" w:rsidRDefault="00810B99">
      <w:pPr>
        <w:pStyle w:val="ListParagraph"/>
        <w:numPr>
          <w:ilvl w:val="3"/>
          <w:numId w:val="11"/>
        </w:numPr>
        <w:tabs>
          <w:tab w:val="left" w:pos="4859"/>
          <w:tab w:val="left" w:pos="5959"/>
          <w:tab w:val="left" w:pos="6783"/>
          <w:tab w:val="left" w:pos="8169"/>
        </w:tabs>
        <w:ind w:left="4859" w:hanging="3280"/>
        <w:jc w:val="left"/>
        <w:rPr>
          <w:sz w:val="28"/>
        </w:rPr>
      </w:pPr>
      <w:r>
        <w:rPr>
          <w:spacing w:val="-2"/>
          <w:sz w:val="28"/>
        </w:rPr>
        <w:t>‘‘(VIII)</w:t>
      </w:r>
      <w:r>
        <w:rPr>
          <w:sz w:val="28"/>
        </w:rPr>
        <w:tab/>
      </w:r>
      <w:r>
        <w:rPr>
          <w:spacing w:val="-4"/>
          <w:sz w:val="28"/>
        </w:rPr>
        <w:t>wood</w:t>
      </w:r>
      <w:r>
        <w:rPr>
          <w:sz w:val="28"/>
        </w:rPr>
        <w:tab/>
      </w:r>
      <w:r>
        <w:rPr>
          <w:spacing w:val="-2"/>
          <w:sz w:val="28"/>
        </w:rPr>
        <w:t>structural</w:t>
      </w:r>
      <w:r>
        <w:rPr>
          <w:sz w:val="28"/>
        </w:rPr>
        <w:tab/>
      </w:r>
      <w:r>
        <w:rPr>
          <w:spacing w:val="-2"/>
          <w:sz w:val="28"/>
        </w:rPr>
        <w:t>panel</w:t>
      </w:r>
    </w:p>
    <w:p w:rsidR="00C71CDC" w:rsidRDefault="00810B99">
      <w:pPr>
        <w:pStyle w:val="ListParagraph"/>
        <w:numPr>
          <w:ilvl w:val="3"/>
          <w:numId w:val="11"/>
        </w:numPr>
        <w:tabs>
          <w:tab w:val="left" w:pos="4299"/>
          <w:tab w:val="left" w:pos="5637"/>
          <w:tab w:val="left" w:pos="6197"/>
          <w:tab w:val="left" w:pos="8011"/>
        </w:tabs>
        <w:ind w:left="4299" w:hanging="2720"/>
        <w:jc w:val="left"/>
        <w:rPr>
          <w:sz w:val="28"/>
        </w:rPr>
      </w:pPr>
      <w:r>
        <w:rPr>
          <w:spacing w:val="-2"/>
          <w:sz w:val="28"/>
        </w:rPr>
        <w:t>sheathing</w:t>
      </w:r>
      <w:r>
        <w:rPr>
          <w:sz w:val="28"/>
        </w:rPr>
        <w:tab/>
      </w:r>
      <w:r>
        <w:rPr>
          <w:spacing w:val="-5"/>
          <w:sz w:val="28"/>
        </w:rPr>
        <w:t>for</w:t>
      </w:r>
      <w:r>
        <w:rPr>
          <w:sz w:val="28"/>
        </w:rPr>
        <w:tab/>
      </w:r>
      <w:r>
        <w:rPr>
          <w:spacing w:val="-2"/>
          <w:sz w:val="28"/>
        </w:rPr>
        <w:t>strengthening</w:t>
      </w:r>
      <w:r>
        <w:rPr>
          <w:sz w:val="28"/>
        </w:rPr>
        <w:tab/>
      </w:r>
      <w:r>
        <w:rPr>
          <w:spacing w:val="-2"/>
          <w:sz w:val="28"/>
        </w:rPr>
        <w:t>cripple</w:t>
      </w:r>
    </w:p>
    <w:p w:rsidR="00C71CDC" w:rsidRDefault="00810B99">
      <w:pPr>
        <w:pStyle w:val="ListParagraph"/>
        <w:numPr>
          <w:ilvl w:val="3"/>
          <w:numId w:val="11"/>
        </w:numPr>
        <w:tabs>
          <w:tab w:val="left" w:pos="4299"/>
        </w:tabs>
        <w:spacing w:before="191"/>
        <w:ind w:left="4299" w:hanging="2720"/>
        <w:jc w:val="left"/>
        <w:rPr>
          <w:sz w:val="28"/>
        </w:rPr>
      </w:pPr>
      <w:r>
        <w:rPr>
          <w:spacing w:val="-2"/>
          <w:sz w:val="28"/>
        </w:rPr>
        <w:t>walls,</w:t>
      </w:r>
    </w:p>
    <w:p w:rsidR="00C71CDC" w:rsidRDefault="00810B99">
      <w:pPr>
        <w:pStyle w:val="ListParagraph"/>
        <w:numPr>
          <w:ilvl w:val="3"/>
          <w:numId w:val="11"/>
        </w:numPr>
        <w:tabs>
          <w:tab w:val="left" w:pos="4859"/>
        </w:tabs>
        <w:ind w:left="4859" w:hanging="3280"/>
        <w:jc w:val="left"/>
        <w:rPr>
          <w:sz w:val="28"/>
        </w:rPr>
      </w:pPr>
      <w:r>
        <w:rPr>
          <w:sz w:val="28"/>
        </w:rPr>
        <w:t>‘‘(IX)</w:t>
      </w:r>
      <w:r>
        <w:rPr>
          <w:spacing w:val="57"/>
          <w:sz w:val="28"/>
        </w:rPr>
        <w:t xml:space="preserve"> </w:t>
      </w:r>
      <w:r>
        <w:rPr>
          <w:sz w:val="28"/>
        </w:rPr>
        <w:t>anchorage</w:t>
      </w:r>
      <w:r>
        <w:rPr>
          <w:spacing w:val="57"/>
          <w:sz w:val="28"/>
        </w:rPr>
        <w:t xml:space="preserve"> </w:t>
      </w:r>
      <w:r>
        <w:rPr>
          <w:sz w:val="28"/>
        </w:rPr>
        <w:t>of</w:t>
      </w:r>
      <w:r>
        <w:rPr>
          <w:spacing w:val="57"/>
          <w:sz w:val="28"/>
        </w:rPr>
        <w:t xml:space="preserve"> </w:t>
      </w:r>
      <w:r>
        <w:rPr>
          <w:sz w:val="28"/>
        </w:rPr>
        <w:t>the</w:t>
      </w:r>
      <w:r>
        <w:rPr>
          <w:spacing w:val="57"/>
          <w:sz w:val="28"/>
        </w:rPr>
        <w:t xml:space="preserve"> </w:t>
      </w:r>
      <w:r>
        <w:rPr>
          <w:spacing w:val="-2"/>
          <w:sz w:val="28"/>
        </w:rPr>
        <w:t>masonry</w:t>
      </w:r>
    </w:p>
    <w:p w:rsidR="00C71CDC" w:rsidRDefault="00810B99">
      <w:pPr>
        <w:pStyle w:val="ListParagraph"/>
        <w:numPr>
          <w:ilvl w:val="3"/>
          <w:numId w:val="11"/>
        </w:numPr>
        <w:tabs>
          <w:tab w:val="left" w:pos="4299"/>
        </w:tabs>
        <w:ind w:left="4299" w:hanging="2720"/>
        <w:jc w:val="left"/>
        <w:rPr>
          <w:sz w:val="28"/>
        </w:rPr>
      </w:pPr>
      <w:r>
        <w:rPr>
          <w:spacing w:val="-4"/>
          <w:sz w:val="28"/>
        </w:rPr>
        <w:t>chimney</w:t>
      </w:r>
      <w:r>
        <w:rPr>
          <w:spacing w:val="3"/>
          <w:sz w:val="28"/>
        </w:rPr>
        <w:t xml:space="preserve"> </w:t>
      </w:r>
      <w:r>
        <w:rPr>
          <w:spacing w:val="-4"/>
          <w:sz w:val="28"/>
        </w:rPr>
        <w:t>to</w:t>
      </w:r>
      <w:r>
        <w:rPr>
          <w:spacing w:val="3"/>
          <w:sz w:val="28"/>
        </w:rPr>
        <w:t xml:space="preserve"> </w:t>
      </w:r>
      <w:r>
        <w:rPr>
          <w:spacing w:val="-4"/>
          <w:sz w:val="28"/>
        </w:rPr>
        <w:t>the</w:t>
      </w:r>
      <w:r>
        <w:rPr>
          <w:spacing w:val="3"/>
          <w:sz w:val="28"/>
        </w:rPr>
        <w:t xml:space="preserve"> </w:t>
      </w:r>
      <w:r>
        <w:rPr>
          <w:spacing w:val="-4"/>
          <w:sz w:val="28"/>
        </w:rPr>
        <w:t>framing,</w:t>
      </w:r>
    </w:p>
    <w:p w:rsidR="00C71CDC" w:rsidRDefault="00810B99">
      <w:pPr>
        <w:pStyle w:val="ListParagraph"/>
        <w:numPr>
          <w:ilvl w:val="3"/>
          <w:numId w:val="11"/>
        </w:numPr>
        <w:tabs>
          <w:tab w:val="left" w:pos="4859"/>
        </w:tabs>
        <w:ind w:left="4859" w:hanging="3280"/>
        <w:jc w:val="left"/>
        <w:rPr>
          <w:sz w:val="28"/>
        </w:rPr>
      </w:pPr>
      <w:r>
        <w:rPr>
          <w:sz w:val="28"/>
        </w:rPr>
        <w:t>‘‘(X)</w:t>
      </w:r>
      <w:r>
        <w:rPr>
          <w:spacing w:val="37"/>
          <w:sz w:val="28"/>
        </w:rPr>
        <w:t xml:space="preserve"> </w:t>
      </w:r>
      <w:r>
        <w:rPr>
          <w:sz w:val="28"/>
        </w:rPr>
        <w:t>prefabricated</w:t>
      </w:r>
      <w:r>
        <w:rPr>
          <w:spacing w:val="38"/>
          <w:sz w:val="28"/>
        </w:rPr>
        <w:t xml:space="preserve"> </w:t>
      </w:r>
      <w:r>
        <w:rPr>
          <w:sz w:val="28"/>
        </w:rPr>
        <w:t>lateral</w:t>
      </w:r>
      <w:r>
        <w:rPr>
          <w:spacing w:val="37"/>
          <w:sz w:val="28"/>
        </w:rPr>
        <w:t xml:space="preserve"> </w:t>
      </w:r>
      <w:r>
        <w:rPr>
          <w:spacing w:val="-2"/>
          <w:sz w:val="28"/>
        </w:rPr>
        <w:t>resist-</w:t>
      </w:r>
    </w:p>
    <w:p w:rsidR="00C71CDC" w:rsidRDefault="00810B99">
      <w:pPr>
        <w:pStyle w:val="ListParagraph"/>
        <w:numPr>
          <w:ilvl w:val="3"/>
          <w:numId w:val="11"/>
        </w:numPr>
        <w:tabs>
          <w:tab w:val="left" w:pos="4299"/>
        </w:tabs>
        <w:spacing w:before="191"/>
        <w:ind w:left="4299" w:hanging="2720"/>
        <w:jc w:val="left"/>
        <w:rPr>
          <w:sz w:val="28"/>
        </w:rPr>
      </w:pPr>
      <w:proofErr w:type="spellStart"/>
      <w:r>
        <w:rPr>
          <w:sz w:val="28"/>
        </w:rPr>
        <w:t>ing</w:t>
      </w:r>
      <w:proofErr w:type="spellEnd"/>
      <w:r>
        <w:rPr>
          <w:spacing w:val="11"/>
          <w:sz w:val="28"/>
        </w:rPr>
        <w:t xml:space="preserve"> </w:t>
      </w:r>
      <w:r>
        <w:rPr>
          <w:spacing w:val="-2"/>
          <w:sz w:val="28"/>
        </w:rPr>
        <w:t>systems,</w:t>
      </w:r>
    </w:p>
    <w:p w:rsidR="00C71CDC" w:rsidRDefault="00810B99">
      <w:pPr>
        <w:pStyle w:val="ListParagraph"/>
        <w:numPr>
          <w:ilvl w:val="3"/>
          <w:numId w:val="11"/>
        </w:numPr>
        <w:tabs>
          <w:tab w:val="left" w:pos="4859"/>
        </w:tabs>
        <w:ind w:left="4859" w:hanging="3280"/>
        <w:jc w:val="left"/>
        <w:rPr>
          <w:sz w:val="28"/>
        </w:rPr>
      </w:pPr>
      <w:r>
        <w:rPr>
          <w:sz w:val="28"/>
        </w:rPr>
        <w:t>‘‘(XI)</w:t>
      </w:r>
      <w:r>
        <w:rPr>
          <w:spacing w:val="56"/>
          <w:w w:val="150"/>
          <w:sz w:val="28"/>
        </w:rPr>
        <w:t xml:space="preserve"> </w:t>
      </w:r>
      <w:r>
        <w:rPr>
          <w:sz w:val="28"/>
        </w:rPr>
        <w:t>a</w:t>
      </w:r>
      <w:r>
        <w:rPr>
          <w:spacing w:val="57"/>
          <w:w w:val="150"/>
          <w:sz w:val="28"/>
        </w:rPr>
        <w:t xml:space="preserve"> </w:t>
      </w:r>
      <w:r>
        <w:rPr>
          <w:sz w:val="28"/>
        </w:rPr>
        <w:t>standby</w:t>
      </w:r>
      <w:r>
        <w:rPr>
          <w:spacing w:val="57"/>
          <w:w w:val="150"/>
          <w:sz w:val="28"/>
        </w:rPr>
        <w:t xml:space="preserve"> </w:t>
      </w:r>
      <w:r>
        <w:rPr>
          <w:sz w:val="28"/>
        </w:rPr>
        <w:t>generator</w:t>
      </w:r>
      <w:r>
        <w:rPr>
          <w:spacing w:val="57"/>
          <w:w w:val="150"/>
          <w:sz w:val="28"/>
        </w:rPr>
        <w:t xml:space="preserve"> </w:t>
      </w:r>
      <w:r>
        <w:rPr>
          <w:spacing w:val="-4"/>
          <w:sz w:val="28"/>
        </w:rPr>
        <w:t>sys-</w:t>
      </w:r>
    </w:p>
    <w:p w:rsidR="00C71CDC" w:rsidRDefault="00810B99">
      <w:pPr>
        <w:pStyle w:val="ListParagraph"/>
        <w:numPr>
          <w:ilvl w:val="3"/>
          <w:numId w:val="11"/>
        </w:numPr>
        <w:tabs>
          <w:tab w:val="left" w:pos="4299"/>
        </w:tabs>
        <w:ind w:left="4299" w:hanging="2720"/>
        <w:jc w:val="left"/>
        <w:rPr>
          <w:sz w:val="28"/>
        </w:rPr>
      </w:pPr>
      <w:proofErr w:type="spellStart"/>
      <w:r>
        <w:rPr>
          <w:spacing w:val="-2"/>
          <w:sz w:val="28"/>
        </w:rPr>
        <w:t>tem</w:t>
      </w:r>
      <w:proofErr w:type="spellEnd"/>
      <w:r>
        <w:rPr>
          <w:spacing w:val="18"/>
          <w:sz w:val="28"/>
        </w:rPr>
        <w:t xml:space="preserve"> </w:t>
      </w:r>
      <w:r>
        <w:rPr>
          <w:spacing w:val="-2"/>
          <w:sz w:val="28"/>
        </w:rPr>
        <w:t>consisting</w:t>
      </w:r>
      <w:r>
        <w:rPr>
          <w:spacing w:val="19"/>
          <w:sz w:val="28"/>
        </w:rPr>
        <w:t xml:space="preserve"> </w:t>
      </w:r>
      <w:r>
        <w:rPr>
          <w:spacing w:val="-2"/>
          <w:sz w:val="28"/>
        </w:rPr>
        <w:t>of</w:t>
      </w:r>
      <w:r>
        <w:rPr>
          <w:spacing w:val="18"/>
          <w:sz w:val="28"/>
        </w:rPr>
        <w:t xml:space="preserve"> </w:t>
      </w:r>
      <w:r>
        <w:rPr>
          <w:spacing w:val="-2"/>
          <w:sz w:val="28"/>
        </w:rPr>
        <w:t>a</w:t>
      </w:r>
      <w:r>
        <w:rPr>
          <w:spacing w:val="19"/>
          <w:sz w:val="28"/>
        </w:rPr>
        <w:t xml:space="preserve"> </w:t>
      </w:r>
      <w:r>
        <w:rPr>
          <w:spacing w:val="-2"/>
          <w:sz w:val="28"/>
        </w:rPr>
        <w:t>standby</w:t>
      </w:r>
      <w:r>
        <w:rPr>
          <w:spacing w:val="18"/>
          <w:sz w:val="28"/>
        </w:rPr>
        <w:t xml:space="preserve"> </w:t>
      </w:r>
      <w:r>
        <w:rPr>
          <w:spacing w:val="-2"/>
          <w:sz w:val="28"/>
        </w:rPr>
        <w:t>generator</w:t>
      </w:r>
    </w:p>
    <w:p w:rsidR="00C71CDC" w:rsidRDefault="00810B99">
      <w:pPr>
        <w:pStyle w:val="ListParagraph"/>
        <w:numPr>
          <w:ilvl w:val="3"/>
          <w:numId w:val="11"/>
        </w:numPr>
        <w:tabs>
          <w:tab w:val="left" w:pos="4299"/>
        </w:tabs>
        <w:ind w:left="4299" w:hanging="2720"/>
        <w:jc w:val="left"/>
        <w:rPr>
          <w:sz w:val="28"/>
        </w:rPr>
      </w:pPr>
      <w:r>
        <w:rPr>
          <w:spacing w:val="-2"/>
          <w:sz w:val="28"/>
        </w:rPr>
        <w:t>and</w:t>
      </w:r>
      <w:r>
        <w:rPr>
          <w:sz w:val="28"/>
        </w:rPr>
        <w:t xml:space="preserve"> </w:t>
      </w:r>
      <w:r>
        <w:rPr>
          <w:spacing w:val="-2"/>
          <w:sz w:val="28"/>
        </w:rPr>
        <w:t>an</w:t>
      </w:r>
      <w:r>
        <w:rPr>
          <w:spacing w:val="1"/>
          <w:sz w:val="28"/>
        </w:rPr>
        <w:t xml:space="preserve"> </w:t>
      </w:r>
      <w:r>
        <w:rPr>
          <w:spacing w:val="-2"/>
          <w:sz w:val="28"/>
        </w:rPr>
        <w:t>automatic</w:t>
      </w:r>
      <w:r>
        <w:rPr>
          <w:sz w:val="28"/>
        </w:rPr>
        <w:t xml:space="preserve"> </w:t>
      </w:r>
      <w:r>
        <w:rPr>
          <w:spacing w:val="-2"/>
          <w:sz w:val="28"/>
        </w:rPr>
        <w:t>transfer</w:t>
      </w:r>
      <w:r>
        <w:rPr>
          <w:spacing w:val="1"/>
          <w:sz w:val="28"/>
        </w:rPr>
        <w:t xml:space="preserve"> </w:t>
      </w:r>
      <w:r>
        <w:rPr>
          <w:spacing w:val="-2"/>
          <w:sz w:val="28"/>
        </w:rPr>
        <w:t>switch,</w:t>
      </w:r>
    </w:p>
    <w:p w:rsidR="00C71CDC" w:rsidRDefault="00810B99">
      <w:pPr>
        <w:pStyle w:val="ListParagraph"/>
        <w:numPr>
          <w:ilvl w:val="3"/>
          <w:numId w:val="11"/>
        </w:numPr>
        <w:tabs>
          <w:tab w:val="left" w:pos="4859"/>
        </w:tabs>
        <w:spacing w:before="191"/>
        <w:ind w:left="4859" w:hanging="3280"/>
        <w:jc w:val="left"/>
        <w:rPr>
          <w:sz w:val="28"/>
        </w:rPr>
      </w:pPr>
      <w:r>
        <w:rPr>
          <w:sz w:val="28"/>
        </w:rPr>
        <w:t>‘‘(XII)</w:t>
      </w:r>
      <w:r>
        <w:rPr>
          <w:spacing w:val="18"/>
          <w:sz w:val="28"/>
        </w:rPr>
        <w:t xml:space="preserve"> </w:t>
      </w:r>
      <w:r>
        <w:rPr>
          <w:sz w:val="28"/>
        </w:rPr>
        <w:t>a</w:t>
      </w:r>
      <w:r>
        <w:rPr>
          <w:spacing w:val="19"/>
          <w:sz w:val="28"/>
        </w:rPr>
        <w:t xml:space="preserve"> </w:t>
      </w:r>
      <w:r>
        <w:rPr>
          <w:sz w:val="28"/>
        </w:rPr>
        <w:t>storm</w:t>
      </w:r>
      <w:r>
        <w:rPr>
          <w:spacing w:val="19"/>
          <w:sz w:val="28"/>
        </w:rPr>
        <w:t xml:space="preserve"> </w:t>
      </w:r>
      <w:r>
        <w:rPr>
          <w:sz w:val="28"/>
        </w:rPr>
        <w:t>shelter</w:t>
      </w:r>
      <w:r>
        <w:rPr>
          <w:spacing w:val="18"/>
          <w:sz w:val="28"/>
        </w:rPr>
        <w:t xml:space="preserve"> </w:t>
      </w:r>
      <w:r>
        <w:rPr>
          <w:sz w:val="28"/>
        </w:rPr>
        <w:t>that</w:t>
      </w:r>
      <w:r>
        <w:rPr>
          <w:spacing w:val="19"/>
          <w:sz w:val="28"/>
        </w:rPr>
        <w:t xml:space="preserve"> </w:t>
      </w:r>
      <w:r>
        <w:rPr>
          <w:spacing w:val="-2"/>
          <w:sz w:val="28"/>
        </w:rPr>
        <w:t>meets</w:t>
      </w:r>
    </w:p>
    <w:p w:rsidR="00C71CDC" w:rsidRDefault="00810B99">
      <w:pPr>
        <w:pStyle w:val="ListParagraph"/>
        <w:numPr>
          <w:ilvl w:val="3"/>
          <w:numId w:val="11"/>
        </w:numPr>
        <w:tabs>
          <w:tab w:val="left" w:pos="4299"/>
        </w:tabs>
        <w:ind w:left="4299" w:hanging="2720"/>
        <w:jc w:val="left"/>
        <w:rPr>
          <w:sz w:val="28"/>
        </w:rPr>
      </w:pPr>
      <w:r>
        <w:rPr>
          <w:spacing w:val="-4"/>
          <w:sz w:val="28"/>
        </w:rPr>
        <w:t>the</w:t>
      </w:r>
      <w:r>
        <w:rPr>
          <w:spacing w:val="13"/>
          <w:sz w:val="28"/>
        </w:rPr>
        <w:t xml:space="preserve"> </w:t>
      </w:r>
      <w:r>
        <w:rPr>
          <w:spacing w:val="-4"/>
          <w:sz w:val="28"/>
        </w:rPr>
        <w:t>design</w:t>
      </w:r>
      <w:r>
        <w:rPr>
          <w:spacing w:val="13"/>
          <w:sz w:val="28"/>
        </w:rPr>
        <w:t xml:space="preserve"> </w:t>
      </w:r>
      <w:r>
        <w:rPr>
          <w:spacing w:val="-4"/>
          <w:sz w:val="28"/>
        </w:rPr>
        <w:t>and</w:t>
      </w:r>
      <w:r>
        <w:rPr>
          <w:spacing w:val="13"/>
          <w:sz w:val="28"/>
        </w:rPr>
        <w:t xml:space="preserve"> </w:t>
      </w:r>
      <w:r>
        <w:rPr>
          <w:spacing w:val="-4"/>
          <w:sz w:val="28"/>
        </w:rPr>
        <w:t>construction</w:t>
      </w:r>
      <w:r>
        <w:rPr>
          <w:spacing w:val="14"/>
          <w:sz w:val="28"/>
        </w:rPr>
        <w:t xml:space="preserve"> </w:t>
      </w:r>
      <w:r>
        <w:rPr>
          <w:spacing w:val="-4"/>
          <w:sz w:val="28"/>
        </w:rPr>
        <w:t>standards</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10"/>
        </w:numPr>
        <w:tabs>
          <w:tab w:val="left" w:pos="4299"/>
        </w:tabs>
        <w:spacing w:before="148"/>
        <w:ind w:left="4299"/>
        <w:jc w:val="left"/>
        <w:rPr>
          <w:sz w:val="28"/>
        </w:rPr>
      </w:pPr>
      <w:r>
        <w:rPr>
          <w:spacing w:val="-4"/>
          <w:sz w:val="28"/>
        </w:rPr>
        <w:t>established</w:t>
      </w:r>
      <w:r>
        <w:rPr>
          <w:spacing w:val="35"/>
          <w:sz w:val="28"/>
        </w:rPr>
        <w:t xml:space="preserve"> </w:t>
      </w:r>
      <w:r>
        <w:rPr>
          <w:spacing w:val="-4"/>
          <w:sz w:val="28"/>
        </w:rPr>
        <w:t>by</w:t>
      </w:r>
      <w:r>
        <w:rPr>
          <w:spacing w:val="36"/>
          <w:sz w:val="28"/>
        </w:rPr>
        <w:t xml:space="preserve"> </w:t>
      </w:r>
      <w:r>
        <w:rPr>
          <w:spacing w:val="-4"/>
          <w:sz w:val="28"/>
        </w:rPr>
        <w:t>the</w:t>
      </w:r>
      <w:r>
        <w:rPr>
          <w:spacing w:val="36"/>
          <w:sz w:val="28"/>
        </w:rPr>
        <w:t xml:space="preserve"> </w:t>
      </w:r>
      <w:r>
        <w:rPr>
          <w:spacing w:val="-4"/>
          <w:sz w:val="28"/>
        </w:rPr>
        <w:t>International</w:t>
      </w:r>
      <w:r>
        <w:rPr>
          <w:spacing w:val="36"/>
          <w:sz w:val="28"/>
        </w:rPr>
        <w:t xml:space="preserve"> </w:t>
      </w:r>
      <w:r>
        <w:rPr>
          <w:spacing w:val="-4"/>
          <w:sz w:val="28"/>
        </w:rPr>
        <w:t>Code</w:t>
      </w:r>
    </w:p>
    <w:p w:rsidR="00C71CDC" w:rsidRDefault="00810B99">
      <w:pPr>
        <w:pStyle w:val="ListParagraph"/>
        <w:numPr>
          <w:ilvl w:val="0"/>
          <w:numId w:val="10"/>
        </w:numPr>
        <w:tabs>
          <w:tab w:val="left" w:pos="4299"/>
        </w:tabs>
        <w:spacing w:before="191"/>
        <w:ind w:left="4299"/>
        <w:jc w:val="left"/>
        <w:rPr>
          <w:sz w:val="28"/>
        </w:rPr>
      </w:pPr>
      <w:r>
        <w:rPr>
          <w:sz w:val="28"/>
        </w:rPr>
        <w:t>Council</w:t>
      </w:r>
      <w:r>
        <w:rPr>
          <w:spacing w:val="18"/>
          <w:sz w:val="28"/>
        </w:rPr>
        <w:t xml:space="preserve"> </w:t>
      </w:r>
      <w:r>
        <w:rPr>
          <w:sz w:val="28"/>
        </w:rPr>
        <w:t>and</w:t>
      </w:r>
      <w:r>
        <w:rPr>
          <w:spacing w:val="19"/>
          <w:sz w:val="28"/>
        </w:rPr>
        <w:t xml:space="preserve"> </w:t>
      </w:r>
      <w:r>
        <w:rPr>
          <w:sz w:val="28"/>
        </w:rPr>
        <w:t>the</w:t>
      </w:r>
      <w:r>
        <w:rPr>
          <w:spacing w:val="18"/>
          <w:sz w:val="28"/>
        </w:rPr>
        <w:t xml:space="preserve"> </w:t>
      </w:r>
      <w:r>
        <w:rPr>
          <w:sz w:val="28"/>
        </w:rPr>
        <w:t>National</w:t>
      </w:r>
      <w:r>
        <w:rPr>
          <w:spacing w:val="19"/>
          <w:sz w:val="28"/>
        </w:rPr>
        <w:t xml:space="preserve"> </w:t>
      </w:r>
      <w:r>
        <w:rPr>
          <w:sz w:val="28"/>
        </w:rPr>
        <w:t>Storm</w:t>
      </w:r>
      <w:r>
        <w:rPr>
          <w:spacing w:val="18"/>
          <w:sz w:val="28"/>
        </w:rPr>
        <w:t xml:space="preserve"> </w:t>
      </w:r>
      <w:r>
        <w:rPr>
          <w:spacing w:val="-2"/>
          <w:sz w:val="28"/>
        </w:rPr>
        <w:t>Shel-</w:t>
      </w:r>
    </w:p>
    <w:p w:rsidR="00C71CDC" w:rsidRDefault="00810B99">
      <w:pPr>
        <w:pStyle w:val="ListParagraph"/>
        <w:numPr>
          <w:ilvl w:val="0"/>
          <w:numId w:val="10"/>
        </w:numPr>
        <w:tabs>
          <w:tab w:val="left" w:pos="4299"/>
        </w:tabs>
        <w:ind w:left="4299"/>
        <w:jc w:val="left"/>
        <w:rPr>
          <w:sz w:val="28"/>
        </w:rPr>
      </w:pPr>
      <w:proofErr w:type="spellStart"/>
      <w:r>
        <w:rPr>
          <w:sz w:val="28"/>
        </w:rPr>
        <w:t>ter</w:t>
      </w:r>
      <w:proofErr w:type="spellEnd"/>
      <w:r>
        <w:rPr>
          <w:spacing w:val="57"/>
          <w:sz w:val="28"/>
        </w:rPr>
        <w:t xml:space="preserve"> </w:t>
      </w:r>
      <w:r>
        <w:rPr>
          <w:sz w:val="28"/>
        </w:rPr>
        <w:t>Association</w:t>
      </w:r>
      <w:r>
        <w:rPr>
          <w:spacing w:val="57"/>
          <w:sz w:val="28"/>
        </w:rPr>
        <w:t xml:space="preserve"> </w:t>
      </w:r>
      <w:r>
        <w:rPr>
          <w:sz w:val="28"/>
        </w:rPr>
        <w:t>(ICC–500),</w:t>
      </w:r>
      <w:r>
        <w:rPr>
          <w:spacing w:val="58"/>
          <w:sz w:val="28"/>
        </w:rPr>
        <w:t xml:space="preserve"> </w:t>
      </w:r>
      <w:r>
        <w:rPr>
          <w:sz w:val="28"/>
        </w:rPr>
        <w:t>or</w:t>
      </w:r>
      <w:r>
        <w:rPr>
          <w:spacing w:val="57"/>
          <w:sz w:val="28"/>
        </w:rPr>
        <w:t xml:space="preserve"> </w:t>
      </w:r>
      <w:r>
        <w:rPr>
          <w:sz w:val="28"/>
        </w:rPr>
        <w:t>a</w:t>
      </w:r>
      <w:r>
        <w:rPr>
          <w:spacing w:val="57"/>
          <w:sz w:val="28"/>
        </w:rPr>
        <w:t xml:space="preserve"> </w:t>
      </w:r>
      <w:r>
        <w:rPr>
          <w:spacing w:val="-4"/>
          <w:sz w:val="28"/>
        </w:rPr>
        <w:t>safe</w:t>
      </w:r>
    </w:p>
    <w:p w:rsidR="00C71CDC" w:rsidRDefault="00810B99">
      <w:pPr>
        <w:pStyle w:val="ListParagraph"/>
        <w:numPr>
          <w:ilvl w:val="0"/>
          <w:numId w:val="10"/>
        </w:numPr>
        <w:tabs>
          <w:tab w:val="left" w:pos="4299"/>
        </w:tabs>
        <w:ind w:left="4299"/>
        <w:jc w:val="left"/>
        <w:rPr>
          <w:sz w:val="28"/>
        </w:rPr>
      </w:pPr>
      <w:r>
        <w:rPr>
          <w:sz w:val="28"/>
        </w:rPr>
        <w:t>room</w:t>
      </w:r>
      <w:r>
        <w:rPr>
          <w:spacing w:val="62"/>
          <w:sz w:val="28"/>
        </w:rPr>
        <w:t xml:space="preserve"> </w:t>
      </w:r>
      <w:r>
        <w:rPr>
          <w:sz w:val="28"/>
        </w:rPr>
        <w:t>that</w:t>
      </w:r>
      <w:r>
        <w:rPr>
          <w:spacing w:val="62"/>
          <w:sz w:val="28"/>
        </w:rPr>
        <w:t xml:space="preserve"> </w:t>
      </w:r>
      <w:r>
        <w:rPr>
          <w:sz w:val="28"/>
        </w:rPr>
        <w:t>satisfies</w:t>
      </w:r>
      <w:r>
        <w:rPr>
          <w:spacing w:val="62"/>
          <w:sz w:val="28"/>
        </w:rPr>
        <w:t xml:space="preserve"> </w:t>
      </w:r>
      <w:r>
        <w:rPr>
          <w:sz w:val="28"/>
        </w:rPr>
        <w:t>the</w:t>
      </w:r>
      <w:r>
        <w:rPr>
          <w:spacing w:val="63"/>
          <w:sz w:val="28"/>
        </w:rPr>
        <w:t xml:space="preserve"> </w:t>
      </w:r>
      <w:r>
        <w:rPr>
          <w:sz w:val="28"/>
        </w:rPr>
        <w:t>criteria</w:t>
      </w:r>
      <w:r>
        <w:rPr>
          <w:spacing w:val="62"/>
          <w:sz w:val="28"/>
        </w:rPr>
        <w:t xml:space="preserve"> </w:t>
      </w:r>
      <w:r>
        <w:rPr>
          <w:spacing w:val="-4"/>
          <w:sz w:val="28"/>
        </w:rPr>
        <w:t>con-</w:t>
      </w:r>
    </w:p>
    <w:p w:rsidR="00C71CDC" w:rsidRDefault="00810B99">
      <w:pPr>
        <w:pStyle w:val="ListParagraph"/>
        <w:numPr>
          <w:ilvl w:val="0"/>
          <w:numId w:val="10"/>
        </w:numPr>
        <w:tabs>
          <w:tab w:val="left" w:pos="4299"/>
        </w:tabs>
        <w:spacing w:before="191"/>
        <w:ind w:left="4299"/>
        <w:jc w:val="left"/>
        <w:rPr>
          <w:sz w:val="28"/>
        </w:rPr>
      </w:pPr>
      <w:proofErr w:type="spellStart"/>
      <w:r>
        <w:rPr>
          <w:spacing w:val="-5"/>
          <w:sz w:val="28"/>
        </w:rPr>
        <w:t>tained</w:t>
      </w:r>
      <w:proofErr w:type="spellEnd"/>
      <w:r>
        <w:rPr>
          <w:spacing w:val="6"/>
          <w:sz w:val="28"/>
        </w:rPr>
        <w:t xml:space="preserve"> </w:t>
      </w:r>
      <w:r>
        <w:rPr>
          <w:spacing w:val="-5"/>
          <w:sz w:val="28"/>
        </w:rPr>
        <w:t>in—</w:t>
      </w:r>
    </w:p>
    <w:p w:rsidR="00C71CDC" w:rsidRDefault="00810B99">
      <w:pPr>
        <w:pStyle w:val="ListParagraph"/>
        <w:numPr>
          <w:ilvl w:val="0"/>
          <w:numId w:val="10"/>
        </w:numPr>
        <w:tabs>
          <w:tab w:val="left" w:pos="5419"/>
        </w:tabs>
        <w:ind w:left="5419" w:hanging="3700"/>
        <w:jc w:val="left"/>
        <w:rPr>
          <w:sz w:val="28"/>
        </w:rPr>
      </w:pPr>
      <w:r>
        <w:rPr>
          <w:sz w:val="28"/>
        </w:rPr>
        <w:t>‘‘(aa)</w:t>
      </w:r>
      <w:r>
        <w:rPr>
          <w:spacing w:val="39"/>
          <w:sz w:val="28"/>
        </w:rPr>
        <w:t xml:space="preserve"> </w:t>
      </w:r>
      <w:r>
        <w:rPr>
          <w:sz w:val="28"/>
        </w:rPr>
        <w:t>the</w:t>
      </w:r>
      <w:r>
        <w:rPr>
          <w:spacing w:val="39"/>
          <w:sz w:val="28"/>
        </w:rPr>
        <w:t xml:space="preserve"> </w:t>
      </w:r>
      <w:r>
        <w:rPr>
          <w:sz w:val="28"/>
        </w:rPr>
        <w:t>publication</w:t>
      </w:r>
      <w:r>
        <w:rPr>
          <w:spacing w:val="40"/>
          <w:sz w:val="28"/>
        </w:rPr>
        <w:t xml:space="preserve"> </w:t>
      </w:r>
      <w:r>
        <w:rPr>
          <w:sz w:val="28"/>
        </w:rPr>
        <w:t>of</w:t>
      </w:r>
      <w:r>
        <w:rPr>
          <w:spacing w:val="39"/>
          <w:sz w:val="28"/>
        </w:rPr>
        <w:t xml:space="preserve"> </w:t>
      </w:r>
      <w:r>
        <w:rPr>
          <w:spacing w:val="-5"/>
          <w:sz w:val="28"/>
        </w:rPr>
        <w:t>the</w:t>
      </w:r>
    </w:p>
    <w:p w:rsidR="00C71CDC" w:rsidRDefault="00810B99">
      <w:pPr>
        <w:pStyle w:val="ListParagraph"/>
        <w:numPr>
          <w:ilvl w:val="0"/>
          <w:numId w:val="10"/>
        </w:numPr>
        <w:tabs>
          <w:tab w:val="left" w:pos="4859"/>
        </w:tabs>
        <w:ind w:left="4859" w:hanging="3140"/>
        <w:jc w:val="left"/>
        <w:rPr>
          <w:sz w:val="28"/>
        </w:rPr>
      </w:pPr>
      <w:r>
        <w:rPr>
          <w:sz w:val="28"/>
        </w:rPr>
        <w:t>Federal</w:t>
      </w:r>
      <w:r>
        <w:rPr>
          <w:spacing w:val="28"/>
          <w:sz w:val="28"/>
        </w:rPr>
        <w:t xml:space="preserve"> </w:t>
      </w:r>
      <w:r>
        <w:rPr>
          <w:sz w:val="28"/>
        </w:rPr>
        <w:t>Emergency</w:t>
      </w:r>
      <w:r>
        <w:rPr>
          <w:spacing w:val="29"/>
          <w:sz w:val="28"/>
        </w:rPr>
        <w:t xml:space="preserve"> </w:t>
      </w:r>
      <w:r>
        <w:rPr>
          <w:spacing w:val="-2"/>
          <w:sz w:val="28"/>
        </w:rPr>
        <w:t>Management</w:t>
      </w:r>
    </w:p>
    <w:p w:rsidR="00C71CDC" w:rsidRDefault="00810B99">
      <w:pPr>
        <w:pStyle w:val="ListParagraph"/>
        <w:numPr>
          <w:ilvl w:val="0"/>
          <w:numId w:val="10"/>
        </w:numPr>
        <w:tabs>
          <w:tab w:val="left" w:pos="4859"/>
        </w:tabs>
        <w:ind w:left="4859" w:hanging="3140"/>
        <w:jc w:val="left"/>
        <w:rPr>
          <w:sz w:val="28"/>
        </w:rPr>
      </w:pPr>
      <w:r>
        <w:rPr>
          <w:sz w:val="28"/>
        </w:rPr>
        <w:t>Agency</w:t>
      </w:r>
      <w:r>
        <w:rPr>
          <w:spacing w:val="37"/>
          <w:sz w:val="28"/>
        </w:rPr>
        <w:t xml:space="preserve"> </w:t>
      </w:r>
      <w:r>
        <w:rPr>
          <w:sz w:val="28"/>
        </w:rPr>
        <w:t>entitled</w:t>
      </w:r>
      <w:r>
        <w:rPr>
          <w:spacing w:val="37"/>
          <w:sz w:val="28"/>
        </w:rPr>
        <w:t xml:space="preserve"> </w:t>
      </w:r>
      <w:r>
        <w:rPr>
          <w:sz w:val="28"/>
        </w:rPr>
        <w:t>‘Safe</w:t>
      </w:r>
      <w:r>
        <w:rPr>
          <w:spacing w:val="38"/>
          <w:sz w:val="28"/>
        </w:rPr>
        <w:t xml:space="preserve"> </w:t>
      </w:r>
      <w:r>
        <w:rPr>
          <w:sz w:val="28"/>
        </w:rPr>
        <w:t>Rooms</w:t>
      </w:r>
      <w:r>
        <w:rPr>
          <w:spacing w:val="37"/>
          <w:sz w:val="28"/>
        </w:rPr>
        <w:t xml:space="preserve"> </w:t>
      </w:r>
      <w:r>
        <w:rPr>
          <w:spacing w:val="-5"/>
          <w:sz w:val="28"/>
        </w:rPr>
        <w:t>for</w:t>
      </w:r>
    </w:p>
    <w:p w:rsidR="00C71CDC" w:rsidRDefault="00810B99">
      <w:pPr>
        <w:pStyle w:val="ListParagraph"/>
        <w:numPr>
          <w:ilvl w:val="0"/>
          <w:numId w:val="10"/>
        </w:numPr>
        <w:tabs>
          <w:tab w:val="left" w:pos="4859"/>
        </w:tabs>
        <w:spacing w:before="191"/>
        <w:ind w:left="4859" w:hanging="3140"/>
        <w:jc w:val="left"/>
        <w:rPr>
          <w:sz w:val="28"/>
        </w:rPr>
      </w:pPr>
      <w:r>
        <w:rPr>
          <w:sz w:val="28"/>
        </w:rPr>
        <w:t>Tornadoes</w:t>
      </w:r>
      <w:r>
        <w:rPr>
          <w:spacing w:val="56"/>
          <w:sz w:val="28"/>
        </w:rPr>
        <w:t xml:space="preserve"> </w:t>
      </w:r>
      <w:r>
        <w:rPr>
          <w:sz w:val="28"/>
        </w:rPr>
        <w:t>and</w:t>
      </w:r>
      <w:r>
        <w:rPr>
          <w:spacing w:val="56"/>
          <w:sz w:val="28"/>
        </w:rPr>
        <w:t xml:space="preserve"> </w:t>
      </w:r>
      <w:r>
        <w:rPr>
          <w:sz w:val="28"/>
        </w:rPr>
        <w:t>Hurricanes’</w:t>
      </w:r>
      <w:r>
        <w:rPr>
          <w:spacing w:val="56"/>
          <w:sz w:val="28"/>
        </w:rPr>
        <w:t xml:space="preserve"> </w:t>
      </w:r>
      <w:r>
        <w:rPr>
          <w:spacing w:val="-5"/>
          <w:sz w:val="28"/>
        </w:rPr>
        <w:t>(P–</w:t>
      </w:r>
    </w:p>
    <w:p w:rsidR="00C71CDC" w:rsidRDefault="00810B99">
      <w:pPr>
        <w:pStyle w:val="ListParagraph"/>
        <w:numPr>
          <w:ilvl w:val="0"/>
          <w:numId w:val="10"/>
        </w:numPr>
        <w:tabs>
          <w:tab w:val="left" w:pos="4859"/>
        </w:tabs>
        <w:ind w:left="4859" w:hanging="3280"/>
        <w:jc w:val="left"/>
        <w:rPr>
          <w:sz w:val="28"/>
        </w:rPr>
      </w:pPr>
      <w:r>
        <w:rPr>
          <w:sz w:val="28"/>
        </w:rPr>
        <w:t>361),</w:t>
      </w:r>
      <w:r>
        <w:rPr>
          <w:spacing w:val="4"/>
          <w:sz w:val="28"/>
        </w:rPr>
        <w:t xml:space="preserve"> </w:t>
      </w:r>
      <w:r>
        <w:rPr>
          <w:spacing w:val="-5"/>
          <w:sz w:val="28"/>
        </w:rPr>
        <w:t>or</w:t>
      </w:r>
    </w:p>
    <w:p w:rsidR="00C71CDC" w:rsidRDefault="00810B99">
      <w:pPr>
        <w:pStyle w:val="ListParagraph"/>
        <w:numPr>
          <w:ilvl w:val="0"/>
          <w:numId w:val="10"/>
        </w:numPr>
        <w:tabs>
          <w:tab w:val="left" w:pos="5419"/>
        </w:tabs>
        <w:ind w:left="5419" w:hanging="3840"/>
        <w:jc w:val="left"/>
        <w:rPr>
          <w:sz w:val="28"/>
        </w:rPr>
      </w:pPr>
      <w:r>
        <w:rPr>
          <w:sz w:val="28"/>
        </w:rPr>
        <w:t>‘‘(bb)</w:t>
      </w:r>
      <w:r>
        <w:rPr>
          <w:spacing w:val="31"/>
          <w:sz w:val="28"/>
        </w:rPr>
        <w:t xml:space="preserve"> </w:t>
      </w:r>
      <w:r>
        <w:rPr>
          <w:sz w:val="28"/>
        </w:rPr>
        <w:t>the</w:t>
      </w:r>
      <w:r>
        <w:rPr>
          <w:spacing w:val="31"/>
          <w:sz w:val="28"/>
        </w:rPr>
        <w:t xml:space="preserve"> </w:t>
      </w:r>
      <w:r>
        <w:rPr>
          <w:sz w:val="28"/>
        </w:rPr>
        <w:t>publication</w:t>
      </w:r>
      <w:r>
        <w:rPr>
          <w:spacing w:val="31"/>
          <w:sz w:val="28"/>
        </w:rPr>
        <w:t xml:space="preserve"> </w:t>
      </w:r>
      <w:r>
        <w:rPr>
          <w:sz w:val="28"/>
        </w:rPr>
        <w:t>of</w:t>
      </w:r>
      <w:r>
        <w:rPr>
          <w:spacing w:val="31"/>
          <w:sz w:val="28"/>
        </w:rPr>
        <w:t xml:space="preserve"> </w:t>
      </w:r>
      <w:r>
        <w:rPr>
          <w:spacing w:val="-5"/>
          <w:sz w:val="28"/>
        </w:rPr>
        <w:t>the</w:t>
      </w:r>
    </w:p>
    <w:p w:rsidR="00C71CDC" w:rsidRDefault="00810B99">
      <w:pPr>
        <w:pStyle w:val="ListParagraph"/>
        <w:numPr>
          <w:ilvl w:val="0"/>
          <w:numId w:val="10"/>
        </w:numPr>
        <w:tabs>
          <w:tab w:val="left" w:pos="4859"/>
        </w:tabs>
        <w:ind w:left="4859" w:hanging="3280"/>
        <w:jc w:val="left"/>
        <w:rPr>
          <w:sz w:val="28"/>
        </w:rPr>
      </w:pPr>
      <w:r>
        <w:rPr>
          <w:sz w:val="28"/>
        </w:rPr>
        <w:t>Federal</w:t>
      </w:r>
      <w:r>
        <w:rPr>
          <w:spacing w:val="28"/>
          <w:sz w:val="28"/>
        </w:rPr>
        <w:t xml:space="preserve"> </w:t>
      </w:r>
      <w:r>
        <w:rPr>
          <w:sz w:val="28"/>
        </w:rPr>
        <w:t>Emergency</w:t>
      </w:r>
      <w:r>
        <w:rPr>
          <w:spacing w:val="29"/>
          <w:sz w:val="28"/>
        </w:rPr>
        <w:t xml:space="preserve"> </w:t>
      </w:r>
      <w:r>
        <w:rPr>
          <w:spacing w:val="-2"/>
          <w:sz w:val="28"/>
        </w:rPr>
        <w:t>Management</w:t>
      </w:r>
    </w:p>
    <w:p w:rsidR="00C71CDC" w:rsidRDefault="00810B99">
      <w:pPr>
        <w:pStyle w:val="ListParagraph"/>
        <w:numPr>
          <w:ilvl w:val="0"/>
          <w:numId w:val="10"/>
        </w:numPr>
        <w:tabs>
          <w:tab w:val="left" w:pos="4859"/>
        </w:tabs>
        <w:spacing w:before="191"/>
        <w:ind w:left="4859" w:hanging="3280"/>
        <w:jc w:val="left"/>
        <w:rPr>
          <w:sz w:val="28"/>
        </w:rPr>
      </w:pPr>
      <w:r>
        <w:rPr>
          <w:sz w:val="28"/>
        </w:rPr>
        <w:t>Agency</w:t>
      </w:r>
      <w:r>
        <w:rPr>
          <w:spacing w:val="71"/>
          <w:sz w:val="28"/>
        </w:rPr>
        <w:t xml:space="preserve"> </w:t>
      </w:r>
      <w:r>
        <w:rPr>
          <w:sz w:val="28"/>
        </w:rPr>
        <w:t>entitled</w:t>
      </w:r>
      <w:r>
        <w:rPr>
          <w:spacing w:val="72"/>
          <w:sz w:val="28"/>
        </w:rPr>
        <w:t xml:space="preserve"> </w:t>
      </w:r>
      <w:r>
        <w:rPr>
          <w:sz w:val="28"/>
        </w:rPr>
        <w:t>‘Taking</w:t>
      </w:r>
      <w:r>
        <w:rPr>
          <w:spacing w:val="72"/>
          <w:sz w:val="28"/>
        </w:rPr>
        <w:t xml:space="preserve"> </w:t>
      </w:r>
      <w:r>
        <w:rPr>
          <w:spacing w:val="-2"/>
          <w:sz w:val="28"/>
        </w:rPr>
        <w:t>Shelter</w:t>
      </w:r>
    </w:p>
    <w:p w:rsidR="00C71CDC" w:rsidRDefault="00810B99">
      <w:pPr>
        <w:pStyle w:val="ListParagraph"/>
        <w:numPr>
          <w:ilvl w:val="0"/>
          <w:numId w:val="10"/>
        </w:numPr>
        <w:tabs>
          <w:tab w:val="left" w:pos="4859"/>
        </w:tabs>
        <w:ind w:left="4859" w:hanging="3280"/>
        <w:jc w:val="left"/>
        <w:rPr>
          <w:sz w:val="28"/>
        </w:rPr>
      </w:pPr>
      <w:r>
        <w:rPr>
          <w:sz w:val="28"/>
        </w:rPr>
        <w:t>from</w:t>
      </w:r>
      <w:r>
        <w:rPr>
          <w:spacing w:val="2"/>
          <w:sz w:val="28"/>
        </w:rPr>
        <w:t xml:space="preserve"> </w:t>
      </w:r>
      <w:r>
        <w:rPr>
          <w:sz w:val="28"/>
        </w:rPr>
        <w:t>the</w:t>
      </w:r>
      <w:r>
        <w:rPr>
          <w:spacing w:val="2"/>
          <w:sz w:val="28"/>
        </w:rPr>
        <w:t xml:space="preserve"> </w:t>
      </w:r>
      <w:r>
        <w:rPr>
          <w:sz w:val="28"/>
        </w:rPr>
        <w:t>Storm’</w:t>
      </w:r>
      <w:r>
        <w:rPr>
          <w:spacing w:val="2"/>
          <w:sz w:val="28"/>
        </w:rPr>
        <w:t xml:space="preserve"> </w:t>
      </w:r>
      <w:r>
        <w:rPr>
          <w:spacing w:val="-2"/>
          <w:sz w:val="28"/>
        </w:rPr>
        <w:t>(P–320),</w:t>
      </w:r>
    </w:p>
    <w:p w:rsidR="00C71CDC" w:rsidRDefault="00810B99">
      <w:pPr>
        <w:pStyle w:val="ListParagraph"/>
        <w:numPr>
          <w:ilvl w:val="0"/>
          <w:numId w:val="10"/>
        </w:numPr>
        <w:tabs>
          <w:tab w:val="left" w:pos="4859"/>
          <w:tab w:val="left" w:pos="5974"/>
          <w:tab w:val="left" w:pos="6355"/>
          <w:tab w:val="left" w:pos="7627"/>
        </w:tabs>
        <w:ind w:left="4859" w:hanging="3280"/>
        <w:jc w:val="left"/>
        <w:rPr>
          <w:sz w:val="28"/>
        </w:rPr>
      </w:pPr>
      <w:r>
        <w:rPr>
          <w:spacing w:val="-2"/>
          <w:sz w:val="28"/>
        </w:rPr>
        <w:t>‘‘(XIII)</w:t>
      </w:r>
      <w:r>
        <w:rPr>
          <w:sz w:val="28"/>
        </w:rPr>
        <w:tab/>
      </w:r>
      <w:r>
        <w:rPr>
          <w:spacing w:val="-10"/>
          <w:sz w:val="28"/>
        </w:rPr>
        <w:t>a</w:t>
      </w:r>
      <w:r>
        <w:rPr>
          <w:sz w:val="28"/>
        </w:rPr>
        <w:tab/>
      </w:r>
      <w:r>
        <w:rPr>
          <w:spacing w:val="-2"/>
          <w:sz w:val="28"/>
        </w:rPr>
        <w:t>lightning</w:t>
      </w:r>
      <w:r>
        <w:rPr>
          <w:sz w:val="28"/>
        </w:rPr>
        <w:tab/>
      </w:r>
      <w:r>
        <w:rPr>
          <w:spacing w:val="-2"/>
          <w:sz w:val="28"/>
        </w:rPr>
        <w:t>protection</w:t>
      </w:r>
    </w:p>
    <w:p w:rsidR="00C71CDC" w:rsidRDefault="00810B99">
      <w:pPr>
        <w:pStyle w:val="ListParagraph"/>
        <w:numPr>
          <w:ilvl w:val="0"/>
          <w:numId w:val="10"/>
        </w:numPr>
        <w:tabs>
          <w:tab w:val="left" w:pos="4299"/>
        </w:tabs>
        <w:spacing w:before="191"/>
        <w:ind w:left="4299" w:hanging="2720"/>
        <w:jc w:val="left"/>
        <w:rPr>
          <w:sz w:val="28"/>
        </w:rPr>
      </w:pPr>
      <w:r>
        <w:rPr>
          <w:spacing w:val="-2"/>
          <w:sz w:val="28"/>
        </w:rPr>
        <w:t>system,</w:t>
      </w:r>
    </w:p>
    <w:p w:rsidR="00C71CDC" w:rsidRDefault="00810B99">
      <w:pPr>
        <w:pStyle w:val="ListParagraph"/>
        <w:numPr>
          <w:ilvl w:val="0"/>
          <w:numId w:val="10"/>
        </w:numPr>
        <w:tabs>
          <w:tab w:val="left" w:pos="4859"/>
        </w:tabs>
        <w:ind w:left="4859" w:hanging="3280"/>
        <w:jc w:val="left"/>
        <w:rPr>
          <w:sz w:val="28"/>
        </w:rPr>
      </w:pPr>
      <w:r>
        <w:rPr>
          <w:sz w:val="28"/>
        </w:rPr>
        <w:t>‘‘(XIV)</w:t>
      </w:r>
      <w:r>
        <w:rPr>
          <w:spacing w:val="3"/>
          <w:sz w:val="28"/>
        </w:rPr>
        <w:t xml:space="preserve"> </w:t>
      </w:r>
      <w:r>
        <w:rPr>
          <w:sz w:val="28"/>
        </w:rPr>
        <w:t>exterior</w:t>
      </w:r>
      <w:r>
        <w:rPr>
          <w:spacing w:val="4"/>
          <w:sz w:val="28"/>
        </w:rPr>
        <w:t xml:space="preserve"> </w:t>
      </w:r>
      <w:r>
        <w:rPr>
          <w:sz w:val="28"/>
        </w:rPr>
        <w:t>walls,</w:t>
      </w:r>
      <w:r>
        <w:rPr>
          <w:spacing w:val="3"/>
          <w:sz w:val="28"/>
        </w:rPr>
        <w:t xml:space="preserve"> </w:t>
      </w:r>
      <w:r>
        <w:rPr>
          <w:sz w:val="28"/>
        </w:rPr>
        <w:t>doors,</w:t>
      </w:r>
      <w:r>
        <w:rPr>
          <w:spacing w:val="4"/>
          <w:sz w:val="28"/>
        </w:rPr>
        <w:t xml:space="preserve"> </w:t>
      </w:r>
      <w:r>
        <w:rPr>
          <w:spacing w:val="-4"/>
          <w:sz w:val="28"/>
        </w:rPr>
        <w:t>win-</w:t>
      </w:r>
    </w:p>
    <w:p w:rsidR="00C71CDC" w:rsidRDefault="00810B99">
      <w:pPr>
        <w:pStyle w:val="ListParagraph"/>
        <w:numPr>
          <w:ilvl w:val="0"/>
          <w:numId w:val="10"/>
        </w:numPr>
        <w:tabs>
          <w:tab w:val="left" w:pos="4299"/>
        </w:tabs>
        <w:ind w:left="4299" w:hanging="2720"/>
        <w:jc w:val="left"/>
        <w:rPr>
          <w:sz w:val="28"/>
        </w:rPr>
      </w:pPr>
      <w:proofErr w:type="spellStart"/>
      <w:r>
        <w:rPr>
          <w:spacing w:val="-4"/>
          <w:sz w:val="28"/>
        </w:rPr>
        <w:t>dows</w:t>
      </w:r>
      <w:proofErr w:type="spellEnd"/>
      <w:r>
        <w:rPr>
          <w:spacing w:val="-4"/>
          <w:sz w:val="28"/>
        </w:rPr>
        <w:t>,</w:t>
      </w:r>
      <w:r>
        <w:rPr>
          <w:spacing w:val="36"/>
          <w:sz w:val="28"/>
        </w:rPr>
        <w:t xml:space="preserve"> </w:t>
      </w:r>
      <w:r>
        <w:rPr>
          <w:spacing w:val="-4"/>
          <w:sz w:val="28"/>
        </w:rPr>
        <w:t>or</w:t>
      </w:r>
      <w:r>
        <w:rPr>
          <w:spacing w:val="37"/>
          <w:sz w:val="28"/>
        </w:rPr>
        <w:t xml:space="preserve"> </w:t>
      </w:r>
      <w:r>
        <w:rPr>
          <w:spacing w:val="-4"/>
          <w:sz w:val="28"/>
        </w:rPr>
        <w:t>other</w:t>
      </w:r>
      <w:r>
        <w:rPr>
          <w:spacing w:val="37"/>
          <w:sz w:val="28"/>
        </w:rPr>
        <w:t xml:space="preserve"> </w:t>
      </w:r>
      <w:r>
        <w:rPr>
          <w:spacing w:val="-4"/>
          <w:sz w:val="28"/>
        </w:rPr>
        <w:t>exterior</w:t>
      </w:r>
      <w:r>
        <w:rPr>
          <w:spacing w:val="37"/>
          <w:sz w:val="28"/>
        </w:rPr>
        <w:t xml:space="preserve"> </w:t>
      </w:r>
      <w:r>
        <w:rPr>
          <w:spacing w:val="-4"/>
          <w:sz w:val="28"/>
        </w:rPr>
        <w:t>dwelling</w:t>
      </w:r>
      <w:r>
        <w:rPr>
          <w:spacing w:val="37"/>
          <w:sz w:val="28"/>
        </w:rPr>
        <w:t xml:space="preserve"> </w:t>
      </w:r>
      <w:r>
        <w:rPr>
          <w:spacing w:val="-4"/>
          <w:sz w:val="28"/>
        </w:rPr>
        <w:t>unit</w:t>
      </w:r>
    </w:p>
    <w:p w:rsidR="00C71CDC" w:rsidRDefault="00810B99">
      <w:pPr>
        <w:pStyle w:val="ListParagraph"/>
        <w:numPr>
          <w:ilvl w:val="0"/>
          <w:numId w:val="10"/>
        </w:numPr>
        <w:tabs>
          <w:tab w:val="left" w:pos="4299"/>
        </w:tabs>
        <w:ind w:left="4299" w:hanging="2720"/>
        <w:jc w:val="left"/>
        <w:rPr>
          <w:sz w:val="28"/>
        </w:rPr>
      </w:pPr>
      <w:r>
        <w:rPr>
          <w:spacing w:val="-4"/>
          <w:sz w:val="28"/>
        </w:rPr>
        <w:t>elements</w:t>
      </w:r>
      <w:r>
        <w:rPr>
          <w:spacing w:val="42"/>
          <w:sz w:val="28"/>
        </w:rPr>
        <w:t xml:space="preserve"> </w:t>
      </w:r>
      <w:r>
        <w:rPr>
          <w:spacing w:val="-4"/>
          <w:sz w:val="28"/>
        </w:rPr>
        <w:t>that</w:t>
      </w:r>
      <w:r>
        <w:rPr>
          <w:spacing w:val="42"/>
          <w:sz w:val="28"/>
        </w:rPr>
        <w:t xml:space="preserve"> </w:t>
      </w:r>
      <w:r>
        <w:rPr>
          <w:spacing w:val="-4"/>
          <w:sz w:val="28"/>
        </w:rPr>
        <w:t>conform</w:t>
      </w:r>
      <w:r>
        <w:rPr>
          <w:spacing w:val="42"/>
          <w:sz w:val="28"/>
        </w:rPr>
        <w:t xml:space="preserve"> </w:t>
      </w:r>
      <w:r>
        <w:rPr>
          <w:spacing w:val="-4"/>
          <w:sz w:val="28"/>
        </w:rPr>
        <w:t>to</w:t>
      </w:r>
      <w:r>
        <w:rPr>
          <w:spacing w:val="42"/>
          <w:sz w:val="28"/>
        </w:rPr>
        <w:t xml:space="preserve"> </w:t>
      </w:r>
      <w:r>
        <w:rPr>
          <w:spacing w:val="-4"/>
          <w:sz w:val="28"/>
        </w:rPr>
        <w:t>ignition-</w:t>
      </w:r>
      <w:r>
        <w:rPr>
          <w:spacing w:val="-5"/>
          <w:sz w:val="28"/>
        </w:rPr>
        <w:t>re-</w:t>
      </w:r>
    </w:p>
    <w:p w:rsidR="00C71CDC" w:rsidRDefault="00810B99">
      <w:pPr>
        <w:pStyle w:val="ListParagraph"/>
        <w:numPr>
          <w:ilvl w:val="0"/>
          <w:numId w:val="10"/>
        </w:numPr>
        <w:tabs>
          <w:tab w:val="left" w:pos="4299"/>
        </w:tabs>
        <w:spacing w:before="191"/>
        <w:ind w:left="4299" w:hanging="2720"/>
        <w:jc w:val="left"/>
        <w:rPr>
          <w:sz w:val="28"/>
        </w:rPr>
      </w:pPr>
      <w:proofErr w:type="spellStart"/>
      <w:r>
        <w:rPr>
          <w:spacing w:val="-4"/>
          <w:sz w:val="28"/>
        </w:rPr>
        <w:t>sistant</w:t>
      </w:r>
      <w:proofErr w:type="spellEnd"/>
      <w:r>
        <w:rPr>
          <w:spacing w:val="-2"/>
          <w:sz w:val="28"/>
        </w:rPr>
        <w:t xml:space="preserve"> </w:t>
      </w:r>
      <w:r>
        <w:rPr>
          <w:spacing w:val="-4"/>
          <w:sz w:val="28"/>
        </w:rPr>
        <w:t>construction</w:t>
      </w:r>
      <w:r>
        <w:rPr>
          <w:spacing w:val="-1"/>
          <w:sz w:val="28"/>
        </w:rPr>
        <w:t xml:space="preserve"> </w:t>
      </w:r>
      <w:r>
        <w:rPr>
          <w:spacing w:val="-4"/>
          <w:sz w:val="28"/>
        </w:rPr>
        <w:t>standards,</w:t>
      </w:r>
    </w:p>
    <w:p w:rsidR="00C71CDC" w:rsidRDefault="00810B99">
      <w:pPr>
        <w:pStyle w:val="ListParagraph"/>
        <w:numPr>
          <w:ilvl w:val="0"/>
          <w:numId w:val="10"/>
        </w:numPr>
        <w:tabs>
          <w:tab w:val="left" w:pos="4859"/>
          <w:tab w:val="left" w:pos="5828"/>
          <w:tab w:val="left" w:pos="6952"/>
          <w:tab w:val="left" w:pos="7711"/>
          <w:tab w:val="left" w:pos="8191"/>
        </w:tabs>
        <w:ind w:left="4859" w:hanging="3280"/>
        <w:jc w:val="left"/>
        <w:rPr>
          <w:sz w:val="28"/>
        </w:rPr>
      </w:pPr>
      <w:r>
        <w:rPr>
          <w:spacing w:val="-2"/>
          <w:sz w:val="28"/>
        </w:rPr>
        <w:t>‘‘(XV)</w:t>
      </w:r>
      <w:r>
        <w:rPr>
          <w:sz w:val="28"/>
        </w:rPr>
        <w:tab/>
      </w:r>
      <w:r>
        <w:rPr>
          <w:spacing w:val="-2"/>
          <w:sz w:val="28"/>
        </w:rPr>
        <w:t>exterior</w:t>
      </w:r>
      <w:r>
        <w:rPr>
          <w:sz w:val="28"/>
        </w:rPr>
        <w:tab/>
      </w:r>
      <w:r>
        <w:rPr>
          <w:spacing w:val="-4"/>
          <w:sz w:val="28"/>
        </w:rPr>
        <w:t>deck</w:t>
      </w:r>
      <w:r>
        <w:rPr>
          <w:sz w:val="28"/>
        </w:rPr>
        <w:tab/>
      </w:r>
      <w:r>
        <w:rPr>
          <w:spacing w:val="-5"/>
          <w:sz w:val="28"/>
        </w:rPr>
        <w:t>or</w:t>
      </w:r>
      <w:r>
        <w:rPr>
          <w:sz w:val="28"/>
        </w:rPr>
        <w:tab/>
      </w:r>
      <w:r>
        <w:rPr>
          <w:spacing w:val="-2"/>
          <w:sz w:val="28"/>
        </w:rPr>
        <w:t>fence</w:t>
      </w:r>
    </w:p>
    <w:p w:rsidR="00C71CDC" w:rsidRDefault="00810B99">
      <w:pPr>
        <w:pStyle w:val="ListParagraph"/>
        <w:numPr>
          <w:ilvl w:val="0"/>
          <w:numId w:val="10"/>
        </w:numPr>
        <w:tabs>
          <w:tab w:val="left" w:pos="4299"/>
        </w:tabs>
        <w:ind w:left="4299" w:hanging="2720"/>
        <w:jc w:val="left"/>
        <w:rPr>
          <w:sz w:val="28"/>
        </w:rPr>
      </w:pPr>
      <w:r>
        <w:rPr>
          <w:spacing w:val="-4"/>
          <w:sz w:val="28"/>
        </w:rPr>
        <w:t>components</w:t>
      </w:r>
      <w:r>
        <w:rPr>
          <w:spacing w:val="35"/>
          <w:sz w:val="28"/>
        </w:rPr>
        <w:t xml:space="preserve"> </w:t>
      </w:r>
      <w:r>
        <w:rPr>
          <w:spacing w:val="-4"/>
          <w:sz w:val="28"/>
        </w:rPr>
        <w:t>that</w:t>
      </w:r>
      <w:r>
        <w:rPr>
          <w:spacing w:val="35"/>
          <w:sz w:val="28"/>
        </w:rPr>
        <w:t xml:space="preserve"> </w:t>
      </w:r>
      <w:r>
        <w:rPr>
          <w:spacing w:val="-4"/>
          <w:sz w:val="28"/>
        </w:rPr>
        <w:t>conform</w:t>
      </w:r>
      <w:r>
        <w:rPr>
          <w:spacing w:val="36"/>
          <w:sz w:val="28"/>
        </w:rPr>
        <w:t xml:space="preserve"> </w:t>
      </w:r>
      <w:r>
        <w:rPr>
          <w:spacing w:val="-4"/>
          <w:sz w:val="28"/>
        </w:rPr>
        <w:t>to</w:t>
      </w:r>
      <w:r>
        <w:rPr>
          <w:spacing w:val="35"/>
          <w:sz w:val="28"/>
        </w:rPr>
        <w:t xml:space="preserve"> </w:t>
      </w:r>
      <w:r>
        <w:rPr>
          <w:spacing w:val="-4"/>
          <w:sz w:val="28"/>
        </w:rPr>
        <w:t>ignition-</w:t>
      </w:r>
    </w:p>
    <w:p w:rsidR="00C71CDC" w:rsidRDefault="00810B99">
      <w:pPr>
        <w:pStyle w:val="ListParagraph"/>
        <w:numPr>
          <w:ilvl w:val="0"/>
          <w:numId w:val="10"/>
        </w:numPr>
        <w:tabs>
          <w:tab w:val="left" w:pos="4299"/>
        </w:tabs>
        <w:ind w:left="4299" w:hanging="2720"/>
        <w:jc w:val="left"/>
        <w:rPr>
          <w:sz w:val="28"/>
        </w:rPr>
      </w:pPr>
      <w:r>
        <w:rPr>
          <w:spacing w:val="-6"/>
          <w:sz w:val="28"/>
        </w:rPr>
        <w:t>resistant</w:t>
      </w:r>
      <w:r>
        <w:rPr>
          <w:spacing w:val="8"/>
          <w:sz w:val="28"/>
        </w:rPr>
        <w:t xml:space="preserve"> </w:t>
      </w:r>
      <w:r>
        <w:rPr>
          <w:spacing w:val="-6"/>
          <w:sz w:val="28"/>
        </w:rPr>
        <w:t>construction</w:t>
      </w:r>
      <w:r>
        <w:rPr>
          <w:spacing w:val="8"/>
          <w:sz w:val="28"/>
        </w:rPr>
        <w:t xml:space="preserve"> </w:t>
      </w:r>
      <w:r>
        <w:rPr>
          <w:spacing w:val="-6"/>
          <w:sz w:val="28"/>
        </w:rPr>
        <w:t>standards,</w:t>
      </w:r>
    </w:p>
    <w:p w:rsidR="00C71CDC" w:rsidRDefault="00810B99">
      <w:pPr>
        <w:pStyle w:val="ListParagraph"/>
        <w:numPr>
          <w:ilvl w:val="0"/>
          <w:numId w:val="10"/>
        </w:numPr>
        <w:tabs>
          <w:tab w:val="left" w:pos="4859"/>
          <w:tab w:val="left" w:pos="5930"/>
          <w:tab w:val="left" w:pos="8143"/>
        </w:tabs>
        <w:spacing w:before="191"/>
        <w:ind w:left="4859" w:hanging="3280"/>
        <w:jc w:val="left"/>
        <w:rPr>
          <w:sz w:val="28"/>
        </w:rPr>
      </w:pPr>
      <w:r>
        <w:rPr>
          <w:spacing w:val="-2"/>
          <w:sz w:val="28"/>
        </w:rPr>
        <w:t>‘‘(XVI)</w:t>
      </w:r>
      <w:r>
        <w:rPr>
          <w:sz w:val="28"/>
        </w:rPr>
        <w:tab/>
      </w:r>
      <w:r>
        <w:rPr>
          <w:w w:val="90"/>
          <w:sz w:val="28"/>
        </w:rPr>
        <w:t>structure-</w:t>
      </w:r>
      <w:r>
        <w:rPr>
          <w:spacing w:val="-2"/>
          <w:w w:val="95"/>
          <w:sz w:val="28"/>
        </w:rPr>
        <w:t>specific</w:t>
      </w:r>
      <w:r>
        <w:rPr>
          <w:sz w:val="28"/>
        </w:rPr>
        <w:tab/>
      </w:r>
      <w:r>
        <w:rPr>
          <w:spacing w:val="-2"/>
          <w:sz w:val="28"/>
        </w:rPr>
        <w:t>water</w:t>
      </w:r>
    </w:p>
    <w:p w:rsidR="00C71CDC" w:rsidRDefault="00810B99">
      <w:pPr>
        <w:pStyle w:val="ListParagraph"/>
        <w:numPr>
          <w:ilvl w:val="0"/>
          <w:numId w:val="10"/>
        </w:numPr>
        <w:tabs>
          <w:tab w:val="left" w:pos="4299"/>
        </w:tabs>
        <w:ind w:left="4299" w:hanging="2720"/>
        <w:jc w:val="left"/>
        <w:rPr>
          <w:sz w:val="28"/>
        </w:rPr>
      </w:pPr>
      <w:r>
        <w:rPr>
          <w:spacing w:val="-4"/>
          <w:sz w:val="28"/>
        </w:rPr>
        <w:t>hydration</w:t>
      </w:r>
      <w:r>
        <w:rPr>
          <w:spacing w:val="14"/>
          <w:sz w:val="28"/>
        </w:rPr>
        <w:t xml:space="preserve"> </w:t>
      </w:r>
      <w:r>
        <w:rPr>
          <w:spacing w:val="-4"/>
          <w:sz w:val="28"/>
        </w:rPr>
        <w:t>systems,</w:t>
      </w:r>
      <w:r>
        <w:rPr>
          <w:spacing w:val="14"/>
          <w:sz w:val="28"/>
        </w:rPr>
        <w:t xml:space="preserve"> </w:t>
      </w:r>
      <w:r>
        <w:rPr>
          <w:spacing w:val="-4"/>
          <w:sz w:val="28"/>
        </w:rPr>
        <w:t>including</w:t>
      </w:r>
      <w:r>
        <w:rPr>
          <w:spacing w:val="14"/>
          <w:sz w:val="28"/>
        </w:rPr>
        <w:t xml:space="preserve"> </w:t>
      </w:r>
      <w:r>
        <w:rPr>
          <w:spacing w:val="-4"/>
          <w:sz w:val="28"/>
        </w:rPr>
        <w:t>fire</w:t>
      </w:r>
      <w:r>
        <w:rPr>
          <w:spacing w:val="14"/>
          <w:sz w:val="28"/>
        </w:rPr>
        <w:t xml:space="preserve"> </w:t>
      </w:r>
      <w:proofErr w:type="spellStart"/>
      <w:r>
        <w:rPr>
          <w:spacing w:val="-4"/>
          <w:sz w:val="28"/>
        </w:rPr>
        <w:t>miti</w:t>
      </w:r>
      <w:proofErr w:type="spellEnd"/>
      <w:r>
        <w:rPr>
          <w:spacing w:val="-4"/>
          <w:sz w:val="28"/>
        </w:rPr>
        <w:t>-</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9"/>
        </w:numPr>
        <w:tabs>
          <w:tab w:val="left" w:pos="4299"/>
        </w:tabs>
        <w:spacing w:before="148"/>
        <w:ind w:left="4299"/>
        <w:jc w:val="left"/>
        <w:rPr>
          <w:sz w:val="28"/>
        </w:rPr>
      </w:pPr>
      <w:proofErr w:type="spellStart"/>
      <w:r>
        <w:rPr>
          <w:sz w:val="28"/>
        </w:rPr>
        <w:t>gation</w:t>
      </w:r>
      <w:proofErr w:type="spellEnd"/>
      <w:r>
        <w:rPr>
          <w:spacing w:val="55"/>
          <w:sz w:val="28"/>
        </w:rPr>
        <w:t xml:space="preserve"> </w:t>
      </w:r>
      <w:r>
        <w:rPr>
          <w:sz w:val="28"/>
        </w:rPr>
        <w:t>systems</w:t>
      </w:r>
      <w:r>
        <w:rPr>
          <w:spacing w:val="56"/>
          <w:sz w:val="28"/>
        </w:rPr>
        <w:t xml:space="preserve"> </w:t>
      </w:r>
      <w:r>
        <w:rPr>
          <w:sz w:val="28"/>
        </w:rPr>
        <w:t>such</w:t>
      </w:r>
      <w:r>
        <w:rPr>
          <w:spacing w:val="56"/>
          <w:sz w:val="28"/>
        </w:rPr>
        <w:t xml:space="preserve"> </w:t>
      </w:r>
      <w:r>
        <w:rPr>
          <w:sz w:val="28"/>
        </w:rPr>
        <w:t>as</w:t>
      </w:r>
      <w:r>
        <w:rPr>
          <w:spacing w:val="56"/>
          <w:sz w:val="28"/>
        </w:rPr>
        <w:t xml:space="preserve"> </w:t>
      </w:r>
      <w:r>
        <w:rPr>
          <w:sz w:val="28"/>
        </w:rPr>
        <w:t>interior</w:t>
      </w:r>
      <w:r>
        <w:rPr>
          <w:spacing w:val="56"/>
          <w:sz w:val="28"/>
        </w:rPr>
        <w:t xml:space="preserve"> </w:t>
      </w:r>
      <w:r>
        <w:rPr>
          <w:spacing w:val="-5"/>
          <w:sz w:val="28"/>
        </w:rPr>
        <w:t>and</w:t>
      </w:r>
    </w:p>
    <w:p w:rsidR="00C71CDC" w:rsidRDefault="00810B99">
      <w:pPr>
        <w:pStyle w:val="ListParagraph"/>
        <w:numPr>
          <w:ilvl w:val="0"/>
          <w:numId w:val="9"/>
        </w:numPr>
        <w:tabs>
          <w:tab w:val="left" w:pos="4299"/>
        </w:tabs>
        <w:spacing w:before="191"/>
        <w:ind w:left="4299"/>
        <w:jc w:val="left"/>
        <w:rPr>
          <w:sz w:val="28"/>
        </w:rPr>
      </w:pPr>
      <w:r>
        <w:rPr>
          <w:w w:val="90"/>
          <w:sz w:val="28"/>
        </w:rPr>
        <w:t>exterior</w:t>
      </w:r>
      <w:r>
        <w:rPr>
          <w:spacing w:val="45"/>
          <w:sz w:val="28"/>
        </w:rPr>
        <w:t xml:space="preserve"> </w:t>
      </w:r>
      <w:r>
        <w:rPr>
          <w:w w:val="90"/>
          <w:sz w:val="28"/>
        </w:rPr>
        <w:t>sprinkler</w:t>
      </w:r>
      <w:r>
        <w:rPr>
          <w:spacing w:val="46"/>
          <w:sz w:val="28"/>
        </w:rPr>
        <w:t xml:space="preserve"> </w:t>
      </w:r>
      <w:r>
        <w:rPr>
          <w:spacing w:val="-2"/>
          <w:w w:val="90"/>
          <w:sz w:val="28"/>
        </w:rPr>
        <w:t>systems,</w:t>
      </w:r>
    </w:p>
    <w:p w:rsidR="00C71CDC" w:rsidRDefault="00810B99">
      <w:pPr>
        <w:pStyle w:val="ListParagraph"/>
        <w:numPr>
          <w:ilvl w:val="0"/>
          <w:numId w:val="9"/>
        </w:numPr>
        <w:tabs>
          <w:tab w:val="left" w:pos="4859"/>
        </w:tabs>
        <w:ind w:left="4859" w:hanging="3140"/>
        <w:jc w:val="left"/>
        <w:rPr>
          <w:sz w:val="28"/>
        </w:rPr>
      </w:pPr>
      <w:r>
        <w:rPr>
          <w:sz w:val="28"/>
        </w:rPr>
        <w:t>‘‘(XVII)</w:t>
      </w:r>
      <w:r>
        <w:rPr>
          <w:spacing w:val="29"/>
          <w:sz w:val="28"/>
        </w:rPr>
        <w:t xml:space="preserve"> </w:t>
      </w:r>
      <w:r>
        <w:rPr>
          <w:sz w:val="28"/>
        </w:rPr>
        <w:t>water</w:t>
      </w:r>
      <w:r>
        <w:rPr>
          <w:spacing w:val="30"/>
          <w:sz w:val="28"/>
        </w:rPr>
        <w:t xml:space="preserve"> </w:t>
      </w:r>
      <w:r>
        <w:rPr>
          <w:sz w:val="28"/>
        </w:rPr>
        <w:t>capture</w:t>
      </w:r>
      <w:r>
        <w:rPr>
          <w:spacing w:val="30"/>
          <w:sz w:val="28"/>
        </w:rPr>
        <w:t xml:space="preserve"> </w:t>
      </w:r>
      <w:r>
        <w:rPr>
          <w:sz w:val="28"/>
        </w:rPr>
        <w:t>and</w:t>
      </w:r>
      <w:r>
        <w:rPr>
          <w:spacing w:val="30"/>
          <w:sz w:val="28"/>
        </w:rPr>
        <w:t xml:space="preserve"> </w:t>
      </w:r>
      <w:proofErr w:type="spellStart"/>
      <w:r>
        <w:rPr>
          <w:spacing w:val="-2"/>
          <w:sz w:val="28"/>
        </w:rPr>
        <w:t>deliv</w:t>
      </w:r>
      <w:proofErr w:type="spellEnd"/>
      <w:r>
        <w:rPr>
          <w:spacing w:val="-2"/>
          <w:sz w:val="28"/>
        </w:rPr>
        <w:t>-</w:t>
      </w:r>
    </w:p>
    <w:p w:rsidR="00C71CDC" w:rsidRDefault="00810B99">
      <w:pPr>
        <w:pStyle w:val="ListParagraph"/>
        <w:numPr>
          <w:ilvl w:val="0"/>
          <w:numId w:val="9"/>
        </w:numPr>
        <w:tabs>
          <w:tab w:val="left" w:pos="4299"/>
        </w:tabs>
        <w:ind w:left="4299"/>
        <w:jc w:val="left"/>
        <w:rPr>
          <w:sz w:val="28"/>
        </w:rPr>
      </w:pPr>
      <w:proofErr w:type="spellStart"/>
      <w:r>
        <w:rPr>
          <w:spacing w:val="-4"/>
          <w:sz w:val="28"/>
        </w:rPr>
        <w:t>ery</w:t>
      </w:r>
      <w:proofErr w:type="spellEnd"/>
      <w:r>
        <w:rPr>
          <w:spacing w:val="33"/>
          <w:sz w:val="28"/>
        </w:rPr>
        <w:t xml:space="preserve"> </w:t>
      </w:r>
      <w:r>
        <w:rPr>
          <w:spacing w:val="-4"/>
          <w:sz w:val="28"/>
        </w:rPr>
        <w:t>systems</w:t>
      </w:r>
      <w:r>
        <w:rPr>
          <w:spacing w:val="34"/>
          <w:sz w:val="28"/>
        </w:rPr>
        <w:t xml:space="preserve"> </w:t>
      </w:r>
      <w:r>
        <w:rPr>
          <w:spacing w:val="-4"/>
          <w:sz w:val="28"/>
        </w:rPr>
        <w:t>to</w:t>
      </w:r>
      <w:r>
        <w:rPr>
          <w:spacing w:val="33"/>
          <w:sz w:val="28"/>
        </w:rPr>
        <w:t xml:space="preserve"> </w:t>
      </w:r>
      <w:r>
        <w:rPr>
          <w:spacing w:val="-4"/>
          <w:sz w:val="28"/>
        </w:rPr>
        <w:t>accommodate</w:t>
      </w:r>
      <w:r>
        <w:rPr>
          <w:spacing w:val="34"/>
          <w:sz w:val="28"/>
        </w:rPr>
        <w:t xml:space="preserve"> </w:t>
      </w:r>
      <w:r>
        <w:rPr>
          <w:spacing w:val="-4"/>
          <w:sz w:val="28"/>
        </w:rPr>
        <w:t>drought</w:t>
      </w:r>
    </w:p>
    <w:p w:rsidR="00C71CDC" w:rsidRDefault="00810B99">
      <w:pPr>
        <w:pStyle w:val="ListParagraph"/>
        <w:numPr>
          <w:ilvl w:val="0"/>
          <w:numId w:val="9"/>
        </w:numPr>
        <w:tabs>
          <w:tab w:val="left" w:pos="4299"/>
        </w:tabs>
        <w:spacing w:before="191"/>
        <w:ind w:left="4299"/>
        <w:jc w:val="left"/>
        <w:rPr>
          <w:sz w:val="28"/>
        </w:rPr>
      </w:pPr>
      <w:r>
        <w:rPr>
          <w:sz w:val="28"/>
        </w:rPr>
        <w:t>events</w:t>
      </w:r>
      <w:r>
        <w:rPr>
          <w:spacing w:val="41"/>
          <w:sz w:val="28"/>
        </w:rPr>
        <w:t xml:space="preserve"> </w:t>
      </w:r>
      <w:r>
        <w:rPr>
          <w:sz w:val="28"/>
        </w:rPr>
        <w:t>or</w:t>
      </w:r>
      <w:r>
        <w:rPr>
          <w:spacing w:val="42"/>
          <w:sz w:val="28"/>
        </w:rPr>
        <w:t xml:space="preserve"> </w:t>
      </w:r>
      <w:r>
        <w:rPr>
          <w:sz w:val="28"/>
        </w:rPr>
        <w:t>to</w:t>
      </w:r>
      <w:r>
        <w:rPr>
          <w:spacing w:val="41"/>
          <w:sz w:val="28"/>
        </w:rPr>
        <w:t xml:space="preserve"> </w:t>
      </w:r>
      <w:r>
        <w:rPr>
          <w:sz w:val="28"/>
        </w:rPr>
        <w:t>decrease</w:t>
      </w:r>
      <w:r>
        <w:rPr>
          <w:spacing w:val="42"/>
          <w:sz w:val="28"/>
        </w:rPr>
        <w:t xml:space="preserve"> </w:t>
      </w:r>
      <w:r>
        <w:rPr>
          <w:sz w:val="28"/>
        </w:rPr>
        <w:t>water</w:t>
      </w:r>
      <w:r>
        <w:rPr>
          <w:spacing w:val="41"/>
          <w:sz w:val="28"/>
        </w:rPr>
        <w:t xml:space="preserve"> </w:t>
      </w:r>
      <w:r>
        <w:rPr>
          <w:sz w:val="28"/>
        </w:rPr>
        <w:t>use,</w:t>
      </w:r>
      <w:r>
        <w:rPr>
          <w:spacing w:val="42"/>
          <w:sz w:val="28"/>
        </w:rPr>
        <w:t xml:space="preserve"> </w:t>
      </w:r>
      <w:r>
        <w:rPr>
          <w:spacing w:val="-5"/>
          <w:sz w:val="28"/>
        </w:rPr>
        <w:t>in-</w:t>
      </w:r>
    </w:p>
    <w:p w:rsidR="00C71CDC" w:rsidRDefault="00810B99">
      <w:pPr>
        <w:pStyle w:val="ListParagraph"/>
        <w:numPr>
          <w:ilvl w:val="0"/>
          <w:numId w:val="9"/>
        </w:numPr>
        <w:tabs>
          <w:tab w:val="left" w:pos="4299"/>
        </w:tabs>
        <w:ind w:left="4299"/>
        <w:jc w:val="left"/>
        <w:rPr>
          <w:sz w:val="28"/>
        </w:rPr>
      </w:pPr>
      <w:proofErr w:type="spellStart"/>
      <w:r>
        <w:rPr>
          <w:spacing w:val="-2"/>
          <w:sz w:val="28"/>
        </w:rPr>
        <w:t>cluding</w:t>
      </w:r>
      <w:proofErr w:type="spellEnd"/>
      <w:r>
        <w:rPr>
          <w:spacing w:val="-1"/>
          <w:sz w:val="28"/>
        </w:rPr>
        <w:t xml:space="preserve"> </w:t>
      </w:r>
      <w:r>
        <w:rPr>
          <w:spacing w:val="-2"/>
          <w:sz w:val="28"/>
        </w:rPr>
        <w:t>the</w:t>
      </w:r>
      <w:r>
        <w:rPr>
          <w:spacing w:val="-1"/>
          <w:sz w:val="28"/>
        </w:rPr>
        <w:t xml:space="preserve"> </w:t>
      </w:r>
      <w:r>
        <w:rPr>
          <w:spacing w:val="-2"/>
          <w:sz w:val="28"/>
        </w:rPr>
        <w:t>design</w:t>
      </w:r>
      <w:r>
        <w:rPr>
          <w:spacing w:val="-1"/>
          <w:sz w:val="28"/>
        </w:rPr>
        <w:t xml:space="preserve"> </w:t>
      </w:r>
      <w:r>
        <w:rPr>
          <w:spacing w:val="-2"/>
          <w:sz w:val="28"/>
        </w:rPr>
        <w:t>of</w:t>
      </w:r>
      <w:r>
        <w:rPr>
          <w:sz w:val="28"/>
        </w:rPr>
        <w:t xml:space="preserve"> </w:t>
      </w:r>
      <w:r>
        <w:rPr>
          <w:spacing w:val="-2"/>
          <w:sz w:val="28"/>
        </w:rPr>
        <w:t>such</w:t>
      </w:r>
      <w:r>
        <w:rPr>
          <w:spacing w:val="-1"/>
          <w:sz w:val="28"/>
        </w:rPr>
        <w:t xml:space="preserve"> </w:t>
      </w:r>
      <w:r>
        <w:rPr>
          <w:spacing w:val="-2"/>
          <w:sz w:val="28"/>
        </w:rPr>
        <w:t>systems,</w:t>
      </w:r>
    </w:p>
    <w:p w:rsidR="00C71CDC" w:rsidRDefault="00810B99">
      <w:pPr>
        <w:pStyle w:val="ListParagraph"/>
        <w:numPr>
          <w:ilvl w:val="0"/>
          <w:numId w:val="9"/>
        </w:numPr>
        <w:tabs>
          <w:tab w:val="left" w:pos="4859"/>
        </w:tabs>
        <w:ind w:left="4859" w:hanging="3140"/>
        <w:jc w:val="left"/>
        <w:rPr>
          <w:sz w:val="28"/>
        </w:rPr>
      </w:pPr>
      <w:r>
        <w:rPr>
          <w:sz w:val="28"/>
        </w:rPr>
        <w:t>‘‘(XVIII)</w:t>
      </w:r>
      <w:r>
        <w:rPr>
          <w:spacing w:val="37"/>
          <w:sz w:val="28"/>
        </w:rPr>
        <w:t xml:space="preserve"> </w:t>
      </w:r>
      <w:r>
        <w:rPr>
          <w:sz w:val="28"/>
        </w:rPr>
        <w:t>flood</w:t>
      </w:r>
      <w:r>
        <w:rPr>
          <w:spacing w:val="37"/>
          <w:sz w:val="28"/>
        </w:rPr>
        <w:t xml:space="preserve"> </w:t>
      </w:r>
      <w:r>
        <w:rPr>
          <w:sz w:val="28"/>
        </w:rPr>
        <w:t>openings</w:t>
      </w:r>
      <w:r>
        <w:rPr>
          <w:spacing w:val="38"/>
          <w:sz w:val="28"/>
        </w:rPr>
        <w:t xml:space="preserve"> </w:t>
      </w:r>
      <w:r>
        <w:rPr>
          <w:sz w:val="28"/>
        </w:rPr>
        <w:t>for</w:t>
      </w:r>
      <w:r>
        <w:rPr>
          <w:spacing w:val="37"/>
          <w:sz w:val="28"/>
        </w:rPr>
        <w:t xml:space="preserve"> </w:t>
      </w:r>
      <w:r>
        <w:rPr>
          <w:spacing w:val="-2"/>
          <w:sz w:val="28"/>
        </w:rPr>
        <w:t>fully</w:t>
      </w:r>
    </w:p>
    <w:p w:rsidR="00C71CDC" w:rsidRDefault="00810B99">
      <w:pPr>
        <w:pStyle w:val="ListParagraph"/>
        <w:numPr>
          <w:ilvl w:val="0"/>
          <w:numId w:val="9"/>
        </w:numPr>
        <w:tabs>
          <w:tab w:val="left" w:pos="4299"/>
        </w:tabs>
        <w:ind w:left="4299"/>
        <w:jc w:val="left"/>
        <w:rPr>
          <w:sz w:val="28"/>
        </w:rPr>
      </w:pPr>
      <w:r>
        <w:rPr>
          <w:spacing w:val="-6"/>
          <w:sz w:val="28"/>
        </w:rPr>
        <w:t>enclosed</w:t>
      </w:r>
      <w:r>
        <w:rPr>
          <w:spacing w:val="35"/>
          <w:sz w:val="28"/>
        </w:rPr>
        <w:t xml:space="preserve"> </w:t>
      </w:r>
      <w:r>
        <w:rPr>
          <w:spacing w:val="-6"/>
          <w:sz w:val="28"/>
        </w:rPr>
        <w:t>areas</w:t>
      </w:r>
      <w:r>
        <w:rPr>
          <w:spacing w:val="35"/>
          <w:sz w:val="28"/>
        </w:rPr>
        <w:t xml:space="preserve"> </w:t>
      </w:r>
      <w:r>
        <w:rPr>
          <w:spacing w:val="-6"/>
          <w:sz w:val="28"/>
        </w:rPr>
        <w:t>below</w:t>
      </w:r>
      <w:r>
        <w:rPr>
          <w:spacing w:val="36"/>
          <w:sz w:val="28"/>
        </w:rPr>
        <w:t xml:space="preserve"> </w:t>
      </w:r>
      <w:r>
        <w:rPr>
          <w:spacing w:val="-6"/>
          <w:sz w:val="28"/>
        </w:rPr>
        <w:t>the</w:t>
      </w:r>
      <w:r>
        <w:rPr>
          <w:spacing w:val="35"/>
          <w:sz w:val="28"/>
        </w:rPr>
        <w:t xml:space="preserve"> </w:t>
      </w:r>
      <w:r>
        <w:rPr>
          <w:spacing w:val="-6"/>
          <w:sz w:val="28"/>
        </w:rPr>
        <w:t>lowest</w:t>
      </w:r>
      <w:r>
        <w:rPr>
          <w:spacing w:val="35"/>
          <w:sz w:val="28"/>
        </w:rPr>
        <w:t xml:space="preserve"> </w:t>
      </w:r>
      <w:r>
        <w:rPr>
          <w:spacing w:val="-6"/>
          <w:sz w:val="28"/>
        </w:rPr>
        <w:t>floor</w:t>
      </w:r>
    </w:p>
    <w:p w:rsidR="00C71CDC" w:rsidRDefault="00810B99">
      <w:pPr>
        <w:pStyle w:val="ListParagraph"/>
        <w:numPr>
          <w:ilvl w:val="0"/>
          <w:numId w:val="9"/>
        </w:numPr>
        <w:tabs>
          <w:tab w:val="left" w:pos="4299"/>
        </w:tabs>
        <w:spacing w:before="191"/>
        <w:ind w:left="4299"/>
        <w:jc w:val="left"/>
        <w:rPr>
          <w:sz w:val="28"/>
        </w:rPr>
      </w:pPr>
      <w:r>
        <w:rPr>
          <w:spacing w:val="-4"/>
          <w:sz w:val="28"/>
        </w:rPr>
        <w:t>of</w:t>
      </w:r>
      <w:r>
        <w:rPr>
          <w:spacing w:val="-2"/>
          <w:sz w:val="28"/>
        </w:rPr>
        <w:t xml:space="preserve"> </w:t>
      </w:r>
      <w:r>
        <w:rPr>
          <w:spacing w:val="-4"/>
          <w:sz w:val="28"/>
        </w:rPr>
        <w:t>the</w:t>
      </w:r>
      <w:r>
        <w:rPr>
          <w:spacing w:val="-2"/>
          <w:sz w:val="28"/>
        </w:rPr>
        <w:t xml:space="preserve"> </w:t>
      </w:r>
      <w:r>
        <w:rPr>
          <w:spacing w:val="-4"/>
          <w:sz w:val="28"/>
        </w:rPr>
        <w:t>dwelling</w:t>
      </w:r>
      <w:r>
        <w:rPr>
          <w:spacing w:val="-1"/>
          <w:sz w:val="28"/>
        </w:rPr>
        <w:t xml:space="preserve"> </w:t>
      </w:r>
      <w:r>
        <w:rPr>
          <w:spacing w:val="-4"/>
          <w:sz w:val="28"/>
        </w:rPr>
        <w:t>unit,</w:t>
      </w:r>
    </w:p>
    <w:p w:rsidR="00C71CDC" w:rsidRDefault="00810B99">
      <w:pPr>
        <w:pStyle w:val="ListParagraph"/>
        <w:numPr>
          <w:ilvl w:val="0"/>
          <w:numId w:val="9"/>
        </w:numPr>
        <w:tabs>
          <w:tab w:val="left" w:pos="4859"/>
        </w:tabs>
        <w:ind w:left="4859" w:hanging="3280"/>
        <w:jc w:val="left"/>
        <w:rPr>
          <w:sz w:val="28"/>
        </w:rPr>
      </w:pPr>
      <w:r>
        <w:rPr>
          <w:sz w:val="28"/>
        </w:rPr>
        <w:t>‘‘(XIX)</w:t>
      </w:r>
      <w:r>
        <w:rPr>
          <w:spacing w:val="75"/>
          <w:w w:val="150"/>
          <w:sz w:val="28"/>
        </w:rPr>
        <w:t xml:space="preserve"> </w:t>
      </w:r>
      <w:r>
        <w:rPr>
          <w:sz w:val="28"/>
        </w:rPr>
        <w:t>lateral</w:t>
      </w:r>
      <w:r>
        <w:rPr>
          <w:spacing w:val="75"/>
          <w:w w:val="150"/>
          <w:sz w:val="28"/>
        </w:rPr>
        <w:t xml:space="preserve"> </w:t>
      </w:r>
      <w:r>
        <w:rPr>
          <w:sz w:val="28"/>
        </w:rPr>
        <w:t>bracing</w:t>
      </w:r>
      <w:r>
        <w:rPr>
          <w:spacing w:val="75"/>
          <w:w w:val="150"/>
          <w:sz w:val="28"/>
        </w:rPr>
        <w:t xml:space="preserve"> </w:t>
      </w:r>
      <w:r>
        <w:rPr>
          <w:sz w:val="28"/>
        </w:rPr>
        <w:t>for</w:t>
      </w:r>
      <w:r>
        <w:rPr>
          <w:spacing w:val="76"/>
          <w:w w:val="150"/>
          <w:sz w:val="28"/>
        </w:rPr>
        <w:t xml:space="preserve"> </w:t>
      </w:r>
      <w:r>
        <w:rPr>
          <w:spacing w:val="-4"/>
          <w:sz w:val="28"/>
        </w:rPr>
        <w:t>wall</w:t>
      </w:r>
    </w:p>
    <w:p w:rsidR="00C71CDC" w:rsidRDefault="00810B99">
      <w:pPr>
        <w:pStyle w:val="ListParagraph"/>
        <w:numPr>
          <w:ilvl w:val="0"/>
          <w:numId w:val="9"/>
        </w:numPr>
        <w:tabs>
          <w:tab w:val="left" w:pos="4299"/>
          <w:tab w:val="left" w:pos="5597"/>
          <w:tab w:val="left" w:pos="7060"/>
          <w:tab w:val="left" w:pos="8357"/>
        </w:tabs>
        <w:ind w:left="4299" w:hanging="2720"/>
        <w:jc w:val="left"/>
        <w:rPr>
          <w:sz w:val="28"/>
        </w:rPr>
      </w:pPr>
      <w:r>
        <w:rPr>
          <w:spacing w:val="-2"/>
          <w:sz w:val="28"/>
        </w:rPr>
        <w:t>elements,</w:t>
      </w:r>
      <w:r>
        <w:rPr>
          <w:sz w:val="28"/>
        </w:rPr>
        <w:tab/>
      </w:r>
      <w:r>
        <w:rPr>
          <w:spacing w:val="-2"/>
          <w:sz w:val="28"/>
        </w:rPr>
        <w:t>foundation</w:t>
      </w:r>
      <w:r>
        <w:rPr>
          <w:sz w:val="28"/>
        </w:rPr>
        <w:tab/>
      </w:r>
      <w:r>
        <w:rPr>
          <w:spacing w:val="-2"/>
          <w:sz w:val="28"/>
        </w:rPr>
        <w:t>elements,</w:t>
      </w:r>
      <w:r>
        <w:rPr>
          <w:sz w:val="28"/>
        </w:rPr>
        <w:tab/>
      </w:r>
      <w:r>
        <w:rPr>
          <w:spacing w:val="-5"/>
          <w:sz w:val="28"/>
        </w:rPr>
        <w:t>and</w:t>
      </w:r>
    </w:p>
    <w:p w:rsidR="00C71CDC" w:rsidRDefault="00810B99">
      <w:pPr>
        <w:pStyle w:val="ListParagraph"/>
        <w:numPr>
          <w:ilvl w:val="0"/>
          <w:numId w:val="9"/>
        </w:numPr>
        <w:tabs>
          <w:tab w:val="left" w:pos="4299"/>
        </w:tabs>
        <w:ind w:left="4299" w:hanging="2720"/>
        <w:jc w:val="left"/>
        <w:rPr>
          <w:sz w:val="28"/>
        </w:rPr>
      </w:pPr>
      <w:r>
        <w:rPr>
          <w:spacing w:val="-2"/>
          <w:sz w:val="28"/>
        </w:rPr>
        <w:t>garage</w:t>
      </w:r>
      <w:r>
        <w:rPr>
          <w:spacing w:val="36"/>
          <w:sz w:val="28"/>
        </w:rPr>
        <w:t xml:space="preserve"> </w:t>
      </w:r>
      <w:r>
        <w:rPr>
          <w:spacing w:val="-2"/>
          <w:sz w:val="28"/>
        </w:rPr>
        <w:t>doors</w:t>
      </w:r>
      <w:r>
        <w:rPr>
          <w:spacing w:val="36"/>
          <w:sz w:val="28"/>
        </w:rPr>
        <w:t xml:space="preserve"> </w:t>
      </w:r>
      <w:r>
        <w:rPr>
          <w:spacing w:val="-2"/>
          <w:sz w:val="28"/>
        </w:rPr>
        <w:t>or</w:t>
      </w:r>
      <w:r>
        <w:rPr>
          <w:spacing w:val="36"/>
          <w:sz w:val="28"/>
        </w:rPr>
        <w:t xml:space="preserve"> </w:t>
      </w:r>
      <w:r>
        <w:rPr>
          <w:spacing w:val="-2"/>
          <w:sz w:val="28"/>
        </w:rPr>
        <w:t>other</w:t>
      </w:r>
      <w:r>
        <w:rPr>
          <w:spacing w:val="37"/>
          <w:sz w:val="28"/>
        </w:rPr>
        <w:t xml:space="preserve"> </w:t>
      </w:r>
      <w:r>
        <w:rPr>
          <w:spacing w:val="-2"/>
          <w:sz w:val="28"/>
        </w:rPr>
        <w:t>large</w:t>
      </w:r>
      <w:r>
        <w:rPr>
          <w:spacing w:val="36"/>
          <w:sz w:val="28"/>
        </w:rPr>
        <w:t xml:space="preserve"> </w:t>
      </w:r>
      <w:r>
        <w:rPr>
          <w:spacing w:val="-2"/>
          <w:sz w:val="28"/>
        </w:rPr>
        <w:t>openings</w:t>
      </w:r>
    </w:p>
    <w:p w:rsidR="00C71CDC" w:rsidRDefault="00810B99">
      <w:pPr>
        <w:pStyle w:val="ListParagraph"/>
        <w:numPr>
          <w:ilvl w:val="0"/>
          <w:numId w:val="9"/>
        </w:numPr>
        <w:tabs>
          <w:tab w:val="left" w:pos="4299"/>
        </w:tabs>
        <w:spacing w:before="191"/>
        <w:ind w:left="4299" w:hanging="2720"/>
        <w:jc w:val="left"/>
        <w:rPr>
          <w:sz w:val="28"/>
        </w:rPr>
      </w:pPr>
      <w:r>
        <w:rPr>
          <w:spacing w:val="-4"/>
          <w:sz w:val="28"/>
        </w:rPr>
        <w:t>to</w:t>
      </w:r>
      <w:r>
        <w:rPr>
          <w:spacing w:val="6"/>
          <w:sz w:val="28"/>
        </w:rPr>
        <w:t xml:space="preserve"> </w:t>
      </w:r>
      <w:r>
        <w:rPr>
          <w:spacing w:val="-4"/>
          <w:sz w:val="28"/>
        </w:rPr>
        <w:t>resist</w:t>
      </w:r>
      <w:r>
        <w:rPr>
          <w:spacing w:val="6"/>
          <w:sz w:val="28"/>
        </w:rPr>
        <w:t xml:space="preserve"> </w:t>
      </w:r>
      <w:r>
        <w:rPr>
          <w:spacing w:val="-4"/>
          <w:sz w:val="28"/>
        </w:rPr>
        <w:t>seismic</w:t>
      </w:r>
      <w:r>
        <w:rPr>
          <w:spacing w:val="6"/>
          <w:sz w:val="28"/>
        </w:rPr>
        <w:t xml:space="preserve"> </w:t>
      </w:r>
      <w:r>
        <w:rPr>
          <w:spacing w:val="-4"/>
          <w:sz w:val="28"/>
        </w:rPr>
        <w:t>loads,</w:t>
      </w:r>
      <w:r>
        <w:rPr>
          <w:spacing w:val="7"/>
          <w:sz w:val="28"/>
        </w:rPr>
        <w:t xml:space="preserve"> </w:t>
      </w:r>
      <w:r>
        <w:rPr>
          <w:spacing w:val="-5"/>
          <w:sz w:val="28"/>
        </w:rPr>
        <w:t>or</w:t>
      </w:r>
    </w:p>
    <w:p w:rsidR="00C71CDC" w:rsidRDefault="00810B99">
      <w:pPr>
        <w:pStyle w:val="ListParagraph"/>
        <w:numPr>
          <w:ilvl w:val="0"/>
          <w:numId w:val="9"/>
        </w:numPr>
        <w:tabs>
          <w:tab w:val="left" w:pos="4859"/>
        </w:tabs>
        <w:ind w:left="4859" w:hanging="3280"/>
        <w:jc w:val="left"/>
        <w:rPr>
          <w:sz w:val="28"/>
        </w:rPr>
      </w:pPr>
      <w:r>
        <w:rPr>
          <w:sz w:val="28"/>
        </w:rPr>
        <w:t>‘‘(XX</w:t>
      </w:r>
      <w:proofErr w:type="gramStart"/>
      <w:r>
        <w:rPr>
          <w:sz w:val="28"/>
        </w:rPr>
        <w:t>)</w:t>
      </w:r>
      <w:r>
        <w:rPr>
          <w:spacing w:val="25"/>
          <w:sz w:val="28"/>
        </w:rPr>
        <w:t xml:space="preserve">  </w:t>
      </w:r>
      <w:r>
        <w:rPr>
          <w:sz w:val="28"/>
        </w:rPr>
        <w:t>automatic</w:t>
      </w:r>
      <w:proofErr w:type="gramEnd"/>
      <w:r>
        <w:rPr>
          <w:spacing w:val="26"/>
          <w:sz w:val="28"/>
        </w:rPr>
        <w:t xml:space="preserve">  </w:t>
      </w:r>
      <w:r>
        <w:rPr>
          <w:sz w:val="28"/>
        </w:rPr>
        <w:t>shutoff</w:t>
      </w:r>
      <w:r>
        <w:rPr>
          <w:spacing w:val="26"/>
          <w:sz w:val="28"/>
        </w:rPr>
        <w:t xml:space="preserve">  </w:t>
      </w:r>
      <w:r>
        <w:rPr>
          <w:spacing w:val="-2"/>
          <w:sz w:val="28"/>
        </w:rPr>
        <w:t>valves</w:t>
      </w:r>
    </w:p>
    <w:p w:rsidR="00C71CDC" w:rsidRDefault="00810B99">
      <w:pPr>
        <w:pStyle w:val="ListParagraph"/>
        <w:numPr>
          <w:ilvl w:val="0"/>
          <w:numId w:val="9"/>
        </w:numPr>
        <w:tabs>
          <w:tab w:val="left" w:pos="4299"/>
        </w:tabs>
        <w:ind w:left="4299" w:hanging="2720"/>
        <w:jc w:val="left"/>
        <w:rPr>
          <w:sz w:val="28"/>
        </w:rPr>
      </w:pPr>
      <w:r>
        <w:rPr>
          <w:spacing w:val="-2"/>
          <w:sz w:val="28"/>
        </w:rPr>
        <w:t>for</w:t>
      </w:r>
      <w:r>
        <w:rPr>
          <w:spacing w:val="3"/>
          <w:sz w:val="28"/>
        </w:rPr>
        <w:t xml:space="preserve"> </w:t>
      </w:r>
      <w:r>
        <w:rPr>
          <w:spacing w:val="-2"/>
          <w:sz w:val="28"/>
        </w:rPr>
        <w:t>water</w:t>
      </w:r>
      <w:r>
        <w:rPr>
          <w:spacing w:val="3"/>
          <w:sz w:val="28"/>
        </w:rPr>
        <w:t xml:space="preserve"> </w:t>
      </w:r>
      <w:r>
        <w:rPr>
          <w:spacing w:val="-2"/>
          <w:sz w:val="28"/>
        </w:rPr>
        <w:t>and</w:t>
      </w:r>
      <w:r>
        <w:rPr>
          <w:spacing w:val="3"/>
          <w:sz w:val="28"/>
        </w:rPr>
        <w:t xml:space="preserve"> </w:t>
      </w:r>
      <w:r>
        <w:rPr>
          <w:spacing w:val="-2"/>
          <w:sz w:val="28"/>
        </w:rPr>
        <w:t>gas</w:t>
      </w:r>
      <w:r>
        <w:rPr>
          <w:spacing w:val="3"/>
          <w:sz w:val="28"/>
        </w:rPr>
        <w:t xml:space="preserve"> </w:t>
      </w:r>
      <w:r>
        <w:rPr>
          <w:spacing w:val="-2"/>
          <w:sz w:val="28"/>
        </w:rPr>
        <w:t>lines,</w:t>
      </w:r>
      <w:r>
        <w:rPr>
          <w:spacing w:val="3"/>
          <w:sz w:val="28"/>
        </w:rPr>
        <w:t xml:space="preserve"> </w:t>
      </w:r>
      <w:r>
        <w:rPr>
          <w:spacing w:val="-5"/>
          <w:sz w:val="28"/>
        </w:rPr>
        <w:t>or</w:t>
      </w:r>
    </w:p>
    <w:p w:rsidR="00C71CDC" w:rsidRDefault="00810B99">
      <w:pPr>
        <w:pStyle w:val="ListParagraph"/>
        <w:numPr>
          <w:ilvl w:val="0"/>
          <w:numId w:val="9"/>
        </w:numPr>
        <w:tabs>
          <w:tab w:val="left" w:pos="4299"/>
        </w:tabs>
        <w:spacing w:before="191"/>
        <w:ind w:left="4299" w:hanging="2720"/>
        <w:jc w:val="left"/>
        <w:rPr>
          <w:sz w:val="28"/>
        </w:rPr>
      </w:pPr>
      <w:r>
        <w:rPr>
          <w:spacing w:val="-4"/>
          <w:sz w:val="28"/>
        </w:rPr>
        <w:t>‘‘(iii)</w:t>
      </w:r>
      <w:r>
        <w:rPr>
          <w:spacing w:val="-2"/>
          <w:sz w:val="28"/>
        </w:rPr>
        <w:t xml:space="preserve"> </w:t>
      </w:r>
      <w:r>
        <w:rPr>
          <w:spacing w:val="-4"/>
          <w:sz w:val="28"/>
        </w:rPr>
        <w:t>for</w:t>
      </w:r>
      <w:r>
        <w:rPr>
          <w:spacing w:val="-1"/>
          <w:sz w:val="28"/>
        </w:rPr>
        <w:t xml:space="preserve"> </w:t>
      </w:r>
      <w:r>
        <w:rPr>
          <w:spacing w:val="-4"/>
          <w:sz w:val="28"/>
        </w:rPr>
        <w:t>services</w:t>
      </w:r>
      <w:r>
        <w:rPr>
          <w:spacing w:val="-2"/>
          <w:sz w:val="28"/>
        </w:rPr>
        <w:t xml:space="preserve"> </w:t>
      </w:r>
      <w:r>
        <w:rPr>
          <w:spacing w:val="-4"/>
          <w:sz w:val="28"/>
        </w:rPr>
        <w:t>or</w:t>
      </w:r>
      <w:r>
        <w:rPr>
          <w:spacing w:val="-1"/>
          <w:sz w:val="28"/>
        </w:rPr>
        <w:t xml:space="preserve"> </w:t>
      </w:r>
      <w:r>
        <w:rPr>
          <w:spacing w:val="-4"/>
          <w:sz w:val="28"/>
        </w:rPr>
        <w:t>equipment</w:t>
      </w:r>
      <w:r>
        <w:rPr>
          <w:spacing w:val="-2"/>
          <w:sz w:val="28"/>
        </w:rPr>
        <w:t xml:space="preserve"> </w:t>
      </w:r>
      <w:r>
        <w:rPr>
          <w:spacing w:val="-5"/>
          <w:sz w:val="28"/>
        </w:rPr>
        <w:t>to—</w:t>
      </w:r>
    </w:p>
    <w:p w:rsidR="00C71CDC" w:rsidRDefault="00810B99">
      <w:pPr>
        <w:pStyle w:val="ListParagraph"/>
        <w:numPr>
          <w:ilvl w:val="0"/>
          <w:numId w:val="9"/>
        </w:numPr>
        <w:tabs>
          <w:tab w:val="left" w:pos="4859"/>
          <w:tab w:val="left" w:pos="5515"/>
          <w:tab w:val="left" w:pos="6407"/>
          <w:tab w:val="left" w:pos="7413"/>
          <w:tab w:val="left" w:pos="8421"/>
        </w:tabs>
        <w:ind w:left="4859" w:hanging="3280"/>
        <w:jc w:val="left"/>
        <w:rPr>
          <w:sz w:val="28"/>
        </w:rPr>
      </w:pPr>
      <w:r>
        <w:rPr>
          <w:spacing w:val="-2"/>
          <w:sz w:val="28"/>
        </w:rPr>
        <w:t>‘‘(I)</w:t>
      </w:r>
      <w:r>
        <w:rPr>
          <w:sz w:val="28"/>
        </w:rPr>
        <w:tab/>
      </w:r>
      <w:r>
        <w:rPr>
          <w:spacing w:val="-2"/>
          <w:sz w:val="28"/>
        </w:rPr>
        <w:t>create</w:t>
      </w:r>
      <w:r>
        <w:rPr>
          <w:sz w:val="28"/>
        </w:rPr>
        <w:tab/>
      </w:r>
      <w:r>
        <w:rPr>
          <w:spacing w:val="-2"/>
          <w:sz w:val="28"/>
        </w:rPr>
        <w:t>buffers</w:t>
      </w:r>
      <w:r>
        <w:rPr>
          <w:sz w:val="28"/>
        </w:rPr>
        <w:tab/>
      </w:r>
      <w:r>
        <w:rPr>
          <w:spacing w:val="-2"/>
          <w:sz w:val="28"/>
        </w:rPr>
        <w:t>around</w:t>
      </w:r>
      <w:r>
        <w:rPr>
          <w:sz w:val="28"/>
        </w:rPr>
        <w:tab/>
      </w:r>
      <w:r>
        <w:rPr>
          <w:spacing w:val="-5"/>
          <w:sz w:val="28"/>
        </w:rPr>
        <w:t>the</w:t>
      </w:r>
    </w:p>
    <w:p w:rsidR="00C71CDC" w:rsidRDefault="00810B99">
      <w:pPr>
        <w:pStyle w:val="ListParagraph"/>
        <w:numPr>
          <w:ilvl w:val="0"/>
          <w:numId w:val="9"/>
        </w:numPr>
        <w:tabs>
          <w:tab w:val="left" w:pos="4299"/>
        </w:tabs>
        <w:ind w:left="4299" w:hanging="2720"/>
        <w:jc w:val="left"/>
        <w:rPr>
          <w:sz w:val="28"/>
        </w:rPr>
      </w:pPr>
      <w:r>
        <w:rPr>
          <w:spacing w:val="-4"/>
          <w:sz w:val="28"/>
        </w:rPr>
        <w:t>qualified</w:t>
      </w:r>
      <w:r>
        <w:rPr>
          <w:spacing w:val="7"/>
          <w:sz w:val="28"/>
        </w:rPr>
        <w:t xml:space="preserve"> </w:t>
      </w:r>
      <w:r>
        <w:rPr>
          <w:spacing w:val="-4"/>
          <w:sz w:val="28"/>
        </w:rPr>
        <w:t>dwelling</w:t>
      </w:r>
      <w:r>
        <w:rPr>
          <w:spacing w:val="8"/>
          <w:sz w:val="28"/>
        </w:rPr>
        <w:t xml:space="preserve"> </w:t>
      </w:r>
      <w:r>
        <w:rPr>
          <w:spacing w:val="-4"/>
          <w:sz w:val="28"/>
        </w:rPr>
        <w:t>unit</w:t>
      </w:r>
      <w:r>
        <w:rPr>
          <w:spacing w:val="7"/>
          <w:sz w:val="28"/>
        </w:rPr>
        <w:t xml:space="preserve"> </w:t>
      </w:r>
      <w:r>
        <w:rPr>
          <w:spacing w:val="-4"/>
          <w:sz w:val="28"/>
        </w:rPr>
        <w:t>through</w:t>
      </w:r>
      <w:r>
        <w:rPr>
          <w:spacing w:val="8"/>
          <w:sz w:val="28"/>
        </w:rPr>
        <w:t xml:space="preserve"> </w:t>
      </w:r>
      <w:r>
        <w:rPr>
          <w:spacing w:val="-4"/>
          <w:sz w:val="28"/>
        </w:rPr>
        <w:t>the</w:t>
      </w:r>
      <w:r>
        <w:rPr>
          <w:spacing w:val="8"/>
          <w:sz w:val="28"/>
        </w:rPr>
        <w:t xml:space="preserve"> </w:t>
      </w:r>
      <w:r>
        <w:rPr>
          <w:spacing w:val="-5"/>
          <w:sz w:val="28"/>
        </w:rPr>
        <w:t>re-</w:t>
      </w:r>
    </w:p>
    <w:p w:rsidR="00C71CDC" w:rsidRDefault="00810B99">
      <w:pPr>
        <w:pStyle w:val="ListParagraph"/>
        <w:numPr>
          <w:ilvl w:val="0"/>
          <w:numId w:val="9"/>
        </w:numPr>
        <w:tabs>
          <w:tab w:val="left" w:pos="4299"/>
        </w:tabs>
        <w:ind w:left="4299" w:hanging="2720"/>
        <w:jc w:val="left"/>
        <w:rPr>
          <w:sz w:val="28"/>
        </w:rPr>
      </w:pPr>
      <w:proofErr w:type="spellStart"/>
      <w:r>
        <w:rPr>
          <w:spacing w:val="-6"/>
          <w:sz w:val="28"/>
        </w:rPr>
        <w:t>moval</w:t>
      </w:r>
      <w:proofErr w:type="spellEnd"/>
      <w:r>
        <w:rPr>
          <w:spacing w:val="13"/>
          <w:sz w:val="28"/>
        </w:rPr>
        <w:t xml:space="preserve"> </w:t>
      </w:r>
      <w:r>
        <w:rPr>
          <w:spacing w:val="-6"/>
          <w:sz w:val="28"/>
        </w:rPr>
        <w:t>or</w:t>
      </w:r>
      <w:r>
        <w:rPr>
          <w:spacing w:val="14"/>
          <w:sz w:val="28"/>
        </w:rPr>
        <w:t xml:space="preserve"> </w:t>
      </w:r>
      <w:r>
        <w:rPr>
          <w:spacing w:val="-6"/>
          <w:sz w:val="28"/>
        </w:rPr>
        <w:t>reduction</w:t>
      </w:r>
      <w:r>
        <w:rPr>
          <w:spacing w:val="14"/>
          <w:sz w:val="28"/>
        </w:rPr>
        <w:t xml:space="preserve"> </w:t>
      </w:r>
      <w:r>
        <w:rPr>
          <w:spacing w:val="-6"/>
          <w:sz w:val="28"/>
        </w:rPr>
        <w:t>of</w:t>
      </w:r>
      <w:r>
        <w:rPr>
          <w:spacing w:val="13"/>
          <w:sz w:val="28"/>
        </w:rPr>
        <w:t xml:space="preserve"> </w:t>
      </w:r>
      <w:r>
        <w:rPr>
          <w:spacing w:val="-6"/>
          <w:sz w:val="28"/>
        </w:rPr>
        <w:t>flammable</w:t>
      </w:r>
      <w:r>
        <w:rPr>
          <w:spacing w:val="14"/>
          <w:sz w:val="28"/>
        </w:rPr>
        <w:t xml:space="preserve"> </w:t>
      </w:r>
      <w:proofErr w:type="spellStart"/>
      <w:r>
        <w:rPr>
          <w:spacing w:val="-6"/>
          <w:sz w:val="28"/>
        </w:rPr>
        <w:t>vege</w:t>
      </w:r>
      <w:proofErr w:type="spellEnd"/>
      <w:r>
        <w:rPr>
          <w:spacing w:val="-6"/>
          <w:sz w:val="28"/>
        </w:rPr>
        <w:t>-</w:t>
      </w:r>
    </w:p>
    <w:p w:rsidR="00C71CDC" w:rsidRDefault="00810B99">
      <w:pPr>
        <w:pStyle w:val="ListParagraph"/>
        <w:numPr>
          <w:ilvl w:val="0"/>
          <w:numId w:val="9"/>
        </w:numPr>
        <w:tabs>
          <w:tab w:val="left" w:pos="4299"/>
        </w:tabs>
        <w:spacing w:before="191"/>
        <w:ind w:left="4299" w:hanging="2720"/>
        <w:jc w:val="left"/>
        <w:rPr>
          <w:sz w:val="28"/>
        </w:rPr>
      </w:pPr>
      <w:proofErr w:type="spellStart"/>
      <w:r>
        <w:rPr>
          <w:spacing w:val="-2"/>
          <w:sz w:val="28"/>
        </w:rPr>
        <w:t>tation</w:t>
      </w:r>
      <w:proofErr w:type="spellEnd"/>
      <w:r>
        <w:rPr>
          <w:spacing w:val="-2"/>
          <w:sz w:val="28"/>
        </w:rPr>
        <w:t>,</w:t>
      </w:r>
      <w:r>
        <w:rPr>
          <w:spacing w:val="31"/>
          <w:sz w:val="28"/>
        </w:rPr>
        <w:t xml:space="preserve"> </w:t>
      </w:r>
      <w:r>
        <w:rPr>
          <w:spacing w:val="-2"/>
          <w:sz w:val="28"/>
        </w:rPr>
        <w:t>including</w:t>
      </w:r>
      <w:r>
        <w:rPr>
          <w:spacing w:val="31"/>
          <w:sz w:val="28"/>
        </w:rPr>
        <w:t xml:space="preserve"> </w:t>
      </w:r>
      <w:r>
        <w:rPr>
          <w:spacing w:val="-2"/>
          <w:sz w:val="28"/>
        </w:rPr>
        <w:t>vertical</w:t>
      </w:r>
      <w:r>
        <w:rPr>
          <w:spacing w:val="31"/>
          <w:sz w:val="28"/>
        </w:rPr>
        <w:t xml:space="preserve"> </w:t>
      </w:r>
      <w:r>
        <w:rPr>
          <w:spacing w:val="-2"/>
          <w:sz w:val="28"/>
        </w:rPr>
        <w:t>clearance</w:t>
      </w:r>
      <w:r>
        <w:rPr>
          <w:spacing w:val="31"/>
          <w:sz w:val="28"/>
        </w:rPr>
        <w:t xml:space="preserve"> </w:t>
      </w:r>
      <w:r>
        <w:rPr>
          <w:spacing w:val="-5"/>
          <w:sz w:val="28"/>
        </w:rPr>
        <w:t>of</w:t>
      </w:r>
    </w:p>
    <w:p w:rsidR="00C71CDC" w:rsidRDefault="00810B99">
      <w:pPr>
        <w:pStyle w:val="ListParagraph"/>
        <w:numPr>
          <w:ilvl w:val="0"/>
          <w:numId w:val="9"/>
        </w:numPr>
        <w:tabs>
          <w:tab w:val="left" w:pos="4299"/>
        </w:tabs>
        <w:ind w:left="4299" w:hanging="2720"/>
        <w:jc w:val="left"/>
        <w:rPr>
          <w:sz w:val="28"/>
        </w:rPr>
      </w:pPr>
      <w:r>
        <w:rPr>
          <w:spacing w:val="-4"/>
          <w:sz w:val="28"/>
        </w:rPr>
        <w:t>tree</w:t>
      </w:r>
      <w:r>
        <w:rPr>
          <w:spacing w:val="2"/>
          <w:sz w:val="28"/>
        </w:rPr>
        <w:t xml:space="preserve"> </w:t>
      </w:r>
      <w:r>
        <w:rPr>
          <w:spacing w:val="-2"/>
          <w:sz w:val="28"/>
        </w:rPr>
        <w:t>branches,</w:t>
      </w:r>
    </w:p>
    <w:p w:rsidR="00C71CDC" w:rsidRDefault="00810B99">
      <w:pPr>
        <w:pStyle w:val="ListParagraph"/>
        <w:numPr>
          <w:ilvl w:val="0"/>
          <w:numId w:val="9"/>
        </w:numPr>
        <w:tabs>
          <w:tab w:val="left" w:pos="4859"/>
        </w:tabs>
        <w:ind w:left="4859" w:hanging="3280"/>
        <w:jc w:val="left"/>
        <w:rPr>
          <w:sz w:val="28"/>
        </w:rPr>
      </w:pPr>
      <w:r>
        <w:rPr>
          <w:sz w:val="28"/>
        </w:rPr>
        <w:t>‘‘(II)</w:t>
      </w:r>
      <w:r>
        <w:rPr>
          <w:spacing w:val="79"/>
          <w:sz w:val="28"/>
        </w:rPr>
        <w:t xml:space="preserve"> </w:t>
      </w:r>
      <w:r>
        <w:rPr>
          <w:sz w:val="28"/>
        </w:rPr>
        <w:t>create</w:t>
      </w:r>
      <w:r>
        <w:rPr>
          <w:spacing w:val="49"/>
          <w:w w:val="150"/>
          <w:sz w:val="28"/>
        </w:rPr>
        <w:t xml:space="preserve"> </w:t>
      </w:r>
      <w:r>
        <w:rPr>
          <w:sz w:val="28"/>
        </w:rPr>
        <w:t>buffers</w:t>
      </w:r>
      <w:r>
        <w:rPr>
          <w:spacing w:val="79"/>
          <w:sz w:val="28"/>
        </w:rPr>
        <w:t xml:space="preserve"> </w:t>
      </w:r>
      <w:r>
        <w:rPr>
          <w:sz w:val="28"/>
        </w:rPr>
        <w:t>around</w:t>
      </w:r>
      <w:r>
        <w:rPr>
          <w:spacing w:val="49"/>
          <w:w w:val="150"/>
          <w:sz w:val="28"/>
        </w:rPr>
        <w:t xml:space="preserve"> </w:t>
      </w:r>
      <w:r>
        <w:rPr>
          <w:spacing w:val="-5"/>
          <w:sz w:val="28"/>
        </w:rPr>
        <w:t>the</w:t>
      </w:r>
    </w:p>
    <w:p w:rsidR="00C71CDC" w:rsidRDefault="00810B99">
      <w:pPr>
        <w:pStyle w:val="ListParagraph"/>
        <w:numPr>
          <w:ilvl w:val="0"/>
          <w:numId w:val="9"/>
        </w:numPr>
        <w:tabs>
          <w:tab w:val="left" w:pos="4299"/>
        </w:tabs>
        <w:ind w:left="4299" w:hanging="2720"/>
        <w:jc w:val="left"/>
        <w:rPr>
          <w:sz w:val="28"/>
        </w:rPr>
      </w:pPr>
      <w:r>
        <w:rPr>
          <w:spacing w:val="-6"/>
          <w:sz w:val="28"/>
        </w:rPr>
        <w:t>dwelling</w:t>
      </w:r>
      <w:r>
        <w:rPr>
          <w:spacing w:val="2"/>
          <w:sz w:val="28"/>
        </w:rPr>
        <w:t xml:space="preserve"> </w:t>
      </w:r>
      <w:r>
        <w:rPr>
          <w:spacing w:val="-6"/>
          <w:sz w:val="28"/>
        </w:rPr>
        <w:t>unit</w:t>
      </w:r>
      <w:r>
        <w:rPr>
          <w:spacing w:val="2"/>
          <w:sz w:val="28"/>
        </w:rPr>
        <w:t xml:space="preserve"> </w:t>
      </w:r>
      <w:r>
        <w:rPr>
          <w:spacing w:val="-6"/>
          <w:sz w:val="28"/>
        </w:rPr>
        <w:t>through—</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1"/>
          <w:numId w:val="9"/>
        </w:numPr>
        <w:tabs>
          <w:tab w:val="left" w:pos="5419"/>
        </w:tabs>
        <w:spacing w:before="148"/>
        <w:ind w:left="5419"/>
        <w:jc w:val="left"/>
        <w:rPr>
          <w:sz w:val="28"/>
        </w:rPr>
      </w:pPr>
      <w:r>
        <w:rPr>
          <w:spacing w:val="-2"/>
          <w:sz w:val="28"/>
        </w:rPr>
        <w:t>‘‘(aa)</w:t>
      </w:r>
      <w:r>
        <w:rPr>
          <w:spacing w:val="8"/>
          <w:sz w:val="28"/>
        </w:rPr>
        <w:t xml:space="preserve"> </w:t>
      </w:r>
      <w:r>
        <w:rPr>
          <w:spacing w:val="-2"/>
          <w:sz w:val="28"/>
        </w:rPr>
        <w:t>the</w:t>
      </w:r>
      <w:r>
        <w:rPr>
          <w:spacing w:val="8"/>
          <w:sz w:val="28"/>
        </w:rPr>
        <w:t xml:space="preserve"> </w:t>
      </w:r>
      <w:r>
        <w:rPr>
          <w:spacing w:val="-2"/>
          <w:sz w:val="28"/>
        </w:rPr>
        <w:t>removal</w:t>
      </w:r>
      <w:r>
        <w:rPr>
          <w:spacing w:val="9"/>
          <w:sz w:val="28"/>
        </w:rPr>
        <w:t xml:space="preserve"> </w:t>
      </w:r>
      <w:r>
        <w:rPr>
          <w:spacing w:val="-2"/>
          <w:sz w:val="28"/>
        </w:rPr>
        <w:t>of</w:t>
      </w:r>
      <w:r>
        <w:rPr>
          <w:spacing w:val="8"/>
          <w:sz w:val="28"/>
        </w:rPr>
        <w:t xml:space="preserve"> </w:t>
      </w:r>
      <w:r>
        <w:rPr>
          <w:spacing w:val="-2"/>
          <w:sz w:val="28"/>
        </w:rPr>
        <w:t>exterior</w:t>
      </w:r>
    </w:p>
    <w:p w:rsidR="00C71CDC" w:rsidRDefault="00810B99">
      <w:pPr>
        <w:pStyle w:val="ListParagraph"/>
        <w:numPr>
          <w:ilvl w:val="1"/>
          <w:numId w:val="9"/>
        </w:numPr>
        <w:tabs>
          <w:tab w:val="left" w:pos="4859"/>
        </w:tabs>
        <w:spacing w:before="191"/>
        <w:ind w:left="4859" w:hanging="3140"/>
        <w:jc w:val="left"/>
        <w:rPr>
          <w:sz w:val="28"/>
        </w:rPr>
      </w:pPr>
      <w:r>
        <w:rPr>
          <w:spacing w:val="-6"/>
          <w:sz w:val="28"/>
        </w:rPr>
        <w:t>deck</w:t>
      </w:r>
      <w:r>
        <w:rPr>
          <w:spacing w:val="2"/>
          <w:sz w:val="28"/>
        </w:rPr>
        <w:t xml:space="preserve"> </w:t>
      </w:r>
      <w:r>
        <w:rPr>
          <w:spacing w:val="-6"/>
          <w:sz w:val="28"/>
        </w:rPr>
        <w:t>or</w:t>
      </w:r>
      <w:r>
        <w:rPr>
          <w:spacing w:val="2"/>
          <w:sz w:val="28"/>
        </w:rPr>
        <w:t xml:space="preserve"> </w:t>
      </w:r>
      <w:r>
        <w:rPr>
          <w:spacing w:val="-6"/>
          <w:sz w:val="28"/>
        </w:rPr>
        <w:t>fence</w:t>
      </w:r>
      <w:r>
        <w:rPr>
          <w:spacing w:val="2"/>
          <w:sz w:val="28"/>
        </w:rPr>
        <w:t xml:space="preserve"> </w:t>
      </w:r>
      <w:r>
        <w:rPr>
          <w:spacing w:val="-6"/>
          <w:sz w:val="28"/>
        </w:rPr>
        <w:t>components</w:t>
      </w:r>
      <w:r>
        <w:rPr>
          <w:spacing w:val="2"/>
          <w:sz w:val="28"/>
        </w:rPr>
        <w:t xml:space="preserve"> </w:t>
      </w:r>
      <w:r>
        <w:rPr>
          <w:spacing w:val="-6"/>
          <w:sz w:val="28"/>
        </w:rPr>
        <w:t>or</w:t>
      </w:r>
      <w:r>
        <w:rPr>
          <w:spacing w:val="2"/>
          <w:sz w:val="28"/>
        </w:rPr>
        <w:t xml:space="preserve"> </w:t>
      </w:r>
      <w:proofErr w:type="spellStart"/>
      <w:r>
        <w:rPr>
          <w:spacing w:val="-6"/>
          <w:sz w:val="28"/>
        </w:rPr>
        <w:t>igni</w:t>
      </w:r>
      <w:proofErr w:type="spellEnd"/>
      <w:r>
        <w:rPr>
          <w:spacing w:val="-6"/>
          <w:sz w:val="28"/>
        </w:rPr>
        <w:t>-</w:t>
      </w:r>
    </w:p>
    <w:p w:rsidR="00C71CDC" w:rsidRDefault="00810B99">
      <w:pPr>
        <w:pStyle w:val="ListParagraph"/>
        <w:numPr>
          <w:ilvl w:val="1"/>
          <w:numId w:val="9"/>
        </w:numPr>
        <w:tabs>
          <w:tab w:val="left" w:pos="4859"/>
        </w:tabs>
        <w:ind w:left="4859" w:hanging="3140"/>
        <w:jc w:val="left"/>
        <w:rPr>
          <w:sz w:val="28"/>
        </w:rPr>
      </w:pPr>
      <w:proofErr w:type="spellStart"/>
      <w:r>
        <w:rPr>
          <w:spacing w:val="-6"/>
          <w:sz w:val="28"/>
        </w:rPr>
        <w:t>tion</w:t>
      </w:r>
      <w:proofErr w:type="spellEnd"/>
      <w:r>
        <w:rPr>
          <w:spacing w:val="-6"/>
          <w:sz w:val="28"/>
        </w:rPr>
        <w:t>-prone</w:t>
      </w:r>
      <w:r>
        <w:rPr>
          <w:spacing w:val="40"/>
          <w:sz w:val="28"/>
        </w:rPr>
        <w:t xml:space="preserve"> </w:t>
      </w:r>
      <w:r>
        <w:rPr>
          <w:spacing w:val="-6"/>
          <w:sz w:val="28"/>
        </w:rPr>
        <w:t>landscape</w:t>
      </w:r>
      <w:r>
        <w:rPr>
          <w:spacing w:val="41"/>
          <w:sz w:val="28"/>
        </w:rPr>
        <w:t xml:space="preserve"> </w:t>
      </w:r>
      <w:r>
        <w:rPr>
          <w:spacing w:val="-6"/>
          <w:sz w:val="28"/>
        </w:rPr>
        <w:t>features,</w:t>
      </w:r>
      <w:r>
        <w:rPr>
          <w:spacing w:val="41"/>
          <w:sz w:val="28"/>
        </w:rPr>
        <w:t xml:space="preserve"> </w:t>
      </w:r>
      <w:r>
        <w:rPr>
          <w:spacing w:val="-6"/>
          <w:sz w:val="28"/>
        </w:rPr>
        <w:t>or</w:t>
      </w:r>
    </w:p>
    <w:p w:rsidR="00C71CDC" w:rsidRDefault="00810B99">
      <w:pPr>
        <w:pStyle w:val="ListParagraph"/>
        <w:numPr>
          <w:ilvl w:val="1"/>
          <w:numId w:val="9"/>
        </w:numPr>
        <w:tabs>
          <w:tab w:val="left" w:pos="5419"/>
          <w:tab w:val="left" w:pos="6300"/>
          <w:tab w:val="left" w:pos="7943"/>
          <w:tab w:val="left" w:pos="8422"/>
        </w:tabs>
        <w:ind w:left="5419"/>
        <w:jc w:val="left"/>
        <w:rPr>
          <w:sz w:val="28"/>
        </w:rPr>
      </w:pPr>
      <w:r>
        <w:rPr>
          <w:spacing w:val="-2"/>
          <w:sz w:val="28"/>
        </w:rPr>
        <w:t>‘‘(bb)</w:t>
      </w:r>
      <w:r>
        <w:rPr>
          <w:sz w:val="28"/>
        </w:rPr>
        <w:tab/>
      </w:r>
      <w:r>
        <w:rPr>
          <w:spacing w:val="-2"/>
          <w:sz w:val="28"/>
        </w:rPr>
        <w:t>replacement</w:t>
      </w:r>
      <w:r>
        <w:rPr>
          <w:sz w:val="28"/>
        </w:rPr>
        <w:tab/>
      </w:r>
      <w:r>
        <w:rPr>
          <w:spacing w:val="-5"/>
          <w:sz w:val="28"/>
        </w:rPr>
        <w:t>of</w:t>
      </w:r>
      <w:r>
        <w:rPr>
          <w:sz w:val="28"/>
        </w:rPr>
        <w:tab/>
      </w:r>
      <w:r>
        <w:rPr>
          <w:spacing w:val="-5"/>
          <w:sz w:val="28"/>
        </w:rPr>
        <w:t>the</w:t>
      </w:r>
    </w:p>
    <w:p w:rsidR="00C71CDC" w:rsidRDefault="00810B99">
      <w:pPr>
        <w:pStyle w:val="ListParagraph"/>
        <w:numPr>
          <w:ilvl w:val="1"/>
          <w:numId w:val="9"/>
        </w:numPr>
        <w:tabs>
          <w:tab w:val="left" w:pos="4859"/>
        </w:tabs>
        <w:spacing w:before="191"/>
        <w:ind w:left="4859" w:hanging="3140"/>
        <w:jc w:val="left"/>
        <w:rPr>
          <w:sz w:val="28"/>
        </w:rPr>
      </w:pPr>
      <w:r>
        <w:rPr>
          <w:spacing w:val="-6"/>
          <w:sz w:val="28"/>
        </w:rPr>
        <w:t>components</w:t>
      </w:r>
      <w:r>
        <w:rPr>
          <w:spacing w:val="18"/>
          <w:sz w:val="28"/>
        </w:rPr>
        <w:t xml:space="preserve"> </w:t>
      </w:r>
      <w:r>
        <w:rPr>
          <w:spacing w:val="-6"/>
          <w:sz w:val="28"/>
        </w:rPr>
        <w:t>or</w:t>
      </w:r>
      <w:r>
        <w:rPr>
          <w:spacing w:val="19"/>
          <w:sz w:val="28"/>
        </w:rPr>
        <w:t xml:space="preserve"> </w:t>
      </w:r>
      <w:r>
        <w:rPr>
          <w:spacing w:val="-6"/>
          <w:sz w:val="28"/>
        </w:rPr>
        <w:t>features</w:t>
      </w:r>
      <w:r>
        <w:rPr>
          <w:spacing w:val="18"/>
          <w:sz w:val="28"/>
        </w:rPr>
        <w:t xml:space="preserve"> </w:t>
      </w:r>
      <w:r>
        <w:rPr>
          <w:spacing w:val="-6"/>
          <w:sz w:val="28"/>
        </w:rPr>
        <w:t>described</w:t>
      </w:r>
    </w:p>
    <w:p w:rsidR="00C71CDC" w:rsidRDefault="00810B99">
      <w:pPr>
        <w:pStyle w:val="ListParagraph"/>
        <w:numPr>
          <w:ilvl w:val="1"/>
          <w:numId w:val="9"/>
        </w:numPr>
        <w:tabs>
          <w:tab w:val="left" w:pos="4859"/>
        </w:tabs>
        <w:ind w:left="4859" w:hanging="3140"/>
        <w:jc w:val="left"/>
        <w:rPr>
          <w:sz w:val="28"/>
        </w:rPr>
      </w:pPr>
      <w:r>
        <w:rPr>
          <w:spacing w:val="-2"/>
          <w:sz w:val="28"/>
        </w:rPr>
        <w:t>in</w:t>
      </w:r>
      <w:r>
        <w:rPr>
          <w:spacing w:val="23"/>
          <w:sz w:val="28"/>
        </w:rPr>
        <w:t xml:space="preserve"> </w:t>
      </w:r>
      <w:r>
        <w:rPr>
          <w:spacing w:val="-2"/>
          <w:sz w:val="28"/>
        </w:rPr>
        <w:t>item</w:t>
      </w:r>
      <w:r>
        <w:rPr>
          <w:spacing w:val="24"/>
          <w:sz w:val="28"/>
        </w:rPr>
        <w:t xml:space="preserve"> </w:t>
      </w:r>
      <w:r>
        <w:rPr>
          <w:spacing w:val="-2"/>
          <w:sz w:val="28"/>
        </w:rPr>
        <w:t>(aa)</w:t>
      </w:r>
      <w:r>
        <w:rPr>
          <w:spacing w:val="24"/>
          <w:sz w:val="28"/>
        </w:rPr>
        <w:t xml:space="preserve"> </w:t>
      </w:r>
      <w:r>
        <w:rPr>
          <w:spacing w:val="-2"/>
          <w:sz w:val="28"/>
        </w:rPr>
        <w:t>with</w:t>
      </w:r>
      <w:r>
        <w:rPr>
          <w:spacing w:val="24"/>
          <w:sz w:val="28"/>
        </w:rPr>
        <w:t xml:space="preserve"> </w:t>
      </w:r>
      <w:r>
        <w:rPr>
          <w:spacing w:val="-2"/>
          <w:sz w:val="28"/>
        </w:rPr>
        <w:t>components</w:t>
      </w:r>
      <w:r>
        <w:rPr>
          <w:spacing w:val="24"/>
          <w:sz w:val="28"/>
        </w:rPr>
        <w:t xml:space="preserve"> </w:t>
      </w:r>
      <w:r>
        <w:rPr>
          <w:spacing w:val="-5"/>
          <w:sz w:val="28"/>
        </w:rPr>
        <w:t>or</w:t>
      </w:r>
    </w:p>
    <w:p w:rsidR="00C71CDC" w:rsidRDefault="00810B99">
      <w:pPr>
        <w:pStyle w:val="ListParagraph"/>
        <w:numPr>
          <w:ilvl w:val="1"/>
          <w:numId w:val="9"/>
        </w:numPr>
        <w:tabs>
          <w:tab w:val="left" w:pos="4859"/>
        </w:tabs>
        <w:ind w:left="4859" w:hanging="3140"/>
        <w:jc w:val="left"/>
        <w:rPr>
          <w:sz w:val="28"/>
        </w:rPr>
      </w:pPr>
      <w:r>
        <w:rPr>
          <w:spacing w:val="-2"/>
          <w:sz w:val="28"/>
        </w:rPr>
        <w:t>features</w:t>
      </w:r>
      <w:r>
        <w:rPr>
          <w:spacing w:val="6"/>
          <w:sz w:val="28"/>
        </w:rPr>
        <w:t xml:space="preserve"> </w:t>
      </w:r>
      <w:r>
        <w:rPr>
          <w:spacing w:val="-2"/>
          <w:sz w:val="28"/>
        </w:rPr>
        <w:t>that</w:t>
      </w:r>
      <w:r>
        <w:rPr>
          <w:spacing w:val="6"/>
          <w:sz w:val="28"/>
        </w:rPr>
        <w:t xml:space="preserve"> </w:t>
      </w:r>
      <w:r>
        <w:rPr>
          <w:spacing w:val="-2"/>
          <w:sz w:val="28"/>
        </w:rPr>
        <w:t>conform</w:t>
      </w:r>
      <w:r>
        <w:rPr>
          <w:spacing w:val="6"/>
          <w:sz w:val="28"/>
        </w:rPr>
        <w:t xml:space="preserve"> </w:t>
      </w:r>
      <w:r>
        <w:rPr>
          <w:spacing w:val="-2"/>
          <w:sz w:val="28"/>
        </w:rPr>
        <w:t>to</w:t>
      </w:r>
      <w:r>
        <w:rPr>
          <w:spacing w:val="7"/>
          <w:sz w:val="28"/>
        </w:rPr>
        <w:t xml:space="preserve"> </w:t>
      </w:r>
      <w:r>
        <w:rPr>
          <w:spacing w:val="-2"/>
          <w:sz w:val="28"/>
        </w:rPr>
        <w:t>ignition-</w:t>
      </w:r>
    </w:p>
    <w:p w:rsidR="00C71CDC" w:rsidRDefault="00810B99">
      <w:pPr>
        <w:pStyle w:val="ListParagraph"/>
        <w:numPr>
          <w:ilvl w:val="1"/>
          <w:numId w:val="9"/>
        </w:numPr>
        <w:tabs>
          <w:tab w:val="left" w:pos="4859"/>
        </w:tabs>
        <w:ind w:left="4859" w:hanging="3140"/>
        <w:jc w:val="left"/>
        <w:rPr>
          <w:sz w:val="28"/>
        </w:rPr>
      </w:pPr>
      <w:r>
        <w:rPr>
          <w:spacing w:val="-6"/>
          <w:sz w:val="28"/>
        </w:rPr>
        <w:t>resistant</w:t>
      </w:r>
      <w:r>
        <w:rPr>
          <w:spacing w:val="8"/>
          <w:sz w:val="28"/>
        </w:rPr>
        <w:t xml:space="preserve"> </w:t>
      </w:r>
      <w:r>
        <w:rPr>
          <w:spacing w:val="-6"/>
          <w:sz w:val="28"/>
        </w:rPr>
        <w:t>construction</w:t>
      </w:r>
      <w:r>
        <w:rPr>
          <w:spacing w:val="8"/>
          <w:sz w:val="28"/>
        </w:rPr>
        <w:t xml:space="preserve"> </w:t>
      </w:r>
      <w:r>
        <w:rPr>
          <w:spacing w:val="-6"/>
          <w:sz w:val="28"/>
        </w:rPr>
        <w:t>standards,</w:t>
      </w:r>
    </w:p>
    <w:p w:rsidR="00C71CDC" w:rsidRDefault="00810B99">
      <w:pPr>
        <w:pStyle w:val="ListParagraph"/>
        <w:numPr>
          <w:ilvl w:val="1"/>
          <w:numId w:val="9"/>
        </w:numPr>
        <w:tabs>
          <w:tab w:val="left" w:pos="4859"/>
        </w:tabs>
        <w:spacing w:before="191"/>
        <w:ind w:left="4859" w:hanging="3140"/>
        <w:jc w:val="left"/>
        <w:rPr>
          <w:sz w:val="28"/>
        </w:rPr>
      </w:pPr>
      <w:r>
        <w:rPr>
          <w:sz w:val="28"/>
        </w:rPr>
        <w:t>‘‘(III)</w:t>
      </w:r>
      <w:r>
        <w:rPr>
          <w:spacing w:val="56"/>
          <w:w w:val="150"/>
          <w:sz w:val="28"/>
        </w:rPr>
        <w:t xml:space="preserve"> </w:t>
      </w:r>
      <w:r>
        <w:rPr>
          <w:sz w:val="28"/>
        </w:rPr>
        <w:t>perform</w:t>
      </w:r>
      <w:r>
        <w:rPr>
          <w:spacing w:val="57"/>
          <w:w w:val="150"/>
          <w:sz w:val="28"/>
        </w:rPr>
        <w:t xml:space="preserve"> </w:t>
      </w:r>
      <w:r>
        <w:rPr>
          <w:sz w:val="28"/>
        </w:rPr>
        <w:t>fire</w:t>
      </w:r>
      <w:r>
        <w:rPr>
          <w:spacing w:val="57"/>
          <w:w w:val="150"/>
          <w:sz w:val="28"/>
        </w:rPr>
        <w:t xml:space="preserve"> </w:t>
      </w:r>
      <w:r>
        <w:rPr>
          <w:spacing w:val="-2"/>
          <w:sz w:val="28"/>
        </w:rPr>
        <w:t>maintenance</w:t>
      </w:r>
    </w:p>
    <w:p w:rsidR="00C71CDC" w:rsidRDefault="00810B99">
      <w:pPr>
        <w:pStyle w:val="ListParagraph"/>
        <w:numPr>
          <w:ilvl w:val="1"/>
          <w:numId w:val="9"/>
        </w:numPr>
        <w:tabs>
          <w:tab w:val="left" w:pos="4299"/>
        </w:tabs>
        <w:ind w:left="4299" w:hanging="2720"/>
        <w:jc w:val="left"/>
        <w:rPr>
          <w:sz w:val="28"/>
        </w:rPr>
      </w:pPr>
      <w:r>
        <w:rPr>
          <w:spacing w:val="-2"/>
          <w:sz w:val="28"/>
        </w:rPr>
        <w:t>procedures</w:t>
      </w:r>
      <w:r>
        <w:rPr>
          <w:spacing w:val="47"/>
          <w:sz w:val="28"/>
        </w:rPr>
        <w:t xml:space="preserve"> </w:t>
      </w:r>
      <w:r>
        <w:rPr>
          <w:spacing w:val="-2"/>
          <w:sz w:val="28"/>
        </w:rPr>
        <w:t>identified</w:t>
      </w:r>
      <w:r>
        <w:rPr>
          <w:spacing w:val="47"/>
          <w:sz w:val="28"/>
        </w:rPr>
        <w:t xml:space="preserve"> </w:t>
      </w:r>
      <w:r>
        <w:rPr>
          <w:spacing w:val="-2"/>
          <w:sz w:val="28"/>
        </w:rPr>
        <w:t>by</w:t>
      </w:r>
      <w:r>
        <w:rPr>
          <w:spacing w:val="47"/>
          <w:sz w:val="28"/>
        </w:rPr>
        <w:t xml:space="preserve"> </w:t>
      </w:r>
      <w:r>
        <w:rPr>
          <w:spacing w:val="-2"/>
          <w:sz w:val="28"/>
        </w:rPr>
        <w:t>the</w:t>
      </w:r>
      <w:r>
        <w:rPr>
          <w:spacing w:val="47"/>
          <w:sz w:val="28"/>
        </w:rPr>
        <w:t xml:space="preserve"> </w:t>
      </w:r>
      <w:r>
        <w:rPr>
          <w:spacing w:val="-2"/>
          <w:sz w:val="28"/>
        </w:rPr>
        <w:t>Federal</w:t>
      </w:r>
    </w:p>
    <w:p w:rsidR="00C71CDC" w:rsidRDefault="00810B99">
      <w:pPr>
        <w:pStyle w:val="ListParagraph"/>
        <w:numPr>
          <w:ilvl w:val="1"/>
          <w:numId w:val="9"/>
        </w:numPr>
        <w:tabs>
          <w:tab w:val="left" w:pos="4299"/>
          <w:tab w:val="left" w:pos="5800"/>
          <w:tab w:val="left" w:pos="7497"/>
          <w:tab w:val="left" w:pos="8543"/>
        </w:tabs>
        <w:ind w:left="4299" w:hanging="2720"/>
        <w:jc w:val="left"/>
        <w:rPr>
          <w:sz w:val="28"/>
        </w:rPr>
      </w:pPr>
      <w:r>
        <w:rPr>
          <w:spacing w:val="-2"/>
          <w:sz w:val="28"/>
        </w:rPr>
        <w:t>Emergency</w:t>
      </w:r>
      <w:r>
        <w:rPr>
          <w:sz w:val="28"/>
        </w:rPr>
        <w:tab/>
      </w:r>
      <w:r>
        <w:rPr>
          <w:spacing w:val="-2"/>
          <w:sz w:val="28"/>
        </w:rPr>
        <w:t>Management</w:t>
      </w:r>
      <w:r>
        <w:rPr>
          <w:sz w:val="28"/>
        </w:rPr>
        <w:tab/>
      </w:r>
      <w:r>
        <w:rPr>
          <w:spacing w:val="-2"/>
          <w:sz w:val="28"/>
        </w:rPr>
        <w:t>Agency</w:t>
      </w:r>
      <w:r>
        <w:rPr>
          <w:sz w:val="28"/>
        </w:rPr>
        <w:tab/>
      </w:r>
      <w:r>
        <w:rPr>
          <w:spacing w:val="-5"/>
          <w:sz w:val="28"/>
        </w:rPr>
        <w:t>or</w:t>
      </w:r>
    </w:p>
    <w:p w:rsidR="00C71CDC" w:rsidRDefault="00810B99">
      <w:pPr>
        <w:pStyle w:val="ListParagraph"/>
        <w:numPr>
          <w:ilvl w:val="1"/>
          <w:numId w:val="9"/>
        </w:numPr>
        <w:tabs>
          <w:tab w:val="left" w:pos="4299"/>
        </w:tabs>
        <w:ind w:left="4299" w:hanging="2720"/>
        <w:jc w:val="left"/>
        <w:rPr>
          <w:sz w:val="28"/>
        </w:rPr>
      </w:pPr>
      <w:r>
        <w:rPr>
          <w:sz w:val="28"/>
        </w:rPr>
        <w:t>the</w:t>
      </w:r>
      <w:r>
        <w:rPr>
          <w:spacing w:val="47"/>
          <w:sz w:val="28"/>
        </w:rPr>
        <w:t xml:space="preserve"> </w:t>
      </w:r>
      <w:r>
        <w:rPr>
          <w:sz w:val="28"/>
        </w:rPr>
        <w:t>United</w:t>
      </w:r>
      <w:r>
        <w:rPr>
          <w:spacing w:val="47"/>
          <w:sz w:val="28"/>
        </w:rPr>
        <w:t xml:space="preserve"> </w:t>
      </w:r>
      <w:r>
        <w:rPr>
          <w:sz w:val="28"/>
        </w:rPr>
        <w:t>States</w:t>
      </w:r>
      <w:r>
        <w:rPr>
          <w:spacing w:val="47"/>
          <w:sz w:val="28"/>
        </w:rPr>
        <w:t xml:space="preserve"> </w:t>
      </w:r>
      <w:r>
        <w:rPr>
          <w:sz w:val="28"/>
        </w:rPr>
        <w:t>Forest</w:t>
      </w:r>
      <w:r>
        <w:rPr>
          <w:spacing w:val="47"/>
          <w:sz w:val="28"/>
        </w:rPr>
        <w:t xml:space="preserve"> </w:t>
      </w:r>
      <w:r>
        <w:rPr>
          <w:sz w:val="28"/>
        </w:rPr>
        <w:t>Service,</w:t>
      </w:r>
      <w:r>
        <w:rPr>
          <w:spacing w:val="47"/>
          <w:sz w:val="28"/>
        </w:rPr>
        <w:t xml:space="preserve"> </w:t>
      </w:r>
      <w:r>
        <w:rPr>
          <w:spacing w:val="-5"/>
          <w:sz w:val="28"/>
        </w:rPr>
        <w:t>in-</w:t>
      </w:r>
    </w:p>
    <w:p w:rsidR="00C71CDC" w:rsidRDefault="00810B99">
      <w:pPr>
        <w:pStyle w:val="ListParagraph"/>
        <w:numPr>
          <w:ilvl w:val="1"/>
          <w:numId w:val="9"/>
        </w:numPr>
        <w:tabs>
          <w:tab w:val="left" w:pos="4299"/>
        </w:tabs>
        <w:spacing w:before="191"/>
        <w:ind w:left="4299" w:hanging="2720"/>
        <w:jc w:val="left"/>
        <w:rPr>
          <w:sz w:val="28"/>
        </w:rPr>
      </w:pPr>
      <w:proofErr w:type="spellStart"/>
      <w:r>
        <w:rPr>
          <w:sz w:val="28"/>
        </w:rPr>
        <w:t>cluding</w:t>
      </w:r>
      <w:proofErr w:type="spellEnd"/>
      <w:r>
        <w:rPr>
          <w:spacing w:val="58"/>
          <w:sz w:val="28"/>
        </w:rPr>
        <w:t xml:space="preserve"> </w:t>
      </w:r>
      <w:r>
        <w:rPr>
          <w:sz w:val="28"/>
        </w:rPr>
        <w:t>fuel</w:t>
      </w:r>
      <w:r>
        <w:rPr>
          <w:spacing w:val="59"/>
          <w:sz w:val="28"/>
        </w:rPr>
        <w:t xml:space="preserve"> </w:t>
      </w:r>
      <w:r>
        <w:rPr>
          <w:sz w:val="28"/>
        </w:rPr>
        <w:t>management</w:t>
      </w:r>
      <w:r>
        <w:rPr>
          <w:spacing w:val="59"/>
          <w:sz w:val="28"/>
        </w:rPr>
        <w:t xml:space="preserve"> </w:t>
      </w:r>
      <w:r>
        <w:rPr>
          <w:spacing w:val="-2"/>
          <w:sz w:val="28"/>
        </w:rPr>
        <w:t>techniques</w:t>
      </w:r>
    </w:p>
    <w:p w:rsidR="00C71CDC" w:rsidRDefault="00810B99">
      <w:pPr>
        <w:pStyle w:val="ListParagraph"/>
        <w:numPr>
          <w:ilvl w:val="1"/>
          <w:numId w:val="9"/>
        </w:numPr>
        <w:tabs>
          <w:tab w:val="left" w:pos="4299"/>
        </w:tabs>
        <w:ind w:left="4299" w:hanging="2720"/>
        <w:jc w:val="left"/>
        <w:rPr>
          <w:sz w:val="28"/>
        </w:rPr>
      </w:pPr>
      <w:r>
        <w:rPr>
          <w:sz w:val="28"/>
        </w:rPr>
        <w:t>such</w:t>
      </w:r>
      <w:r>
        <w:rPr>
          <w:spacing w:val="26"/>
          <w:sz w:val="28"/>
        </w:rPr>
        <w:t xml:space="preserve"> </w:t>
      </w:r>
      <w:r>
        <w:rPr>
          <w:sz w:val="28"/>
        </w:rPr>
        <w:t>as</w:t>
      </w:r>
      <w:r>
        <w:rPr>
          <w:spacing w:val="26"/>
          <w:sz w:val="28"/>
        </w:rPr>
        <w:t xml:space="preserve"> </w:t>
      </w:r>
      <w:r>
        <w:rPr>
          <w:sz w:val="28"/>
        </w:rPr>
        <w:t>creating</w:t>
      </w:r>
      <w:r>
        <w:rPr>
          <w:spacing w:val="27"/>
          <w:sz w:val="28"/>
        </w:rPr>
        <w:t xml:space="preserve"> </w:t>
      </w:r>
      <w:r>
        <w:rPr>
          <w:sz w:val="28"/>
        </w:rPr>
        <w:t>fuel</w:t>
      </w:r>
      <w:r>
        <w:rPr>
          <w:spacing w:val="26"/>
          <w:sz w:val="28"/>
        </w:rPr>
        <w:t xml:space="preserve"> </w:t>
      </w:r>
      <w:r>
        <w:rPr>
          <w:sz w:val="28"/>
        </w:rPr>
        <w:t>and</w:t>
      </w:r>
      <w:r>
        <w:rPr>
          <w:spacing w:val="27"/>
          <w:sz w:val="28"/>
        </w:rPr>
        <w:t xml:space="preserve"> </w:t>
      </w:r>
      <w:r>
        <w:rPr>
          <w:sz w:val="28"/>
        </w:rPr>
        <w:t>fire</w:t>
      </w:r>
      <w:r>
        <w:rPr>
          <w:spacing w:val="26"/>
          <w:sz w:val="28"/>
        </w:rPr>
        <w:t xml:space="preserve"> </w:t>
      </w:r>
      <w:r>
        <w:rPr>
          <w:spacing w:val="-2"/>
          <w:sz w:val="28"/>
        </w:rPr>
        <w:t>breaks,</w:t>
      </w:r>
    </w:p>
    <w:p w:rsidR="00C71CDC" w:rsidRDefault="00810B99">
      <w:pPr>
        <w:pStyle w:val="ListParagraph"/>
        <w:numPr>
          <w:ilvl w:val="1"/>
          <w:numId w:val="9"/>
        </w:numPr>
        <w:tabs>
          <w:tab w:val="left" w:pos="4859"/>
        </w:tabs>
        <w:ind w:left="4859" w:hanging="3280"/>
        <w:jc w:val="left"/>
        <w:rPr>
          <w:sz w:val="28"/>
        </w:rPr>
      </w:pPr>
      <w:r>
        <w:rPr>
          <w:sz w:val="28"/>
        </w:rPr>
        <w:t>‘‘(IV)</w:t>
      </w:r>
      <w:r>
        <w:rPr>
          <w:spacing w:val="73"/>
          <w:sz w:val="28"/>
        </w:rPr>
        <w:t xml:space="preserve"> </w:t>
      </w:r>
      <w:r>
        <w:rPr>
          <w:sz w:val="28"/>
        </w:rPr>
        <w:t>gather</w:t>
      </w:r>
      <w:r>
        <w:rPr>
          <w:spacing w:val="74"/>
          <w:sz w:val="28"/>
        </w:rPr>
        <w:t xml:space="preserve"> </w:t>
      </w:r>
      <w:r>
        <w:rPr>
          <w:sz w:val="28"/>
        </w:rPr>
        <w:t>and</w:t>
      </w:r>
      <w:r>
        <w:rPr>
          <w:spacing w:val="73"/>
          <w:sz w:val="28"/>
        </w:rPr>
        <w:t xml:space="preserve"> </w:t>
      </w:r>
      <w:r>
        <w:rPr>
          <w:sz w:val="28"/>
        </w:rPr>
        <w:t>analyze</w:t>
      </w:r>
      <w:r>
        <w:rPr>
          <w:spacing w:val="74"/>
          <w:sz w:val="28"/>
        </w:rPr>
        <w:t xml:space="preserve"> </w:t>
      </w:r>
      <w:r>
        <w:rPr>
          <w:spacing w:val="-2"/>
          <w:sz w:val="28"/>
        </w:rPr>
        <w:t>water</w:t>
      </w:r>
    </w:p>
    <w:p w:rsidR="00C71CDC" w:rsidRDefault="00810B99">
      <w:pPr>
        <w:pStyle w:val="ListParagraph"/>
        <w:numPr>
          <w:ilvl w:val="1"/>
          <w:numId w:val="9"/>
        </w:numPr>
        <w:tabs>
          <w:tab w:val="left" w:pos="4299"/>
          <w:tab w:val="left" w:pos="4923"/>
          <w:tab w:val="left" w:pos="6023"/>
          <w:tab w:val="left" w:pos="6730"/>
          <w:tab w:val="left" w:pos="7154"/>
          <w:tab w:val="left" w:pos="8031"/>
        </w:tabs>
        <w:spacing w:before="191"/>
        <w:ind w:left="4299" w:hanging="2720"/>
        <w:jc w:val="left"/>
        <w:rPr>
          <w:sz w:val="28"/>
        </w:rPr>
      </w:pPr>
      <w:r>
        <w:rPr>
          <w:spacing w:val="-5"/>
          <w:sz w:val="28"/>
        </w:rPr>
        <w:t>and</w:t>
      </w:r>
      <w:r>
        <w:rPr>
          <w:sz w:val="28"/>
        </w:rPr>
        <w:tab/>
      </w:r>
      <w:r>
        <w:rPr>
          <w:spacing w:val="-2"/>
          <w:sz w:val="28"/>
        </w:rPr>
        <w:t>weather</w:t>
      </w:r>
      <w:r>
        <w:rPr>
          <w:sz w:val="28"/>
        </w:rPr>
        <w:tab/>
      </w:r>
      <w:r>
        <w:rPr>
          <w:spacing w:val="-4"/>
          <w:sz w:val="28"/>
        </w:rPr>
        <w:t>data</w:t>
      </w:r>
      <w:r>
        <w:rPr>
          <w:sz w:val="28"/>
        </w:rPr>
        <w:tab/>
      </w:r>
      <w:r>
        <w:rPr>
          <w:spacing w:val="-5"/>
          <w:sz w:val="28"/>
        </w:rPr>
        <w:t>to</w:t>
      </w:r>
      <w:r>
        <w:rPr>
          <w:sz w:val="28"/>
        </w:rPr>
        <w:tab/>
      </w:r>
      <w:r>
        <w:rPr>
          <w:spacing w:val="-2"/>
          <w:sz w:val="28"/>
        </w:rPr>
        <w:t>better</w:t>
      </w:r>
      <w:r>
        <w:rPr>
          <w:sz w:val="28"/>
        </w:rPr>
        <w:tab/>
      </w:r>
      <w:r>
        <w:rPr>
          <w:spacing w:val="-2"/>
          <w:sz w:val="28"/>
        </w:rPr>
        <w:t>under-</w:t>
      </w:r>
    </w:p>
    <w:p w:rsidR="00C71CDC" w:rsidRDefault="00810B99">
      <w:pPr>
        <w:pStyle w:val="ListParagraph"/>
        <w:numPr>
          <w:ilvl w:val="1"/>
          <w:numId w:val="9"/>
        </w:numPr>
        <w:tabs>
          <w:tab w:val="left" w:pos="4299"/>
        </w:tabs>
        <w:ind w:left="4299" w:hanging="2720"/>
        <w:jc w:val="left"/>
        <w:rPr>
          <w:sz w:val="28"/>
        </w:rPr>
      </w:pPr>
      <w:r>
        <w:rPr>
          <w:sz w:val="28"/>
        </w:rPr>
        <w:t>stand</w:t>
      </w:r>
      <w:r>
        <w:rPr>
          <w:spacing w:val="63"/>
          <w:sz w:val="28"/>
        </w:rPr>
        <w:t xml:space="preserve"> </w:t>
      </w:r>
      <w:r>
        <w:rPr>
          <w:sz w:val="28"/>
        </w:rPr>
        <w:t>the</w:t>
      </w:r>
      <w:r>
        <w:rPr>
          <w:spacing w:val="63"/>
          <w:sz w:val="28"/>
        </w:rPr>
        <w:t xml:space="preserve"> </w:t>
      </w:r>
      <w:r>
        <w:rPr>
          <w:sz w:val="28"/>
        </w:rPr>
        <w:t>local</w:t>
      </w:r>
      <w:r>
        <w:rPr>
          <w:spacing w:val="63"/>
          <w:sz w:val="28"/>
        </w:rPr>
        <w:t xml:space="preserve"> </w:t>
      </w:r>
      <w:r>
        <w:rPr>
          <w:sz w:val="28"/>
        </w:rPr>
        <w:t>climate</w:t>
      </w:r>
      <w:r>
        <w:rPr>
          <w:spacing w:val="64"/>
          <w:sz w:val="28"/>
        </w:rPr>
        <w:t xml:space="preserve"> </w:t>
      </w:r>
      <w:r>
        <w:rPr>
          <w:sz w:val="28"/>
        </w:rPr>
        <w:t>and</w:t>
      </w:r>
      <w:r>
        <w:rPr>
          <w:spacing w:val="63"/>
          <w:sz w:val="28"/>
        </w:rPr>
        <w:t xml:space="preserve"> </w:t>
      </w:r>
      <w:r>
        <w:rPr>
          <w:spacing w:val="-2"/>
          <w:sz w:val="28"/>
        </w:rPr>
        <w:t>drought</w:t>
      </w:r>
    </w:p>
    <w:p w:rsidR="00C71CDC" w:rsidRDefault="00810B99">
      <w:pPr>
        <w:pStyle w:val="ListParagraph"/>
        <w:numPr>
          <w:ilvl w:val="1"/>
          <w:numId w:val="9"/>
        </w:numPr>
        <w:tabs>
          <w:tab w:val="left" w:pos="4299"/>
        </w:tabs>
        <w:ind w:left="4299" w:hanging="2720"/>
        <w:jc w:val="left"/>
        <w:rPr>
          <w:sz w:val="28"/>
        </w:rPr>
      </w:pPr>
      <w:r>
        <w:rPr>
          <w:spacing w:val="-2"/>
          <w:sz w:val="28"/>
        </w:rPr>
        <w:t>history,</w:t>
      </w:r>
    </w:p>
    <w:p w:rsidR="00C71CDC" w:rsidRDefault="00810B99">
      <w:pPr>
        <w:pStyle w:val="ListParagraph"/>
        <w:numPr>
          <w:ilvl w:val="1"/>
          <w:numId w:val="9"/>
        </w:numPr>
        <w:tabs>
          <w:tab w:val="left" w:pos="4859"/>
        </w:tabs>
        <w:ind w:left="4859" w:hanging="3280"/>
        <w:jc w:val="left"/>
        <w:rPr>
          <w:sz w:val="28"/>
        </w:rPr>
      </w:pPr>
      <w:r>
        <w:rPr>
          <w:sz w:val="28"/>
        </w:rPr>
        <w:t>‘‘(V)</w:t>
      </w:r>
      <w:r>
        <w:rPr>
          <w:spacing w:val="52"/>
          <w:w w:val="150"/>
          <w:sz w:val="28"/>
        </w:rPr>
        <w:t xml:space="preserve"> </w:t>
      </w:r>
      <w:r>
        <w:rPr>
          <w:sz w:val="28"/>
        </w:rPr>
        <w:t>replace</w:t>
      </w:r>
      <w:r>
        <w:rPr>
          <w:spacing w:val="53"/>
          <w:w w:val="150"/>
          <w:sz w:val="28"/>
        </w:rPr>
        <w:t xml:space="preserve"> </w:t>
      </w:r>
      <w:r>
        <w:rPr>
          <w:sz w:val="28"/>
        </w:rPr>
        <w:t>flammable</w:t>
      </w:r>
      <w:r>
        <w:rPr>
          <w:spacing w:val="53"/>
          <w:w w:val="150"/>
          <w:sz w:val="28"/>
        </w:rPr>
        <w:t xml:space="preserve"> </w:t>
      </w:r>
      <w:proofErr w:type="spellStart"/>
      <w:r>
        <w:rPr>
          <w:spacing w:val="-2"/>
          <w:sz w:val="28"/>
        </w:rPr>
        <w:t>vegeta</w:t>
      </w:r>
      <w:proofErr w:type="spellEnd"/>
      <w:r>
        <w:rPr>
          <w:spacing w:val="-2"/>
          <w:sz w:val="28"/>
        </w:rPr>
        <w:t>-</w:t>
      </w:r>
    </w:p>
    <w:p w:rsidR="00C71CDC" w:rsidRDefault="00810B99">
      <w:pPr>
        <w:pStyle w:val="ListParagraph"/>
        <w:numPr>
          <w:ilvl w:val="1"/>
          <w:numId w:val="9"/>
        </w:numPr>
        <w:tabs>
          <w:tab w:val="left" w:pos="4299"/>
        </w:tabs>
        <w:spacing w:before="191"/>
        <w:ind w:left="4299" w:hanging="2720"/>
        <w:jc w:val="left"/>
        <w:rPr>
          <w:sz w:val="28"/>
        </w:rPr>
      </w:pPr>
      <w:proofErr w:type="spellStart"/>
      <w:r>
        <w:rPr>
          <w:spacing w:val="-6"/>
          <w:sz w:val="28"/>
        </w:rPr>
        <w:t>tion</w:t>
      </w:r>
      <w:proofErr w:type="spellEnd"/>
      <w:r>
        <w:rPr>
          <w:spacing w:val="6"/>
          <w:sz w:val="28"/>
        </w:rPr>
        <w:t xml:space="preserve"> </w:t>
      </w:r>
      <w:r>
        <w:rPr>
          <w:spacing w:val="-6"/>
          <w:sz w:val="28"/>
        </w:rPr>
        <w:t>with</w:t>
      </w:r>
      <w:r>
        <w:rPr>
          <w:spacing w:val="6"/>
          <w:sz w:val="28"/>
        </w:rPr>
        <w:t xml:space="preserve"> </w:t>
      </w:r>
      <w:r>
        <w:rPr>
          <w:spacing w:val="-6"/>
          <w:sz w:val="28"/>
        </w:rPr>
        <w:t>less</w:t>
      </w:r>
      <w:r>
        <w:rPr>
          <w:spacing w:val="6"/>
          <w:sz w:val="28"/>
        </w:rPr>
        <w:t xml:space="preserve"> </w:t>
      </w:r>
      <w:r>
        <w:rPr>
          <w:spacing w:val="-6"/>
          <w:sz w:val="28"/>
        </w:rPr>
        <w:t>flammable</w:t>
      </w:r>
      <w:r>
        <w:rPr>
          <w:spacing w:val="6"/>
          <w:sz w:val="28"/>
        </w:rPr>
        <w:t xml:space="preserve"> </w:t>
      </w:r>
      <w:r>
        <w:rPr>
          <w:spacing w:val="-6"/>
          <w:sz w:val="28"/>
        </w:rPr>
        <w:t>species,</w:t>
      </w:r>
    </w:p>
    <w:p w:rsidR="00C71CDC" w:rsidRDefault="00810B99">
      <w:pPr>
        <w:pStyle w:val="ListParagraph"/>
        <w:numPr>
          <w:ilvl w:val="1"/>
          <w:numId w:val="9"/>
        </w:numPr>
        <w:tabs>
          <w:tab w:val="left" w:pos="4859"/>
        </w:tabs>
        <w:ind w:left="4859" w:hanging="3280"/>
        <w:jc w:val="left"/>
        <w:rPr>
          <w:sz w:val="28"/>
        </w:rPr>
      </w:pPr>
      <w:r>
        <w:rPr>
          <w:sz w:val="28"/>
        </w:rPr>
        <w:t>‘‘(VI)</w:t>
      </w:r>
      <w:r>
        <w:rPr>
          <w:spacing w:val="41"/>
          <w:sz w:val="28"/>
        </w:rPr>
        <w:t xml:space="preserve"> </w:t>
      </w:r>
      <w:r>
        <w:rPr>
          <w:sz w:val="28"/>
        </w:rPr>
        <w:t>determine</w:t>
      </w:r>
      <w:r>
        <w:rPr>
          <w:spacing w:val="42"/>
          <w:sz w:val="28"/>
        </w:rPr>
        <w:t xml:space="preserve"> </w:t>
      </w:r>
      <w:r>
        <w:rPr>
          <w:sz w:val="28"/>
        </w:rPr>
        <w:t>the</w:t>
      </w:r>
      <w:r>
        <w:rPr>
          <w:spacing w:val="41"/>
          <w:sz w:val="28"/>
        </w:rPr>
        <w:t xml:space="preserve"> </w:t>
      </w:r>
      <w:r>
        <w:rPr>
          <w:sz w:val="28"/>
        </w:rPr>
        <w:t>risk</w:t>
      </w:r>
      <w:r>
        <w:rPr>
          <w:spacing w:val="42"/>
          <w:sz w:val="28"/>
        </w:rPr>
        <w:t xml:space="preserve"> </w:t>
      </w:r>
      <w:r>
        <w:rPr>
          <w:sz w:val="28"/>
        </w:rPr>
        <w:t>of</w:t>
      </w:r>
      <w:r>
        <w:rPr>
          <w:spacing w:val="42"/>
          <w:sz w:val="28"/>
        </w:rPr>
        <w:t xml:space="preserve"> </w:t>
      </w:r>
      <w:proofErr w:type="spellStart"/>
      <w:r>
        <w:rPr>
          <w:spacing w:val="-4"/>
          <w:sz w:val="28"/>
        </w:rPr>
        <w:t>nat</w:t>
      </w:r>
      <w:proofErr w:type="spellEnd"/>
      <w:r>
        <w:rPr>
          <w:spacing w:val="-4"/>
          <w:sz w:val="28"/>
        </w:rPr>
        <w:t>-</w:t>
      </w:r>
    </w:p>
    <w:p w:rsidR="00C71CDC" w:rsidRDefault="00810B99">
      <w:pPr>
        <w:pStyle w:val="ListParagraph"/>
        <w:numPr>
          <w:ilvl w:val="1"/>
          <w:numId w:val="9"/>
        </w:numPr>
        <w:tabs>
          <w:tab w:val="left" w:pos="4299"/>
        </w:tabs>
        <w:ind w:left="4299" w:hanging="2720"/>
        <w:jc w:val="left"/>
        <w:rPr>
          <w:sz w:val="28"/>
        </w:rPr>
      </w:pPr>
      <w:proofErr w:type="spellStart"/>
      <w:r>
        <w:rPr>
          <w:spacing w:val="-2"/>
          <w:sz w:val="28"/>
        </w:rPr>
        <w:t>ural</w:t>
      </w:r>
      <w:proofErr w:type="spellEnd"/>
      <w:r>
        <w:rPr>
          <w:spacing w:val="14"/>
          <w:sz w:val="28"/>
        </w:rPr>
        <w:t xml:space="preserve"> </w:t>
      </w:r>
      <w:r>
        <w:rPr>
          <w:spacing w:val="-2"/>
          <w:sz w:val="28"/>
        </w:rPr>
        <w:t>disasters</w:t>
      </w:r>
      <w:r>
        <w:rPr>
          <w:spacing w:val="14"/>
          <w:sz w:val="28"/>
        </w:rPr>
        <w:t xml:space="preserve"> </w:t>
      </w:r>
      <w:r>
        <w:rPr>
          <w:spacing w:val="-2"/>
          <w:sz w:val="28"/>
        </w:rPr>
        <w:t>which</w:t>
      </w:r>
      <w:r>
        <w:rPr>
          <w:spacing w:val="15"/>
          <w:sz w:val="28"/>
        </w:rPr>
        <w:t xml:space="preserve"> </w:t>
      </w:r>
      <w:r>
        <w:rPr>
          <w:spacing w:val="-2"/>
          <w:sz w:val="28"/>
        </w:rPr>
        <w:t>may</w:t>
      </w:r>
      <w:r>
        <w:rPr>
          <w:spacing w:val="14"/>
          <w:sz w:val="28"/>
        </w:rPr>
        <w:t xml:space="preserve"> </w:t>
      </w:r>
      <w:r>
        <w:rPr>
          <w:spacing w:val="-2"/>
          <w:sz w:val="28"/>
        </w:rPr>
        <w:t>occur</w:t>
      </w:r>
      <w:r>
        <w:rPr>
          <w:spacing w:val="15"/>
          <w:sz w:val="28"/>
        </w:rPr>
        <w:t xml:space="preserve"> </w:t>
      </w:r>
      <w:r>
        <w:rPr>
          <w:spacing w:val="-2"/>
          <w:sz w:val="28"/>
        </w:rPr>
        <w:t>in</w:t>
      </w:r>
      <w:r>
        <w:rPr>
          <w:spacing w:val="14"/>
          <w:sz w:val="28"/>
        </w:rPr>
        <w:t xml:space="preserve"> </w:t>
      </w:r>
      <w:r>
        <w:rPr>
          <w:spacing w:val="-5"/>
          <w:sz w:val="28"/>
        </w:rPr>
        <w:t>the</w:t>
      </w:r>
    </w:p>
    <w:p w:rsidR="00C71CDC" w:rsidRDefault="00810B99">
      <w:pPr>
        <w:pStyle w:val="ListParagraph"/>
        <w:numPr>
          <w:ilvl w:val="1"/>
          <w:numId w:val="9"/>
        </w:numPr>
        <w:tabs>
          <w:tab w:val="left" w:pos="4299"/>
        </w:tabs>
        <w:ind w:left="4299" w:hanging="2720"/>
        <w:jc w:val="left"/>
        <w:rPr>
          <w:sz w:val="28"/>
        </w:rPr>
      </w:pPr>
      <w:r>
        <w:rPr>
          <w:sz w:val="28"/>
        </w:rPr>
        <w:t>area</w:t>
      </w:r>
      <w:r>
        <w:rPr>
          <w:spacing w:val="59"/>
          <w:sz w:val="28"/>
        </w:rPr>
        <w:t xml:space="preserve"> </w:t>
      </w:r>
      <w:r>
        <w:rPr>
          <w:sz w:val="28"/>
        </w:rPr>
        <w:t>in</w:t>
      </w:r>
      <w:r>
        <w:rPr>
          <w:spacing w:val="59"/>
          <w:sz w:val="28"/>
        </w:rPr>
        <w:t xml:space="preserve"> </w:t>
      </w:r>
      <w:r>
        <w:rPr>
          <w:sz w:val="28"/>
        </w:rPr>
        <w:t>which</w:t>
      </w:r>
      <w:r>
        <w:rPr>
          <w:spacing w:val="59"/>
          <w:sz w:val="28"/>
        </w:rPr>
        <w:t xml:space="preserve"> </w:t>
      </w:r>
      <w:r>
        <w:rPr>
          <w:sz w:val="28"/>
        </w:rPr>
        <w:t>the</w:t>
      </w:r>
      <w:r>
        <w:rPr>
          <w:spacing w:val="59"/>
          <w:sz w:val="28"/>
        </w:rPr>
        <w:t xml:space="preserve"> </w:t>
      </w:r>
      <w:r>
        <w:rPr>
          <w:sz w:val="28"/>
        </w:rPr>
        <w:t>qualified</w:t>
      </w:r>
      <w:r>
        <w:rPr>
          <w:spacing w:val="60"/>
          <w:sz w:val="28"/>
        </w:rPr>
        <w:t xml:space="preserve"> </w:t>
      </w:r>
      <w:r>
        <w:rPr>
          <w:spacing w:val="-2"/>
          <w:sz w:val="28"/>
        </w:rPr>
        <w:t>dwelling</w:t>
      </w:r>
    </w:p>
    <w:p w:rsidR="00C71CDC" w:rsidRDefault="00810B99">
      <w:pPr>
        <w:pStyle w:val="ListParagraph"/>
        <w:numPr>
          <w:ilvl w:val="1"/>
          <w:numId w:val="9"/>
        </w:numPr>
        <w:tabs>
          <w:tab w:val="left" w:pos="4299"/>
        </w:tabs>
        <w:spacing w:before="191"/>
        <w:ind w:left="4299" w:hanging="2720"/>
        <w:jc w:val="left"/>
        <w:rPr>
          <w:sz w:val="28"/>
        </w:rPr>
      </w:pPr>
      <w:r>
        <w:rPr>
          <w:sz w:val="28"/>
        </w:rPr>
        <w:t>unit</w:t>
      </w:r>
      <w:r>
        <w:rPr>
          <w:spacing w:val="-2"/>
          <w:sz w:val="28"/>
        </w:rPr>
        <w:t xml:space="preserve"> </w:t>
      </w:r>
      <w:r>
        <w:rPr>
          <w:sz w:val="28"/>
        </w:rPr>
        <w:t>is</w:t>
      </w:r>
      <w:r>
        <w:rPr>
          <w:spacing w:val="-1"/>
          <w:sz w:val="28"/>
        </w:rPr>
        <w:t xml:space="preserve"> </w:t>
      </w:r>
      <w:r>
        <w:rPr>
          <w:sz w:val="28"/>
        </w:rPr>
        <w:t>located,</w:t>
      </w:r>
      <w:r>
        <w:rPr>
          <w:spacing w:val="-1"/>
          <w:sz w:val="28"/>
        </w:rPr>
        <w:t xml:space="preserve"> </w:t>
      </w:r>
      <w:r>
        <w:rPr>
          <w:spacing w:val="-5"/>
          <w:sz w:val="28"/>
        </w:rPr>
        <w:t>or</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2"/>
          <w:numId w:val="9"/>
        </w:numPr>
        <w:tabs>
          <w:tab w:val="left" w:pos="4859"/>
        </w:tabs>
        <w:spacing w:before="148"/>
        <w:ind w:left="4859"/>
        <w:jc w:val="left"/>
        <w:rPr>
          <w:sz w:val="28"/>
        </w:rPr>
      </w:pPr>
      <w:r>
        <w:rPr>
          <w:sz w:val="28"/>
        </w:rPr>
        <w:t>‘‘(VII)</w:t>
      </w:r>
      <w:r>
        <w:rPr>
          <w:spacing w:val="25"/>
          <w:sz w:val="28"/>
        </w:rPr>
        <w:t xml:space="preserve"> </w:t>
      </w:r>
      <w:r>
        <w:rPr>
          <w:sz w:val="28"/>
        </w:rPr>
        <w:t>prevent</w:t>
      </w:r>
      <w:r>
        <w:rPr>
          <w:spacing w:val="26"/>
          <w:sz w:val="28"/>
        </w:rPr>
        <w:t xml:space="preserve"> </w:t>
      </w:r>
      <w:r>
        <w:rPr>
          <w:sz w:val="28"/>
        </w:rPr>
        <w:t>smoke</w:t>
      </w:r>
      <w:r>
        <w:rPr>
          <w:spacing w:val="25"/>
          <w:sz w:val="28"/>
        </w:rPr>
        <w:t xml:space="preserve"> </w:t>
      </w:r>
      <w:r>
        <w:rPr>
          <w:spacing w:val="-2"/>
          <w:sz w:val="28"/>
        </w:rPr>
        <w:t>inhalation,</w:t>
      </w:r>
    </w:p>
    <w:p w:rsidR="00C71CDC" w:rsidRDefault="00810B99">
      <w:pPr>
        <w:pStyle w:val="ListParagraph"/>
        <w:numPr>
          <w:ilvl w:val="2"/>
          <w:numId w:val="9"/>
        </w:numPr>
        <w:tabs>
          <w:tab w:val="left" w:pos="4299"/>
        </w:tabs>
        <w:spacing w:before="191"/>
        <w:ind w:left="4299" w:hanging="2580"/>
        <w:jc w:val="left"/>
        <w:rPr>
          <w:sz w:val="28"/>
        </w:rPr>
      </w:pPr>
      <w:r>
        <w:rPr>
          <w:sz w:val="28"/>
        </w:rPr>
        <w:t>such</w:t>
      </w:r>
      <w:r>
        <w:rPr>
          <w:spacing w:val="22"/>
          <w:sz w:val="28"/>
        </w:rPr>
        <w:t xml:space="preserve"> </w:t>
      </w:r>
      <w:r>
        <w:rPr>
          <w:sz w:val="28"/>
        </w:rPr>
        <w:t>as</w:t>
      </w:r>
      <w:r>
        <w:rPr>
          <w:spacing w:val="21"/>
          <w:sz w:val="28"/>
        </w:rPr>
        <w:t xml:space="preserve"> </w:t>
      </w:r>
      <w:r>
        <w:rPr>
          <w:sz w:val="28"/>
        </w:rPr>
        <w:t>air</w:t>
      </w:r>
      <w:r>
        <w:rPr>
          <w:spacing w:val="22"/>
          <w:sz w:val="28"/>
        </w:rPr>
        <w:t xml:space="preserve"> </w:t>
      </w:r>
      <w:r>
        <w:rPr>
          <w:sz w:val="28"/>
        </w:rPr>
        <w:t>filters</w:t>
      </w:r>
      <w:r>
        <w:rPr>
          <w:spacing w:val="22"/>
          <w:sz w:val="28"/>
        </w:rPr>
        <w:t xml:space="preserve"> </w:t>
      </w:r>
      <w:r>
        <w:rPr>
          <w:sz w:val="28"/>
        </w:rPr>
        <w:t>or</w:t>
      </w:r>
      <w:r>
        <w:rPr>
          <w:spacing w:val="22"/>
          <w:sz w:val="28"/>
        </w:rPr>
        <w:t xml:space="preserve"> </w:t>
      </w:r>
      <w:r>
        <w:rPr>
          <w:sz w:val="28"/>
        </w:rPr>
        <w:t>other</w:t>
      </w:r>
      <w:r>
        <w:rPr>
          <w:spacing w:val="22"/>
          <w:sz w:val="28"/>
        </w:rPr>
        <w:t xml:space="preserve"> </w:t>
      </w:r>
      <w:r>
        <w:rPr>
          <w:spacing w:val="-2"/>
          <w:sz w:val="28"/>
        </w:rPr>
        <w:t>equipment</w:t>
      </w:r>
    </w:p>
    <w:p w:rsidR="00C71CDC" w:rsidRDefault="00810B99">
      <w:pPr>
        <w:pStyle w:val="ListParagraph"/>
        <w:numPr>
          <w:ilvl w:val="2"/>
          <w:numId w:val="9"/>
        </w:numPr>
        <w:tabs>
          <w:tab w:val="left" w:pos="4299"/>
        </w:tabs>
        <w:ind w:left="4299" w:hanging="2580"/>
        <w:jc w:val="left"/>
        <w:rPr>
          <w:sz w:val="28"/>
        </w:rPr>
      </w:pPr>
      <w:r>
        <w:rPr>
          <w:spacing w:val="-8"/>
          <w:sz w:val="28"/>
        </w:rPr>
        <w:t>designed</w:t>
      </w:r>
      <w:r>
        <w:rPr>
          <w:spacing w:val="9"/>
          <w:sz w:val="28"/>
        </w:rPr>
        <w:t xml:space="preserve"> </w:t>
      </w:r>
      <w:r>
        <w:rPr>
          <w:spacing w:val="-8"/>
          <w:sz w:val="28"/>
        </w:rPr>
        <w:t>to</w:t>
      </w:r>
      <w:r>
        <w:rPr>
          <w:spacing w:val="10"/>
          <w:sz w:val="28"/>
        </w:rPr>
        <w:t xml:space="preserve"> </w:t>
      </w:r>
      <w:r>
        <w:rPr>
          <w:spacing w:val="-8"/>
          <w:sz w:val="28"/>
        </w:rPr>
        <w:t>prevent</w:t>
      </w:r>
      <w:r>
        <w:rPr>
          <w:spacing w:val="10"/>
          <w:sz w:val="28"/>
        </w:rPr>
        <w:t xml:space="preserve"> </w:t>
      </w:r>
      <w:r>
        <w:rPr>
          <w:spacing w:val="-8"/>
          <w:sz w:val="28"/>
        </w:rPr>
        <w:t>smoke</w:t>
      </w:r>
      <w:r>
        <w:rPr>
          <w:spacing w:val="9"/>
          <w:sz w:val="28"/>
        </w:rPr>
        <w:t xml:space="preserve"> </w:t>
      </w:r>
      <w:r>
        <w:rPr>
          <w:spacing w:val="-8"/>
          <w:sz w:val="28"/>
        </w:rPr>
        <w:t>from</w:t>
      </w:r>
      <w:r>
        <w:rPr>
          <w:spacing w:val="10"/>
          <w:sz w:val="28"/>
        </w:rPr>
        <w:t xml:space="preserve"> </w:t>
      </w:r>
      <w:r>
        <w:rPr>
          <w:spacing w:val="-8"/>
          <w:sz w:val="28"/>
        </w:rPr>
        <w:t>enter-</w:t>
      </w:r>
    </w:p>
    <w:p w:rsidR="00C71CDC" w:rsidRDefault="00810B99">
      <w:pPr>
        <w:pStyle w:val="ListParagraph"/>
        <w:numPr>
          <w:ilvl w:val="2"/>
          <w:numId w:val="9"/>
        </w:numPr>
        <w:tabs>
          <w:tab w:val="left" w:pos="4299"/>
        </w:tabs>
        <w:ind w:left="4299" w:hanging="2580"/>
        <w:jc w:val="left"/>
        <w:rPr>
          <w:sz w:val="28"/>
        </w:rPr>
      </w:pPr>
      <w:proofErr w:type="spellStart"/>
      <w:r>
        <w:rPr>
          <w:spacing w:val="-4"/>
          <w:sz w:val="28"/>
        </w:rPr>
        <w:t>ing</w:t>
      </w:r>
      <w:proofErr w:type="spellEnd"/>
      <w:r>
        <w:rPr>
          <w:spacing w:val="-1"/>
          <w:sz w:val="28"/>
        </w:rPr>
        <w:t xml:space="preserve"> </w:t>
      </w:r>
      <w:r>
        <w:rPr>
          <w:spacing w:val="-4"/>
          <w:sz w:val="28"/>
        </w:rPr>
        <w:t>the</w:t>
      </w:r>
      <w:r>
        <w:rPr>
          <w:spacing w:val="-1"/>
          <w:sz w:val="28"/>
        </w:rPr>
        <w:t xml:space="preserve"> </w:t>
      </w:r>
      <w:r>
        <w:rPr>
          <w:spacing w:val="-4"/>
          <w:sz w:val="28"/>
        </w:rPr>
        <w:t>dwelling</w:t>
      </w:r>
      <w:r>
        <w:rPr>
          <w:spacing w:val="-1"/>
          <w:sz w:val="28"/>
        </w:rPr>
        <w:t xml:space="preserve"> </w:t>
      </w:r>
      <w:r>
        <w:rPr>
          <w:spacing w:val="-4"/>
          <w:sz w:val="28"/>
        </w:rPr>
        <w:t>unit,</w:t>
      </w:r>
    </w:p>
    <w:p w:rsidR="00C71CDC" w:rsidRDefault="00810B99">
      <w:pPr>
        <w:pStyle w:val="ListParagraph"/>
        <w:numPr>
          <w:ilvl w:val="2"/>
          <w:numId w:val="9"/>
        </w:numPr>
        <w:tabs>
          <w:tab w:val="left" w:pos="4299"/>
        </w:tabs>
        <w:spacing w:before="191"/>
        <w:ind w:left="4299" w:hanging="2580"/>
        <w:jc w:val="left"/>
        <w:rPr>
          <w:sz w:val="28"/>
        </w:rPr>
      </w:pPr>
      <w:r>
        <w:rPr>
          <w:sz w:val="28"/>
        </w:rPr>
        <w:t>‘‘(iv)</w:t>
      </w:r>
      <w:r>
        <w:rPr>
          <w:spacing w:val="77"/>
          <w:sz w:val="28"/>
        </w:rPr>
        <w:t xml:space="preserve"> </w:t>
      </w:r>
      <w:r>
        <w:rPr>
          <w:sz w:val="28"/>
        </w:rPr>
        <w:t>for</w:t>
      </w:r>
      <w:r>
        <w:rPr>
          <w:spacing w:val="78"/>
          <w:sz w:val="28"/>
        </w:rPr>
        <w:t xml:space="preserve"> </w:t>
      </w:r>
      <w:r>
        <w:rPr>
          <w:sz w:val="28"/>
        </w:rPr>
        <w:t>property</w:t>
      </w:r>
      <w:r>
        <w:rPr>
          <w:spacing w:val="77"/>
          <w:sz w:val="28"/>
        </w:rPr>
        <w:t xml:space="preserve"> </w:t>
      </w:r>
      <w:r>
        <w:rPr>
          <w:sz w:val="28"/>
        </w:rPr>
        <w:t>relating</w:t>
      </w:r>
      <w:r>
        <w:rPr>
          <w:spacing w:val="78"/>
          <w:sz w:val="28"/>
        </w:rPr>
        <w:t xml:space="preserve"> </w:t>
      </w:r>
      <w:r>
        <w:rPr>
          <w:sz w:val="28"/>
        </w:rPr>
        <w:t>to</w:t>
      </w:r>
      <w:r>
        <w:rPr>
          <w:spacing w:val="77"/>
          <w:sz w:val="28"/>
        </w:rPr>
        <w:t xml:space="preserve"> </w:t>
      </w:r>
      <w:proofErr w:type="spellStart"/>
      <w:r>
        <w:rPr>
          <w:spacing w:val="-2"/>
          <w:sz w:val="28"/>
        </w:rPr>
        <w:t>satis</w:t>
      </w:r>
      <w:proofErr w:type="spellEnd"/>
      <w:r>
        <w:rPr>
          <w:spacing w:val="-2"/>
          <w:sz w:val="28"/>
        </w:rPr>
        <w:t>-</w:t>
      </w:r>
    </w:p>
    <w:p w:rsidR="00C71CDC" w:rsidRDefault="00810B99">
      <w:pPr>
        <w:pStyle w:val="ListParagraph"/>
        <w:numPr>
          <w:ilvl w:val="2"/>
          <w:numId w:val="9"/>
        </w:numPr>
        <w:tabs>
          <w:tab w:val="left" w:pos="3739"/>
        </w:tabs>
        <w:ind w:left="3739" w:hanging="2020"/>
        <w:jc w:val="left"/>
        <w:rPr>
          <w:sz w:val="28"/>
        </w:rPr>
      </w:pPr>
      <w:proofErr w:type="spellStart"/>
      <w:r>
        <w:rPr>
          <w:spacing w:val="-4"/>
          <w:sz w:val="28"/>
        </w:rPr>
        <w:t>fying</w:t>
      </w:r>
      <w:proofErr w:type="spellEnd"/>
      <w:r>
        <w:rPr>
          <w:spacing w:val="25"/>
          <w:sz w:val="28"/>
        </w:rPr>
        <w:t xml:space="preserve"> </w:t>
      </w:r>
      <w:r>
        <w:rPr>
          <w:spacing w:val="-4"/>
          <w:sz w:val="28"/>
        </w:rPr>
        <w:t>the</w:t>
      </w:r>
      <w:r>
        <w:rPr>
          <w:spacing w:val="26"/>
          <w:sz w:val="28"/>
        </w:rPr>
        <w:t xml:space="preserve"> </w:t>
      </w:r>
      <w:r>
        <w:rPr>
          <w:spacing w:val="-4"/>
          <w:sz w:val="28"/>
        </w:rPr>
        <w:t>standards</w:t>
      </w:r>
      <w:r>
        <w:rPr>
          <w:spacing w:val="25"/>
          <w:sz w:val="28"/>
        </w:rPr>
        <w:t xml:space="preserve"> </w:t>
      </w:r>
      <w:r>
        <w:rPr>
          <w:spacing w:val="-4"/>
          <w:sz w:val="28"/>
        </w:rPr>
        <w:t>required</w:t>
      </w:r>
      <w:r>
        <w:rPr>
          <w:spacing w:val="26"/>
          <w:sz w:val="28"/>
        </w:rPr>
        <w:t xml:space="preserve"> </w:t>
      </w:r>
      <w:r>
        <w:rPr>
          <w:spacing w:val="-4"/>
          <w:sz w:val="28"/>
        </w:rPr>
        <w:t>for</w:t>
      </w:r>
      <w:r>
        <w:rPr>
          <w:spacing w:val="25"/>
          <w:sz w:val="28"/>
        </w:rPr>
        <w:t xml:space="preserve"> </w:t>
      </w:r>
      <w:r>
        <w:rPr>
          <w:spacing w:val="-4"/>
          <w:sz w:val="28"/>
        </w:rPr>
        <w:t>receipt</w:t>
      </w:r>
      <w:r>
        <w:rPr>
          <w:spacing w:val="26"/>
          <w:sz w:val="28"/>
        </w:rPr>
        <w:t xml:space="preserve"> </w:t>
      </w:r>
      <w:r>
        <w:rPr>
          <w:spacing w:val="-5"/>
          <w:sz w:val="28"/>
        </w:rPr>
        <w:t>of</w:t>
      </w:r>
    </w:p>
    <w:p w:rsidR="00C71CDC" w:rsidRDefault="00810B99">
      <w:pPr>
        <w:pStyle w:val="ListParagraph"/>
        <w:numPr>
          <w:ilvl w:val="2"/>
          <w:numId w:val="9"/>
        </w:numPr>
        <w:tabs>
          <w:tab w:val="left" w:pos="3739"/>
        </w:tabs>
        <w:ind w:left="3739" w:hanging="2020"/>
        <w:jc w:val="left"/>
        <w:rPr>
          <w:sz w:val="28"/>
        </w:rPr>
      </w:pPr>
      <w:r>
        <w:rPr>
          <w:sz w:val="28"/>
        </w:rPr>
        <w:t>a</w:t>
      </w:r>
      <w:r>
        <w:rPr>
          <w:spacing w:val="72"/>
          <w:w w:val="150"/>
          <w:sz w:val="28"/>
        </w:rPr>
        <w:t xml:space="preserve"> </w:t>
      </w:r>
      <w:r>
        <w:rPr>
          <w:sz w:val="28"/>
        </w:rPr>
        <w:t>FORTIFIED</w:t>
      </w:r>
      <w:r>
        <w:rPr>
          <w:spacing w:val="73"/>
          <w:w w:val="150"/>
          <w:sz w:val="28"/>
        </w:rPr>
        <w:t xml:space="preserve"> </w:t>
      </w:r>
      <w:r>
        <w:rPr>
          <w:sz w:val="28"/>
        </w:rPr>
        <w:t>designation</w:t>
      </w:r>
      <w:r>
        <w:rPr>
          <w:spacing w:val="73"/>
          <w:w w:val="150"/>
          <w:sz w:val="28"/>
        </w:rPr>
        <w:t xml:space="preserve"> </w:t>
      </w:r>
      <w:r>
        <w:rPr>
          <w:sz w:val="28"/>
        </w:rPr>
        <w:t>from</w:t>
      </w:r>
      <w:r>
        <w:rPr>
          <w:spacing w:val="72"/>
          <w:w w:val="150"/>
          <w:sz w:val="28"/>
        </w:rPr>
        <w:t xml:space="preserve"> </w:t>
      </w:r>
      <w:r>
        <w:rPr>
          <w:sz w:val="28"/>
        </w:rPr>
        <w:t>the</w:t>
      </w:r>
      <w:r>
        <w:rPr>
          <w:spacing w:val="73"/>
          <w:w w:val="150"/>
          <w:sz w:val="28"/>
        </w:rPr>
        <w:t xml:space="preserve"> </w:t>
      </w:r>
      <w:r>
        <w:rPr>
          <w:spacing w:val="-5"/>
          <w:sz w:val="28"/>
        </w:rPr>
        <w:t>In-</w:t>
      </w:r>
    </w:p>
    <w:p w:rsidR="00C71CDC" w:rsidRDefault="00810B99">
      <w:pPr>
        <w:pStyle w:val="ListParagraph"/>
        <w:numPr>
          <w:ilvl w:val="2"/>
          <w:numId w:val="9"/>
        </w:numPr>
        <w:tabs>
          <w:tab w:val="left" w:pos="3739"/>
        </w:tabs>
        <w:ind w:left="3739" w:hanging="2020"/>
        <w:jc w:val="left"/>
        <w:rPr>
          <w:sz w:val="28"/>
        </w:rPr>
      </w:pPr>
      <w:proofErr w:type="spellStart"/>
      <w:r>
        <w:rPr>
          <w:sz w:val="28"/>
        </w:rPr>
        <w:t>surance</w:t>
      </w:r>
      <w:proofErr w:type="spellEnd"/>
      <w:r>
        <w:rPr>
          <w:spacing w:val="41"/>
          <w:sz w:val="28"/>
        </w:rPr>
        <w:t xml:space="preserve"> </w:t>
      </w:r>
      <w:r>
        <w:rPr>
          <w:sz w:val="28"/>
        </w:rPr>
        <w:t>Institute</w:t>
      </w:r>
      <w:r>
        <w:rPr>
          <w:spacing w:val="42"/>
          <w:sz w:val="28"/>
        </w:rPr>
        <w:t xml:space="preserve"> </w:t>
      </w:r>
      <w:r>
        <w:rPr>
          <w:sz w:val="28"/>
        </w:rPr>
        <w:t>for</w:t>
      </w:r>
      <w:r>
        <w:rPr>
          <w:spacing w:val="42"/>
          <w:sz w:val="28"/>
        </w:rPr>
        <w:t xml:space="preserve"> </w:t>
      </w:r>
      <w:r>
        <w:rPr>
          <w:sz w:val="28"/>
        </w:rPr>
        <w:t>Business</w:t>
      </w:r>
      <w:r>
        <w:rPr>
          <w:spacing w:val="42"/>
          <w:sz w:val="28"/>
        </w:rPr>
        <w:t xml:space="preserve"> </w:t>
      </w:r>
      <w:r>
        <w:rPr>
          <w:sz w:val="28"/>
        </w:rPr>
        <w:t>and</w:t>
      </w:r>
      <w:r>
        <w:rPr>
          <w:spacing w:val="42"/>
          <w:sz w:val="28"/>
        </w:rPr>
        <w:t xml:space="preserve"> </w:t>
      </w:r>
      <w:r>
        <w:rPr>
          <w:spacing w:val="-4"/>
          <w:sz w:val="28"/>
        </w:rPr>
        <w:t>Home</w:t>
      </w:r>
    </w:p>
    <w:p w:rsidR="00C71CDC" w:rsidRDefault="00810B99">
      <w:pPr>
        <w:pStyle w:val="ListParagraph"/>
        <w:numPr>
          <w:ilvl w:val="2"/>
          <w:numId w:val="9"/>
        </w:numPr>
        <w:tabs>
          <w:tab w:val="left" w:pos="3739"/>
        </w:tabs>
        <w:spacing w:before="191"/>
        <w:ind w:left="3739" w:hanging="2020"/>
        <w:jc w:val="left"/>
        <w:rPr>
          <w:sz w:val="28"/>
        </w:rPr>
      </w:pPr>
      <w:r>
        <w:rPr>
          <w:spacing w:val="-2"/>
          <w:sz w:val="28"/>
        </w:rPr>
        <w:t>Safety,</w:t>
      </w:r>
      <w:r>
        <w:rPr>
          <w:spacing w:val="7"/>
          <w:sz w:val="28"/>
        </w:rPr>
        <w:t xml:space="preserve"> </w:t>
      </w:r>
      <w:r>
        <w:rPr>
          <w:spacing w:val="-2"/>
          <w:sz w:val="28"/>
        </w:rPr>
        <w:t>provided</w:t>
      </w:r>
      <w:r>
        <w:rPr>
          <w:spacing w:val="7"/>
          <w:sz w:val="28"/>
        </w:rPr>
        <w:t xml:space="preserve"> </w:t>
      </w:r>
      <w:r>
        <w:rPr>
          <w:spacing w:val="-2"/>
          <w:sz w:val="28"/>
        </w:rPr>
        <w:t>that</w:t>
      </w:r>
      <w:r>
        <w:rPr>
          <w:spacing w:val="7"/>
          <w:sz w:val="28"/>
        </w:rPr>
        <w:t xml:space="preserve"> </w:t>
      </w:r>
      <w:r>
        <w:rPr>
          <w:spacing w:val="-2"/>
          <w:sz w:val="28"/>
        </w:rPr>
        <w:t>the</w:t>
      </w:r>
      <w:r>
        <w:rPr>
          <w:spacing w:val="7"/>
          <w:sz w:val="28"/>
        </w:rPr>
        <w:t xml:space="preserve"> </w:t>
      </w:r>
      <w:r>
        <w:rPr>
          <w:spacing w:val="-2"/>
          <w:sz w:val="28"/>
        </w:rPr>
        <w:t>qualified</w:t>
      </w:r>
      <w:r>
        <w:rPr>
          <w:spacing w:val="7"/>
          <w:sz w:val="28"/>
        </w:rPr>
        <w:t xml:space="preserve"> </w:t>
      </w:r>
      <w:r>
        <w:rPr>
          <w:spacing w:val="-2"/>
          <w:sz w:val="28"/>
        </w:rPr>
        <w:t>dwelling</w:t>
      </w:r>
    </w:p>
    <w:p w:rsidR="00C71CDC" w:rsidRDefault="00810B99">
      <w:pPr>
        <w:pStyle w:val="ListParagraph"/>
        <w:numPr>
          <w:ilvl w:val="2"/>
          <w:numId w:val="9"/>
        </w:numPr>
        <w:tabs>
          <w:tab w:val="left" w:pos="3739"/>
        </w:tabs>
        <w:ind w:left="3739" w:hanging="2160"/>
        <w:jc w:val="left"/>
        <w:rPr>
          <w:sz w:val="28"/>
        </w:rPr>
      </w:pPr>
      <w:r>
        <w:rPr>
          <w:spacing w:val="-6"/>
          <w:sz w:val="28"/>
        </w:rPr>
        <w:t>unit</w:t>
      </w:r>
      <w:r>
        <w:rPr>
          <w:spacing w:val="14"/>
          <w:sz w:val="28"/>
        </w:rPr>
        <w:t xml:space="preserve"> </w:t>
      </w:r>
      <w:r>
        <w:rPr>
          <w:spacing w:val="-6"/>
          <w:sz w:val="28"/>
        </w:rPr>
        <w:t>receives</w:t>
      </w:r>
      <w:r>
        <w:rPr>
          <w:spacing w:val="14"/>
          <w:sz w:val="28"/>
        </w:rPr>
        <w:t xml:space="preserve"> </w:t>
      </w:r>
      <w:r>
        <w:rPr>
          <w:spacing w:val="-6"/>
          <w:sz w:val="28"/>
        </w:rPr>
        <w:t>such</w:t>
      </w:r>
      <w:r>
        <w:rPr>
          <w:spacing w:val="14"/>
          <w:sz w:val="28"/>
        </w:rPr>
        <w:t xml:space="preserve"> </w:t>
      </w:r>
      <w:r>
        <w:rPr>
          <w:spacing w:val="-6"/>
          <w:sz w:val="28"/>
        </w:rPr>
        <w:t>designation</w:t>
      </w:r>
      <w:r>
        <w:rPr>
          <w:spacing w:val="14"/>
          <w:sz w:val="28"/>
        </w:rPr>
        <w:t xml:space="preserve"> </w:t>
      </w:r>
      <w:r>
        <w:rPr>
          <w:spacing w:val="-6"/>
          <w:sz w:val="28"/>
        </w:rPr>
        <w:t>following</w:t>
      </w:r>
      <w:r>
        <w:rPr>
          <w:spacing w:val="14"/>
          <w:sz w:val="28"/>
        </w:rPr>
        <w:t xml:space="preserve"> </w:t>
      </w:r>
      <w:r>
        <w:rPr>
          <w:spacing w:val="-6"/>
          <w:sz w:val="28"/>
        </w:rPr>
        <w:t>in-</w:t>
      </w:r>
    </w:p>
    <w:p w:rsidR="00C71CDC" w:rsidRPr="005A5942" w:rsidRDefault="00810B99">
      <w:pPr>
        <w:pStyle w:val="ListParagraph"/>
        <w:numPr>
          <w:ilvl w:val="2"/>
          <w:numId w:val="9"/>
        </w:numPr>
        <w:tabs>
          <w:tab w:val="left" w:pos="3739"/>
        </w:tabs>
        <w:ind w:left="3739" w:hanging="2160"/>
        <w:jc w:val="left"/>
        <w:rPr>
          <w:ins w:id="2" w:author="Ogidan, Olu (Bennet)" w:date="2025-06-05T16:22:00Z"/>
          <w:sz w:val="28"/>
          <w:rPrChange w:id="3" w:author="Ogidan, Olu (Bennet)" w:date="2025-06-05T16:22:00Z">
            <w:rPr>
              <w:ins w:id="4" w:author="Ogidan, Olu (Bennet)" w:date="2025-06-05T16:22:00Z"/>
              <w:spacing w:val="-5"/>
              <w:sz w:val="28"/>
            </w:rPr>
          </w:rPrChange>
        </w:rPr>
      </w:pPr>
      <w:proofErr w:type="spellStart"/>
      <w:r>
        <w:rPr>
          <w:spacing w:val="-4"/>
          <w:sz w:val="28"/>
        </w:rPr>
        <w:t>stallation</w:t>
      </w:r>
      <w:proofErr w:type="spellEnd"/>
      <w:r>
        <w:rPr>
          <w:spacing w:val="4"/>
          <w:sz w:val="28"/>
        </w:rPr>
        <w:t xml:space="preserve"> </w:t>
      </w:r>
      <w:r>
        <w:rPr>
          <w:spacing w:val="-4"/>
          <w:sz w:val="28"/>
        </w:rPr>
        <w:t>of</w:t>
      </w:r>
      <w:r>
        <w:rPr>
          <w:spacing w:val="5"/>
          <w:sz w:val="28"/>
        </w:rPr>
        <w:t xml:space="preserve"> </w:t>
      </w:r>
      <w:r>
        <w:rPr>
          <w:spacing w:val="-4"/>
          <w:sz w:val="28"/>
        </w:rPr>
        <w:t>such</w:t>
      </w:r>
      <w:r>
        <w:rPr>
          <w:spacing w:val="5"/>
          <w:sz w:val="28"/>
        </w:rPr>
        <w:t xml:space="preserve"> </w:t>
      </w:r>
      <w:r>
        <w:rPr>
          <w:spacing w:val="-4"/>
          <w:sz w:val="28"/>
        </w:rPr>
        <w:t>property,</w:t>
      </w:r>
      <w:r>
        <w:rPr>
          <w:spacing w:val="5"/>
          <w:sz w:val="28"/>
        </w:rPr>
        <w:t xml:space="preserve"> </w:t>
      </w:r>
      <w:r>
        <w:rPr>
          <w:spacing w:val="-5"/>
          <w:sz w:val="28"/>
        </w:rPr>
        <w:t>or</w:t>
      </w:r>
    </w:p>
    <w:p w:rsidR="005A5942" w:rsidRPr="005A5942" w:rsidRDefault="005A5942" w:rsidP="005A5942">
      <w:pPr>
        <w:pStyle w:val="NormalWeb"/>
        <w:numPr>
          <w:ilvl w:val="0"/>
          <w:numId w:val="9"/>
        </w:numPr>
        <w:spacing w:before="148" w:beforeAutospacing="0" w:after="0" w:afterAutospacing="0"/>
        <w:jc w:val="left"/>
        <w:textAlignment w:val="baseline"/>
        <w:rPr>
          <w:ins w:id="5" w:author="Ogidan, Olu (Bennet)" w:date="2025-06-05T16:22:00Z"/>
          <w:rFonts w:ascii="Cambria" w:hAnsi="Cambria"/>
          <w:color w:val="000000"/>
          <w:sz w:val="28"/>
          <w:szCs w:val="28"/>
          <w:rPrChange w:id="6" w:author="Ogidan, Olu (Bennet)" w:date="2025-06-05T16:22:00Z">
            <w:rPr>
              <w:ins w:id="7" w:author="Ogidan, Olu (Bennet)" w:date="2025-06-05T16:22:00Z"/>
              <w:rFonts w:ascii="Cambria" w:hAnsi="Cambria"/>
              <w:color w:val="000000"/>
              <w:sz w:val="28"/>
              <w:szCs w:val="28"/>
            </w:rPr>
          </w:rPrChange>
        </w:rPr>
      </w:pPr>
      <w:ins w:id="8" w:author="Ogidan, Olu (Bennet)" w:date="2025-06-05T16:22:00Z">
        <w:r w:rsidRPr="005A5942">
          <w:rPr>
            <w:rFonts w:ascii="Cambria" w:hAnsi="Cambria"/>
            <w:color w:val="000000"/>
            <w:sz w:val="28"/>
            <w:szCs w:val="28"/>
            <w:shd w:val="clear" w:color="auto" w:fill="00FF00"/>
          </w:rPr>
          <w:t>‘‘(</w:t>
        </w:r>
        <w:r>
          <w:rPr>
            <w:rFonts w:ascii="Cambria" w:hAnsi="Cambria"/>
            <w:color w:val="000000"/>
            <w:sz w:val="28"/>
            <w:szCs w:val="28"/>
            <w:shd w:val="clear" w:color="auto" w:fill="00FF00"/>
          </w:rPr>
          <w:t>v</w:t>
        </w:r>
        <w:r w:rsidRPr="005A5942">
          <w:rPr>
            <w:rFonts w:ascii="Cambria" w:hAnsi="Cambria"/>
            <w:color w:val="000000"/>
            <w:sz w:val="28"/>
            <w:szCs w:val="28"/>
            <w:shd w:val="clear" w:color="auto" w:fill="00FF00"/>
          </w:rPr>
          <w:t>)</w:t>
        </w:r>
        <w:r w:rsidRPr="005A5942">
          <w:rPr>
            <w:rStyle w:val="apple-tab-span"/>
            <w:rFonts w:ascii="Cambria" w:hAnsi="Cambria"/>
            <w:color w:val="000000"/>
            <w:sz w:val="28"/>
            <w:szCs w:val="28"/>
            <w:shd w:val="clear" w:color="auto" w:fill="00FF00"/>
            <w:rPrChange w:id="9" w:author="Ogidan, Olu (Bennet)" w:date="2025-06-05T16:22:00Z">
              <w:rPr>
                <w:rStyle w:val="apple-tab-span"/>
                <w:rFonts w:ascii="Cambria" w:hAnsi="Cambria"/>
                <w:color w:val="000000"/>
                <w:sz w:val="28"/>
                <w:szCs w:val="28"/>
                <w:shd w:val="clear" w:color="auto" w:fill="00FF00"/>
              </w:rPr>
            </w:rPrChange>
          </w:rPr>
          <w:tab/>
        </w:r>
        <w:r w:rsidRPr="005A5942">
          <w:rPr>
            <w:rFonts w:ascii="Cambria" w:hAnsi="Cambria"/>
            <w:color w:val="000000"/>
            <w:sz w:val="28"/>
            <w:szCs w:val="28"/>
            <w:shd w:val="clear" w:color="auto" w:fill="00FF00"/>
            <w:rPrChange w:id="10" w:author="Ogidan, Olu (Bennet)" w:date="2025-06-05T16:22:00Z">
              <w:rPr>
                <w:rFonts w:ascii="Cambria" w:hAnsi="Cambria"/>
                <w:color w:val="000000"/>
                <w:sz w:val="28"/>
                <w:szCs w:val="28"/>
                <w:shd w:val="clear" w:color="auto" w:fill="00FF00"/>
              </w:rPr>
            </w:rPrChange>
          </w:rPr>
          <w:t>for</w:t>
        </w:r>
        <w:r w:rsidRPr="005A5942">
          <w:rPr>
            <w:rStyle w:val="apple-tab-span"/>
            <w:rFonts w:ascii="Cambria" w:hAnsi="Cambria"/>
            <w:color w:val="000000"/>
            <w:sz w:val="28"/>
            <w:szCs w:val="28"/>
            <w:shd w:val="clear" w:color="auto" w:fill="00FF00"/>
            <w:rPrChange w:id="11" w:author="Ogidan, Olu (Bennet)" w:date="2025-06-05T16:22:00Z">
              <w:rPr>
                <w:rStyle w:val="apple-tab-span"/>
                <w:rFonts w:ascii="Cambria" w:hAnsi="Cambria"/>
                <w:color w:val="000000"/>
                <w:sz w:val="28"/>
                <w:szCs w:val="28"/>
                <w:shd w:val="clear" w:color="auto" w:fill="00FF00"/>
              </w:rPr>
            </w:rPrChange>
          </w:rPr>
          <w:tab/>
        </w:r>
        <w:r w:rsidRPr="005A5942">
          <w:rPr>
            <w:rFonts w:ascii="Cambria" w:hAnsi="Cambria"/>
            <w:color w:val="000000"/>
            <w:sz w:val="28"/>
            <w:szCs w:val="28"/>
            <w:shd w:val="clear" w:color="auto" w:fill="00FF00"/>
            <w:rPrChange w:id="12" w:author="Ogidan, Olu (Bennet)" w:date="2025-06-05T16:22:00Z">
              <w:rPr>
                <w:rFonts w:ascii="Cambria" w:hAnsi="Cambria"/>
                <w:color w:val="000000"/>
                <w:sz w:val="28"/>
                <w:szCs w:val="28"/>
                <w:shd w:val="clear" w:color="auto" w:fill="00FF00"/>
              </w:rPr>
            </w:rPrChange>
          </w:rPr>
          <w:t>property</w:t>
        </w:r>
        <w:r w:rsidRPr="005A5942">
          <w:rPr>
            <w:rStyle w:val="apple-tab-span"/>
            <w:rFonts w:ascii="Cambria" w:hAnsi="Cambria"/>
            <w:color w:val="000000"/>
            <w:sz w:val="28"/>
            <w:szCs w:val="28"/>
            <w:shd w:val="clear" w:color="auto" w:fill="00FF00"/>
            <w:rPrChange w:id="13" w:author="Ogidan, Olu (Bennet)" w:date="2025-06-05T16:22:00Z">
              <w:rPr>
                <w:rStyle w:val="apple-tab-span"/>
                <w:rFonts w:ascii="Cambria" w:hAnsi="Cambria"/>
                <w:color w:val="000000"/>
                <w:sz w:val="28"/>
                <w:szCs w:val="28"/>
                <w:shd w:val="clear" w:color="auto" w:fill="00FF00"/>
              </w:rPr>
            </w:rPrChange>
          </w:rPr>
          <w:tab/>
        </w:r>
        <w:r w:rsidRPr="005A5942">
          <w:rPr>
            <w:rFonts w:ascii="Cambria" w:hAnsi="Cambria"/>
            <w:color w:val="000000"/>
            <w:sz w:val="28"/>
            <w:szCs w:val="28"/>
            <w:shd w:val="clear" w:color="auto" w:fill="00FF00"/>
            <w:rPrChange w:id="14" w:author="Ogidan, Olu (Bennet)" w:date="2025-06-05T16:22:00Z">
              <w:rPr>
                <w:rFonts w:ascii="Cambria" w:hAnsi="Cambria"/>
                <w:color w:val="000000"/>
                <w:sz w:val="28"/>
                <w:szCs w:val="28"/>
                <w:shd w:val="clear" w:color="auto" w:fill="00FF00"/>
              </w:rPr>
            </w:rPrChange>
          </w:rPr>
          <w:t>relating</w:t>
        </w:r>
        <w:r w:rsidRPr="005A5942">
          <w:rPr>
            <w:rStyle w:val="apple-tab-span"/>
            <w:rFonts w:ascii="Cambria" w:hAnsi="Cambria"/>
            <w:color w:val="000000"/>
            <w:sz w:val="28"/>
            <w:szCs w:val="28"/>
            <w:shd w:val="clear" w:color="auto" w:fill="00FF00"/>
            <w:rPrChange w:id="15" w:author="Ogidan, Olu (Bennet)" w:date="2025-06-05T16:22:00Z">
              <w:rPr>
                <w:rStyle w:val="apple-tab-span"/>
                <w:rFonts w:ascii="Cambria" w:hAnsi="Cambria"/>
                <w:color w:val="000000"/>
                <w:sz w:val="28"/>
                <w:szCs w:val="28"/>
                <w:shd w:val="clear" w:color="auto" w:fill="00FF00"/>
              </w:rPr>
            </w:rPrChange>
          </w:rPr>
          <w:tab/>
        </w:r>
        <w:r w:rsidRPr="005A5942">
          <w:rPr>
            <w:rFonts w:ascii="Cambria" w:hAnsi="Cambria"/>
            <w:color w:val="000000"/>
            <w:sz w:val="28"/>
            <w:szCs w:val="28"/>
            <w:shd w:val="clear" w:color="auto" w:fill="00FF00"/>
            <w:rPrChange w:id="16" w:author="Ogidan, Olu (Bennet)" w:date="2025-06-05T16:22:00Z">
              <w:rPr>
                <w:rFonts w:ascii="Cambria" w:hAnsi="Cambria"/>
                <w:color w:val="000000"/>
                <w:sz w:val="28"/>
                <w:szCs w:val="28"/>
                <w:shd w:val="clear" w:color="auto" w:fill="00FF00"/>
              </w:rPr>
            </w:rPrChange>
          </w:rPr>
          <w:t>to</w:t>
        </w:r>
        <w:r w:rsidRPr="005A5942">
          <w:rPr>
            <w:rStyle w:val="apple-tab-span"/>
            <w:rFonts w:ascii="Cambria" w:hAnsi="Cambria"/>
            <w:color w:val="000000"/>
            <w:sz w:val="28"/>
            <w:szCs w:val="28"/>
            <w:shd w:val="clear" w:color="auto" w:fill="00FF00"/>
            <w:rPrChange w:id="17" w:author="Ogidan, Olu (Bennet)" w:date="2025-06-05T16:22:00Z">
              <w:rPr>
                <w:rStyle w:val="apple-tab-span"/>
                <w:rFonts w:ascii="Cambria" w:hAnsi="Cambria"/>
                <w:color w:val="000000"/>
                <w:sz w:val="28"/>
                <w:szCs w:val="28"/>
                <w:shd w:val="clear" w:color="auto" w:fill="00FF00"/>
              </w:rPr>
            </w:rPrChange>
          </w:rPr>
          <w:tab/>
        </w:r>
        <w:r w:rsidRPr="005A5942">
          <w:rPr>
            <w:rFonts w:ascii="Cambria" w:hAnsi="Cambria"/>
            <w:color w:val="000000"/>
            <w:sz w:val="28"/>
            <w:szCs w:val="28"/>
            <w:shd w:val="clear" w:color="auto" w:fill="00FF00"/>
            <w:rPrChange w:id="18" w:author="Ogidan, Olu (Bennet)" w:date="2025-06-05T16:22:00Z">
              <w:rPr>
                <w:rFonts w:ascii="Cambria" w:hAnsi="Cambria"/>
                <w:color w:val="000000"/>
                <w:sz w:val="28"/>
                <w:szCs w:val="28"/>
                <w:shd w:val="clear" w:color="auto" w:fill="00FF00"/>
              </w:rPr>
            </w:rPrChange>
          </w:rPr>
          <w:t>satisfying</w:t>
        </w:r>
        <w:r w:rsidRPr="005A5942">
          <w:rPr>
            <w:rStyle w:val="apple-tab-span"/>
            <w:rFonts w:ascii="Cambria" w:hAnsi="Cambria"/>
            <w:color w:val="000000"/>
            <w:sz w:val="28"/>
            <w:szCs w:val="28"/>
            <w:shd w:val="clear" w:color="auto" w:fill="00FF00"/>
            <w:rPrChange w:id="19" w:author="Ogidan, Olu (Bennet)" w:date="2025-06-05T16:22:00Z">
              <w:rPr>
                <w:rStyle w:val="apple-tab-span"/>
                <w:rFonts w:ascii="Cambria" w:hAnsi="Cambria"/>
                <w:color w:val="000000"/>
                <w:sz w:val="28"/>
                <w:szCs w:val="28"/>
                <w:shd w:val="clear" w:color="auto" w:fill="00FF00"/>
              </w:rPr>
            </w:rPrChange>
          </w:rPr>
          <w:tab/>
        </w:r>
        <w:r w:rsidRPr="005A5942">
          <w:rPr>
            <w:rFonts w:ascii="Cambria" w:hAnsi="Cambria"/>
            <w:color w:val="000000"/>
            <w:sz w:val="28"/>
            <w:szCs w:val="28"/>
            <w:shd w:val="clear" w:color="auto" w:fill="00FF00"/>
            <w:rPrChange w:id="20" w:author="Ogidan, Olu (Bennet)" w:date="2025-06-05T16:22:00Z">
              <w:rPr>
                <w:rFonts w:ascii="Cambria" w:hAnsi="Cambria"/>
                <w:color w:val="000000"/>
                <w:sz w:val="28"/>
                <w:szCs w:val="28"/>
                <w:shd w:val="clear" w:color="auto" w:fill="00FF00"/>
              </w:rPr>
            </w:rPrChange>
          </w:rPr>
          <w:t>the</w:t>
        </w:r>
      </w:ins>
    </w:p>
    <w:p w:rsidR="005A5942" w:rsidRPr="005A5942" w:rsidRDefault="005A5942" w:rsidP="005A5942">
      <w:pPr>
        <w:pStyle w:val="NormalWeb"/>
        <w:numPr>
          <w:ilvl w:val="0"/>
          <w:numId w:val="9"/>
        </w:numPr>
        <w:spacing w:before="191" w:beforeAutospacing="0" w:after="0" w:afterAutospacing="0"/>
        <w:jc w:val="left"/>
        <w:textAlignment w:val="baseline"/>
        <w:rPr>
          <w:ins w:id="21" w:author="Ogidan, Olu (Bennet)" w:date="2025-06-05T16:22:00Z"/>
          <w:rFonts w:ascii="Cambria" w:hAnsi="Cambria"/>
          <w:color w:val="000000"/>
          <w:sz w:val="28"/>
          <w:szCs w:val="28"/>
          <w:rPrChange w:id="22" w:author="Ogidan, Olu (Bennet)" w:date="2025-06-05T16:22:00Z">
            <w:rPr>
              <w:ins w:id="23" w:author="Ogidan, Olu (Bennet)" w:date="2025-06-05T16:22:00Z"/>
              <w:rFonts w:ascii="Cambria" w:hAnsi="Cambria"/>
              <w:color w:val="000000"/>
              <w:sz w:val="28"/>
              <w:szCs w:val="28"/>
            </w:rPr>
          </w:rPrChange>
        </w:rPr>
      </w:pPr>
      <w:ins w:id="24" w:author="Ogidan, Olu (Bennet)" w:date="2025-06-05T16:22:00Z">
        <w:r w:rsidRPr="005A5942">
          <w:rPr>
            <w:rFonts w:ascii="Cambria" w:hAnsi="Cambria"/>
            <w:color w:val="000000"/>
            <w:sz w:val="28"/>
            <w:szCs w:val="28"/>
            <w:shd w:val="clear" w:color="auto" w:fill="00FF00"/>
            <w:rPrChange w:id="25" w:author="Ogidan, Olu (Bennet)" w:date="2025-06-05T16:22:00Z">
              <w:rPr>
                <w:rFonts w:ascii="Cambria" w:hAnsi="Cambria"/>
                <w:color w:val="000000"/>
                <w:sz w:val="28"/>
                <w:szCs w:val="28"/>
                <w:shd w:val="clear" w:color="auto" w:fill="00FF00"/>
              </w:rPr>
            </w:rPrChange>
          </w:rPr>
          <w:t>standards required for receipt of a Wildfire Prepared</w:t>
        </w:r>
      </w:ins>
    </w:p>
    <w:p w:rsidR="005A5942" w:rsidRPr="005A5942" w:rsidRDefault="005A5942" w:rsidP="005A5942">
      <w:pPr>
        <w:pStyle w:val="NormalWeb"/>
        <w:numPr>
          <w:ilvl w:val="0"/>
          <w:numId w:val="9"/>
        </w:numPr>
        <w:spacing w:before="192" w:beforeAutospacing="0" w:after="0" w:afterAutospacing="0"/>
        <w:jc w:val="left"/>
        <w:textAlignment w:val="baseline"/>
        <w:rPr>
          <w:ins w:id="26" w:author="Ogidan, Olu (Bennet)" w:date="2025-06-05T16:22:00Z"/>
          <w:rFonts w:ascii="Cambria" w:hAnsi="Cambria"/>
          <w:color w:val="000000"/>
          <w:sz w:val="28"/>
          <w:szCs w:val="28"/>
          <w:rPrChange w:id="27" w:author="Ogidan, Olu (Bennet)" w:date="2025-06-05T16:22:00Z">
            <w:rPr>
              <w:ins w:id="28" w:author="Ogidan, Olu (Bennet)" w:date="2025-06-05T16:22:00Z"/>
              <w:rFonts w:ascii="Cambria" w:hAnsi="Cambria"/>
              <w:color w:val="000000"/>
              <w:sz w:val="28"/>
              <w:szCs w:val="28"/>
            </w:rPr>
          </w:rPrChange>
        </w:rPr>
      </w:pPr>
      <w:ins w:id="29" w:author="Ogidan, Olu (Bennet)" w:date="2025-06-05T16:22:00Z">
        <w:r w:rsidRPr="005A5942">
          <w:rPr>
            <w:rFonts w:ascii="Cambria" w:hAnsi="Cambria"/>
            <w:color w:val="000000"/>
            <w:sz w:val="28"/>
            <w:szCs w:val="28"/>
            <w:shd w:val="clear" w:color="auto" w:fill="00FF00"/>
            <w:rPrChange w:id="30" w:author="Ogidan, Olu (Bennet)" w:date="2025-06-05T16:22:00Z">
              <w:rPr>
                <w:rFonts w:ascii="Cambria" w:hAnsi="Cambria"/>
                <w:color w:val="000000"/>
                <w:sz w:val="28"/>
                <w:szCs w:val="28"/>
                <w:shd w:val="clear" w:color="auto" w:fill="00FF00"/>
              </w:rPr>
            </w:rPrChange>
          </w:rPr>
          <w:t>Homes designation from the Insurance Institute for</w:t>
        </w:r>
      </w:ins>
    </w:p>
    <w:p w:rsidR="005A5942" w:rsidRPr="005A5942" w:rsidRDefault="005A5942" w:rsidP="005A5942">
      <w:pPr>
        <w:pStyle w:val="NormalWeb"/>
        <w:numPr>
          <w:ilvl w:val="0"/>
          <w:numId w:val="9"/>
        </w:numPr>
        <w:spacing w:before="192" w:beforeAutospacing="0" w:after="0" w:afterAutospacing="0"/>
        <w:jc w:val="left"/>
        <w:textAlignment w:val="baseline"/>
        <w:rPr>
          <w:ins w:id="31" w:author="Ogidan, Olu (Bennet)" w:date="2025-06-05T16:22:00Z"/>
          <w:rFonts w:ascii="Cambria" w:hAnsi="Cambria"/>
          <w:color w:val="000000"/>
          <w:sz w:val="28"/>
          <w:szCs w:val="28"/>
          <w:rPrChange w:id="32" w:author="Ogidan, Olu (Bennet)" w:date="2025-06-05T16:22:00Z">
            <w:rPr>
              <w:ins w:id="33" w:author="Ogidan, Olu (Bennet)" w:date="2025-06-05T16:22:00Z"/>
              <w:rFonts w:ascii="Cambria" w:hAnsi="Cambria"/>
              <w:color w:val="000000"/>
              <w:sz w:val="28"/>
              <w:szCs w:val="28"/>
            </w:rPr>
          </w:rPrChange>
        </w:rPr>
      </w:pPr>
      <w:ins w:id="34" w:author="Ogidan, Olu (Bennet)" w:date="2025-06-05T16:22:00Z">
        <w:r w:rsidRPr="005A5942">
          <w:rPr>
            <w:rFonts w:ascii="Cambria" w:hAnsi="Cambria"/>
            <w:color w:val="000000"/>
            <w:sz w:val="28"/>
            <w:szCs w:val="28"/>
            <w:shd w:val="clear" w:color="auto" w:fill="00FF00"/>
            <w:rPrChange w:id="35" w:author="Ogidan, Olu (Bennet)" w:date="2025-06-05T16:22:00Z">
              <w:rPr>
                <w:rFonts w:ascii="Cambria" w:hAnsi="Cambria"/>
                <w:color w:val="000000"/>
                <w:sz w:val="28"/>
                <w:szCs w:val="28"/>
                <w:shd w:val="clear" w:color="auto" w:fill="00FF00"/>
              </w:rPr>
            </w:rPrChange>
          </w:rPr>
          <w:t xml:space="preserve">Business and Home Safety, provided that the </w:t>
        </w:r>
        <w:proofErr w:type="spellStart"/>
        <w:r w:rsidRPr="005A5942">
          <w:rPr>
            <w:rFonts w:ascii="Cambria" w:hAnsi="Cambria"/>
            <w:color w:val="000000"/>
            <w:sz w:val="28"/>
            <w:szCs w:val="28"/>
            <w:shd w:val="clear" w:color="auto" w:fill="00FF00"/>
            <w:rPrChange w:id="36" w:author="Ogidan, Olu (Bennet)" w:date="2025-06-05T16:22:00Z">
              <w:rPr>
                <w:rFonts w:ascii="Cambria" w:hAnsi="Cambria"/>
                <w:color w:val="000000"/>
                <w:sz w:val="28"/>
                <w:szCs w:val="28"/>
                <w:shd w:val="clear" w:color="auto" w:fill="00FF00"/>
              </w:rPr>
            </w:rPrChange>
          </w:rPr>
          <w:t>quali</w:t>
        </w:r>
        <w:proofErr w:type="spellEnd"/>
        <w:r w:rsidRPr="005A5942">
          <w:rPr>
            <w:rFonts w:ascii="Cambria" w:hAnsi="Cambria"/>
            <w:color w:val="000000"/>
            <w:sz w:val="28"/>
            <w:szCs w:val="28"/>
            <w:shd w:val="clear" w:color="auto" w:fill="00FF00"/>
            <w:rPrChange w:id="37" w:author="Ogidan, Olu (Bennet)" w:date="2025-06-05T16:22:00Z">
              <w:rPr>
                <w:rFonts w:ascii="Cambria" w:hAnsi="Cambria"/>
                <w:color w:val="000000"/>
                <w:sz w:val="28"/>
                <w:szCs w:val="28"/>
                <w:shd w:val="clear" w:color="auto" w:fill="00FF00"/>
              </w:rPr>
            </w:rPrChange>
          </w:rPr>
          <w:t>-</w:t>
        </w:r>
      </w:ins>
    </w:p>
    <w:p w:rsidR="005A5942" w:rsidRPr="005A5942" w:rsidRDefault="005A5942" w:rsidP="005A5942">
      <w:pPr>
        <w:pStyle w:val="NormalWeb"/>
        <w:numPr>
          <w:ilvl w:val="0"/>
          <w:numId w:val="9"/>
        </w:numPr>
        <w:spacing w:before="191" w:beforeAutospacing="0" w:after="0" w:afterAutospacing="0"/>
        <w:jc w:val="left"/>
        <w:textAlignment w:val="baseline"/>
        <w:rPr>
          <w:ins w:id="38" w:author="Ogidan, Olu (Bennet)" w:date="2025-06-05T16:22:00Z"/>
          <w:rFonts w:ascii="Cambria" w:hAnsi="Cambria"/>
          <w:color w:val="000000"/>
          <w:sz w:val="28"/>
          <w:szCs w:val="28"/>
          <w:rPrChange w:id="39" w:author="Ogidan, Olu (Bennet)" w:date="2025-06-05T16:22:00Z">
            <w:rPr>
              <w:ins w:id="40" w:author="Ogidan, Olu (Bennet)" w:date="2025-06-05T16:22:00Z"/>
              <w:rFonts w:ascii="Cambria" w:hAnsi="Cambria"/>
              <w:color w:val="000000"/>
              <w:sz w:val="28"/>
              <w:szCs w:val="28"/>
            </w:rPr>
          </w:rPrChange>
        </w:rPr>
      </w:pPr>
      <w:proofErr w:type="spellStart"/>
      <w:ins w:id="41" w:author="Ogidan, Olu (Bennet)" w:date="2025-06-05T16:22:00Z">
        <w:r w:rsidRPr="005A5942">
          <w:rPr>
            <w:rFonts w:ascii="Cambria" w:hAnsi="Cambria"/>
            <w:color w:val="000000"/>
            <w:sz w:val="28"/>
            <w:szCs w:val="28"/>
            <w:shd w:val="clear" w:color="auto" w:fill="00FF00"/>
            <w:rPrChange w:id="42" w:author="Ogidan, Olu (Bennet)" w:date="2025-06-05T16:22:00Z">
              <w:rPr>
                <w:rFonts w:ascii="Cambria" w:hAnsi="Cambria"/>
                <w:color w:val="000000"/>
                <w:sz w:val="28"/>
                <w:szCs w:val="28"/>
                <w:shd w:val="clear" w:color="auto" w:fill="00FF00"/>
              </w:rPr>
            </w:rPrChange>
          </w:rPr>
          <w:t>fied</w:t>
        </w:r>
        <w:proofErr w:type="spellEnd"/>
        <w:r w:rsidRPr="005A5942">
          <w:rPr>
            <w:rFonts w:ascii="Cambria" w:hAnsi="Cambria"/>
            <w:color w:val="000000"/>
            <w:sz w:val="28"/>
            <w:szCs w:val="28"/>
            <w:shd w:val="clear" w:color="auto" w:fill="00FF00"/>
            <w:rPrChange w:id="43" w:author="Ogidan, Olu (Bennet)" w:date="2025-06-05T16:22:00Z">
              <w:rPr>
                <w:rFonts w:ascii="Cambria" w:hAnsi="Cambria"/>
                <w:color w:val="000000"/>
                <w:sz w:val="28"/>
                <w:szCs w:val="28"/>
                <w:shd w:val="clear" w:color="auto" w:fill="00FF00"/>
              </w:rPr>
            </w:rPrChange>
          </w:rPr>
          <w:t xml:space="preserve"> dwelling unit receives such designation following</w:t>
        </w:r>
      </w:ins>
    </w:p>
    <w:p w:rsidR="005A5942" w:rsidRDefault="005A5942" w:rsidP="005A5942">
      <w:pPr>
        <w:pStyle w:val="NormalWeb"/>
        <w:numPr>
          <w:ilvl w:val="0"/>
          <w:numId w:val="9"/>
        </w:numPr>
        <w:spacing w:before="192" w:beforeAutospacing="0" w:after="0" w:afterAutospacing="0"/>
        <w:jc w:val="left"/>
        <w:textAlignment w:val="baseline"/>
        <w:rPr>
          <w:ins w:id="44" w:author="Ogidan, Olu (Bennet)" w:date="2025-06-05T16:22:00Z"/>
          <w:rFonts w:ascii="Cambria" w:hAnsi="Cambria"/>
          <w:color w:val="000000"/>
          <w:sz w:val="28"/>
          <w:szCs w:val="28"/>
        </w:rPr>
      </w:pPr>
      <w:ins w:id="45" w:author="Ogidan, Olu (Bennet)" w:date="2025-06-05T16:22:00Z">
        <w:r w:rsidRPr="005A5942">
          <w:rPr>
            <w:rFonts w:ascii="Cambria" w:hAnsi="Cambria"/>
            <w:color w:val="000000"/>
            <w:sz w:val="28"/>
            <w:szCs w:val="28"/>
            <w:shd w:val="clear" w:color="auto" w:fill="00FF00"/>
            <w:rPrChange w:id="46" w:author="Ogidan, Olu (Bennet)" w:date="2025-06-05T16:22:00Z">
              <w:rPr>
                <w:rFonts w:ascii="Cambria" w:hAnsi="Cambria"/>
                <w:color w:val="000000"/>
                <w:sz w:val="28"/>
                <w:szCs w:val="28"/>
                <w:shd w:val="clear" w:color="auto" w:fill="00FF00"/>
              </w:rPr>
            </w:rPrChange>
          </w:rPr>
          <w:t xml:space="preserve">installation of </w:t>
        </w:r>
        <w:r>
          <w:rPr>
            <w:rFonts w:ascii="Cambria" w:hAnsi="Cambria"/>
            <w:color w:val="000000"/>
            <w:sz w:val="28"/>
            <w:szCs w:val="28"/>
            <w:shd w:val="clear" w:color="auto" w:fill="00FF00"/>
          </w:rPr>
          <w:t>such property</w:t>
        </w:r>
        <w:r>
          <w:rPr>
            <w:rFonts w:ascii="Cambria" w:hAnsi="Cambria"/>
            <w:color w:val="000000"/>
            <w:sz w:val="28"/>
            <w:szCs w:val="28"/>
            <w:shd w:val="clear" w:color="auto" w:fill="00FF00"/>
          </w:rPr>
          <w:t>,</w:t>
        </w:r>
        <w:r>
          <w:rPr>
            <w:rFonts w:ascii="Cambria" w:hAnsi="Cambria"/>
            <w:color w:val="000000"/>
            <w:sz w:val="28"/>
            <w:szCs w:val="28"/>
            <w:shd w:val="clear" w:color="auto" w:fill="00FF00"/>
          </w:rPr>
          <w:t xml:space="preserve"> or</w:t>
        </w:r>
      </w:ins>
    </w:p>
    <w:p w:rsidR="005A5942" w:rsidRDefault="005A5942">
      <w:pPr>
        <w:pStyle w:val="ListParagraph"/>
        <w:numPr>
          <w:ilvl w:val="2"/>
          <w:numId w:val="9"/>
        </w:numPr>
        <w:tabs>
          <w:tab w:val="left" w:pos="3739"/>
        </w:tabs>
        <w:ind w:left="3739" w:hanging="2160"/>
        <w:jc w:val="left"/>
        <w:rPr>
          <w:sz w:val="28"/>
        </w:rPr>
      </w:pPr>
    </w:p>
    <w:p w:rsidR="00C71CDC" w:rsidRDefault="00810B99">
      <w:pPr>
        <w:pStyle w:val="ListParagraph"/>
        <w:numPr>
          <w:ilvl w:val="2"/>
          <w:numId w:val="9"/>
        </w:numPr>
        <w:tabs>
          <w:tab w:val="left" w:pos="4299"/>
        </w:tabs>
        <w:ind w:left="4299" w:hanging="2720"/>
        <w:jc w:val="left"/>
        <w:rPr>
          <w:sz w:val="28"/>
        </w:rPr>
      </w:pPr>
      <w:r>
        <w:rPr>
          <w:sz w:val="28"/>
        </w:rPr>
        <w:t>‘‘(v</w:t>
      </w:r>
      <w:ins w:id="47" w:author="Ogidan, Olu (Bennet)" w:date="2025-06-05T16:22:00Z">
        <w:r w:rsidR="005A5942">
          <w:rPr>
            <w:sz w:val="28"/>
          </w:rPr>
          <w:t>i</w:t>
        </w:r>
      </w:ins>
      <w:r>
        <w:rPr>
          <w:sz w:val="28"/>
        </w:rPr>
        <w:t>)</w:t>
      </w:r>
      <w:r>
        <w:rPr>
          <w:spacing w:val="47"/>
          <w:sz w:val="28"/>
        </w:rPr>
        <w:t xml:space="preserve"> </w:t>
      </w:r>
      <w:r>
        <w:rPr>
          <w:sz w:val="28"/>
        </w:rPr>
        <w:t>for</w:t>
      </w:r>
      <w:r>
        <w:rPr>
          <w:spacing w:val="47"/>
          <w:sz w:val="28"/>
        </w:rPr>
        <w:t xml:space="preserve"> </w:t>
      </w:r>
      <w:r>
        <w:rPr>
          <w:sz w:val="28"/>
        </w:rPr>
        <w:t>any</w:t>
      </w:r>
      <w:r>
        <w:rPr>
          <w:spacing w:val="48"/>
          <w:sz w:val="28"/>
        </w:rPr>
        <w:t xml:space="preserve"> </w:t>
      </w:r>
      <w:r>
        <w:rPr>
          <w:sz w:val="28"/>
        </w:rPr>
        <w:t>other</w:t>
      </w:r>
      <w:r>
        <w:rPr>
          <w:spacing w:val="47"/>
          <w:sz w:val="28"/>
        </w:rPr>
        <w:t xml:space="preserve"> </w:t>
      </w:r>
      <w:r>
        <w:rPr>
          <w:sz w:val="28"/>
        </w:rPr>
        <w:t>hazard</w:t>
      </w:r>
      <w:r>
        <w:rPr>
          <w:spacing w:val="48"/>
          <w:sz w:val="28"/>
        </w:rPr>
        <w:t xml:space="preserve"> </w:t>
      </w:r>
      <w:r>
        <w:rPr>
          <w:spacing w:val="-2"/>
          <w:sz w:val="28"/>
        </w:rPr>
        <w:t>mitigation</w:t>
      </w:r>
    </w:p>
    <w:p w:rsidR="00C71CDC" w:rsidRDefault="00810B99">
      <w:pPr>
        <w:pStyle w:val="ListParagraph"/>
        <w:numPr>
          <w:ilvl w:val="2"/>
          <w:numId w:val="9"/>
        </w:numPr>
        <w:tabs>
          <w:tab w:val="left" w:pos="3739"/>
        </w:tabs>
        <w:spacing w:before="191"/>
        <w:ind w:left="3739" w:hanging="2160"/>
        <w:jc w:val="left"/>
        <w:rPr>
          <w:sz w:val="28"/>
        </w:rPr>
      </w:pPr>
      <w:r>
        <w:rPr>
          <w:sz w:val="28"/>
        </w:rPr>
        <w:t>activity</w:t>
      </w:r>
      <w:r>
        <w:rPr>
          <w:spacing w:val="39"/>
          <w:sz w:val="28"/>
        </w:rPr>
        <w:t xml:space="preserve"> </w:t>
      </w:r>
      <w:r>
        <w:rPr>
          <w:sz w:val="28"/>
        </w:rPr>
        <w:t>which</w:t>
      </w:r>
      <w:r>
        <w:rPr>
          <w:spacing w:val="40"/>
          <w:sz w:val="28"/>
        </w:rPr>
        <w:t xml:space="preserve"> </w:t>
      </w:r>
      <w:r>
        <w:rPr>
          <w:sz w:val="28"/>
        </w:rPr>
        <w:t>has</w:t>
      </w:r>
      <w:r>
        <w:rPr>
          <w:spacing w:val="40"/>
          <w:sz w:val="28"/>
        </w:rPr>
        <w:t xml:space="preserve"> </w:t>
      </w:r>
      <w:r>
        <w:rPr>
          <w:sz w:val="28"/>
        </w:rPr>
        <w:t>been</w:t>
      </w:r>
      <w:r>
        <w:rPr>
          <w:spacing w:val="40"/>
          <w:sz w:val="28"/>
        </w:rPr>
        <w:t xml:space="preserve"> </w:t>
      </w:r>
      <w:r>
        <w:rPr>
          <w:sz w:val="28"/>
        </w:rPr>
        <w:t>identified</w:t>
      </w:r>
      <w:r>
        <w:rPr>
          <w:spacing w:val="40"/>
          <w:sz w:val="28"/>
        </w:rPr>
        <w:t xml:space="preserve"> </w:t>
      </w:r>
      <w:r>
        <w:rPr>
          <w:sz w:val="28"/>
        </w:rPr>
        <w:t>by</w:t>
      </w:r>
      <w:r>
        <w:rPr>
          <w:spacing w:val="40"/>
          <w:sz w:val="28"/>
        </w:rPr>
        <w:t xml:space="preserve"> </w:t>
      </w:r>
      <w:r>
        <w:rPr>
          <w:spacing w:val="-5"/>
          <w:sz w:val="28"/>
        </w:rPr>
        <w:t>the</w:t>
      </w:r>
    </w:p>
    <w:p w:rsidR="00C71CDC" w:rsidRDefault="00810B99">
      <w:pPr>
        <w:pStyle w:val="ListParagraph"/>
        <w:numPr>
          <w:ilvl w:val="2"/>
          <w:numId w:val="9"/>
        </w:numPr>
        <w:tabs>
          <w:tab w:val="left" w:pos="3739"/>
        </w:tabs>
        <w:ind w:left="3739" w:hanging="2160"/>
        <w:jc w:val="left"/>
        <w:rPr>
          <w:sz w:val="28"/>
        </w:rPr>
      </w:pPr>
      <w:r>
        <w:rPr>
          <w:spacing w:val="-2"/>
          <w:sz w:val="28"/>
        </w:rPr>
        <w:t>Secretary,</w:t>
      </w:r>
      <w:r>
        <w:rPr>
          <w:spacing w:val="15"/>
          <w:sz w:val="28"/>
        </w:rPr>
        <w:t xml:space="preserve"> </w:t>
      </w:r>
      <w:r>
        <w:rPr>
          <w:spacing w:val="-2"/>
          <w:sz w:val="28"/>
        </w:rPr>
        <w:t>in</w:t>
      </w:r>
      <w:r>
        <w:rPr>
          <w:spacing w:val="15"/>
          <w:sz w:val="28"/>
        </w:rPr>
        <w:t xml:space="preserve"> </w:t>
      </w:r>
      <w:r>
        <w:rPr>
          <w:spacing w:val="-2"/>
          <w:sz w:val="28"/>
        </w:rPr>
        <w:t>consultation</w:t>
      </w:r>
      <w:r>
        <w:rPr>
          <w:spacing w:val="15"/>
          <w:sz w:val="28"/>
        </w:rPr>
        <w:t xml:space="preserve"> </w:t>
      </w:r>
      <w:r>
        <w:rPr>
          <w:spacing w:val="-2"/>
          <w:sz w:val="28"/>
        </w:rPr>
        <w:t>with</w:t>
      </w:r>
      <w:r>
        <w:rPr>
          <w:spacing w:val="16"/>
          <w:sz w:val="28"/>
        </w:rPr>
        <w:t xml:space="preserve"> </w:t>
      </w:r>
      <w:r>
        <w:rPr>
          <w:spacing w:val="-2"/>
          <w:sz w:val="28"/>
        </w:rPr>
        <w:t>the</w:t>
      </w:r>
      <w:r>
        <w:rPr>
          <w:spacing w:val="15"/>
          <w:sz w:val="28"/>
        </w:rPr>
        <w:t xml:space="preserve"> </w:t>
      </w:r>
      <w:r>
        <w:rPr>
          <w:spacing w:val="-2"/>
          <w:sz w:val="28"/>
        </w:rPr>
        <w:t>Admin-</w:t>
      </w:r>
    </w:p>
    <w:p w:rsidR="00C71CDC" w:rsidRDefault="00810B99">
      <w:pPr>
        <w:pStyle w:val="ListParagraph"/>
        <w:numPr>
          <w:ilvl w:val="2"/>
          <w:numId w:val="9"/>
        </w:numPr>
        <w:tabs>
          <w:tab w:val="left" w:pos="3739"/>
        </w:tabs>
        <w:ind w:left="3739" w:hanging="2160"/>
        <w:jc w:val="left"/>
        <w:rPr>
          <w:sz w:val="28"/>
        </w:rPr>
      </w:pPr>
      <w:proofErr w:type="spellStart"/>
      <w:r>
        <w:rPr>
          <w:sz w:val="28"/>
        </w:rPr>
        <w:t>istrator</w:t>
      </w:r>
      <w:proofErr w:type="spellEnd"/>
      <w:r>
        <w:rPr>
          <w:spacing w:val="67"/>
          <w:sz w:val="28"/>
        </w:rPr>
        <w:t xml:space="preserve"> </w:t>
      </w:r>
      <w:r>
        <w:rPr>
          <w:sz w:val="28"/>
        </w:rPr>
        <w:t>of</w:t>
      </w:r>
      <w:r>
        <w:rPr>
          <w:spacing w:val="68"/>
          <w:sz w:val="28"/>
        </w:rPr>
        <w:t xml:space="preserve"> </w:t>
      </w:r>
      <w:r>
        <w:rPr>
          <w:sz w:val="28"/>
        </w:rPr>
        <w:t>the</w:t>
      </w:r>
      <w:r>
        <w:rPr>
          <w:spacing w:val="67"/>
          <w:sz w:val="28"/>
        </w:rPr>
        <w:t xml:space="preserve"> </w:t>
      </w:r>
      <w:r>
        <w:rPr>
          <w:sz w:val="28"/>
        </w:rPr>
        <w:t>Federal</w:t>
      </w:r>
      <w:r>
        <w:rPr>
          <w:spacing w:val="68"/>
          <w:sz w:val="28"/>
        </w:rPr>
        <w:t xml:space="preserve"> </w:t>
      </w:r>
      <w:r>
        <w:rPr>
          <w:sz w:val="28"/>
        </w:rPr>
        <w:t>Emergency</w:t>
      </w:r>
      <w:r>
        <w:rPr>
          <w:spacing w:val="68"/>
          <w:sz w:val="28"/>
        </w:rPr>
        <w:t xml:space="preserve"> </w:t>
      </w:r>
      <w:r>
        <w:rPr>
          <w:spacing w:val="-4"/>
          <w:sz w:val="28"/>
        </w:rPr>
        <w:t>Man-</w:t>
      </w:r>
    </w:p>
    <w:p w:rsidR="00C71CDC" w:rsidRDefault="00810B99">
      <w:pPr>
        <w:pStyle w:val="ListParagraph"/>
        <w:numPr>
          <w:ilvl w:val="2"/>
          <w:numId w:val="9"/>
        </w:numPr>
        <w:tabs>
          <w:tab w:val="left" w:pos="3739"/>
        </w:tabs>
        <w:spacing w:before="191"/>
        <w:ind w:left="3739" w:hanging="2160"/>
        <w:jc w:val="left"/>
        <w:rPr>
          <w:sz w:val="28"/>
        </w:rPr>
      </w:pPr>
      <w:proofErr w:type="spellStart"/>
      <w:r>
        <w:rPr>
          <w:sz w:val="28"/>
        </w:rPr>
        <w:t>agement</w:t>
      </w:r>
      <w:proofErr w:type="spellEnd"/>
      <w:r>
        <w:rPr>
          <w:spacing w:val="44"/>
          <w:sz w:val="28"/>
        </w:rPr>
        <w:t xml:space="preserve"> </w:t>
      </w:r>
      <w:r>
        <w:rPr>
          <w:sz w:val="28"/>
        </w:rPr>
        <w:t>Agency,</w:t>
      </w:r>
      <w:r>
        <w:rPr>
          <w:spacing w:val="45"/>
          <w:sz w:val="28"/>
        </w:rPr>
        <w:t xml:space="preserve"> </w:t>
      </w:r>
      <w:r>
        <w:rPr>
          <w:sz w:val="28"/>
        </w:rPr>
        <w:t>for</w:t>
      </w:r>
      <w:r>
        <w:rPr>
          <w:spacing w:val="45"/>
          <w:sz w:val="28"/>
        </w:rPr>
        <w:t xml:space="preserve"> </w:t>
      </w:r>
      <w:r>
        <w:rPr>
          <w:sz w:val="28"/>
        </w:rPr>
        <w:t>mitigation</w:t>
      </w:r>
      <w:r>
        <w:rPr>
          <w:spacing w:val="45"/>
          <w:sz w:val="28"/>
        </w:rPr>
        <w:t xml:space="preserve"> </w:t>
      </w:r>
      <w:r>
        <w:rPr>
          <w:sz w:val="28"/>
        </w:rPr>
        <w:t>of</w:t>
      </w:r>
      <w:r>
        <w:rPr>
          <w:spacing w:val="44"/>
          <w:sz w:val="28"/>
        </w:rPr>
        <w:t xml:space="preserve"> </w:t>
      </w:r>
      <w:r>
        <w:rPr>
          <w:sz w:val="28"/>
        </w:rPr>
        <w:t>a</w:t>
      </w:r>
      <w:r>
        <w:rPr>
          <w:spacing w:val="45"/>
          <w:sz w:val="28"/>
        </w:rPr>
        <w:t xml:space="preserve"> </w:t>
      </w:r>
      <w:proofErr w:type="spellStart"/>
      <w:r>
        <w:rPr>
          <w:spacing w:val="-4"/>
          <w:sz w:val="28"/>
        </w:rPr>
        <w:t>nat</w:t>
      </w:r>
      <w:proofErr w:type="spellEnd"/>
      <w:r>
        <w:rPr>
          <w:spacing w:val="-4"/>
          <w:sz w:val="28"/>
        </w:rPr>
        <w:t>-</w:t>
      </w:r>
    </w:p>
    <w:p w:rsidR="00C71CDC" w:rsidRDefault="00810B99">
      <w:pPr>
        <w:pStyle w:val="ListParagraph"/>
        <w:numPr>
          <w:ilvl w:val="2"/>
          <w:numId w:val="9"/>
        </w:numPr>
        <w:tabs>
          <w:tab w:val="left" w:pos="3739"/>
        </w:tabs>
        <w:ind w:left="3739" w:hanging="2160"/>
        <w:jc w:val="left"/>
        <w:rPr>
          <w:sz w:val="28"/>
        </w:rPr>
      </w:pPr>
      <w:proofErr w:type="spellStart"/>
      <w:r>
        <w:rPr>
          <w:sz w:val="28"/>
        </w:rPr>
        <w:t>ural</w:t>
      </w:r>
      <w:proofErr w:type="spellEnd"/>
      <w:r>
        <w:rPr>
          <w:spacing w:val="5"/>
          <w:sz w:val="28"/>
        </w:rPr>
        <w:t xml:space="preserve"> </w:t>
      </w:r>
      <w:r>
        <w:rPr>
          <w:spacing w:val="-2"/>
          <w:sz w:val="28"/>
        </w:rPr>
        <w:t>hazard.</w:t>
      </w:r>
    </w:p>
    <w:p w:rsidR="00C71CDC" w:rsidRDefault="00810B99">
      <w:pPr>
        <w:pStyle w:val="ListParagraph"/>
        <w:numPr>
          <w:ilvl w:val="2"/>
          <w:numId w:val="9"/>
        </w:numPr>
        <w:tabs>
          <w:tab w:val="left" w:pos="3739"/>
          <w:tab w:val="left" w:pos="4531"/>
          <w:tab w:val="left" w:pos="6934"/>
          <w:tab w:val="left" w:pos="7722"/>
        </w:tabs>
        <w:ind w:left="3739" w:hanging="2159"/>
        <w:jc w:val="left"/>
        <w:rPr>
          <w:sz w:val="28"/>
        </w:rPr>
      </w:pPr>
      <w:r>
        <w:rPr>
          <w:spacing w:val="-2"/>
          <w:sz w:val="28"/>
        </w:rPr>
        <w:t>‘‘(B)</w:t>
      </w:r>
      <w:r>
        <w:rPr>
          <w:sz w:val="28"/>
        </w:rPr>
        <w:tab/>
      </w:r>
      <w:proofErr w:type="gramStart"/>
      <w:r>
        <w:rPr>
          <w:sz w:val="28"/>
        </w:rPr>
        <w:t>E</w:t>
      </w:r>
      <w:r>
        <w:rPr>
          <w:sz w:val="21"/>
        </w:rPr>
        <w:t>XCEPTION</w:t>
      </w:r>
      <w:r>
        <w:rPr>
          <w:sz w:val="28"/>
        </w:rPr>
        <w:t>.—</w:t>
      </w:r>
      <w:proofErr w:type="gramEnd"/>
      <w:r>
        <w:rPr>
          <w:spacing w:val="-5"/>
          <w:sz w:val="28"/>
        </w:rPr>
        <w:t>The</w:t>
      </w:r>
      <w:r>
        <w:rPr>
          <w:sz w:val="28"/>
        </w:rPr>
        <w:tab/>
      </w:r>
      <w:r>
        <w:rPr>
          <w:spacing w:val="-4"/>
          <w:sz w:val="28"/>
        </w:rPr>
        <w:t>term</w:t>
      </w:r>
      <w:r>
        <w:rPr>
          <w:sz w:val="28"/>
        </w:rPr>
        <w:tab/>
      </w:r>
      <w:r>
        <w:rPr>
          <w:spacing w:val="-2"/>
          <w:sz w:val="28"/>
        </w:rPr>
        <w:t>‘qualified</w:t>
      </w:r>
    </w:p>
    <w:p w:rsidR="00C71CDC" w:rsidRDefault="00810B99">
      <w:pPr>
        <w:pStyle w:val="ListParagraph"/>
        <w:numPr>
          <w:ilvl w:val="2"/>
          <w:numId w:val="9"/>
        </w:numPr>
        <w:tabs>
          <w:tab w:val="left" w:pos="3179"/>
        </w:tabs>
        <w:ind w:left="3179" w:hanging="1599"/>
        <w:jc w:val="left"/>
        <w:rPr>
          <w:sz w:val="28"/>
        </w:rPr>
      </w:pPr>
      <w:r>
        <w:rPr>
          <w:sz w:val="28"/>
        </w:rPr>
        <w:t>disaster</w:t>
      </w:r>
      <w:r>
        <w:rPr>
          <w:spacing w:val="58"/>
          <w:sz w:val="28"/>
        </w:rPr>
        <w:t xml:space="preserve"> </w:t>
      </w:r>
      <w:r>
        <w:rPr>
          <w:sz w:val="28"/>
        </w:rPr>
        <w:t>mitigation</w:t>
      </w:r>
      <w:r>
        <w:rPr>
          <w:spacing w:val="59"/>
          <w:sz w:val="28"/>
        </w:rPr>
        <w:t xml:space="preserve"> </w:t>
      </w:r>
      <w:r>
        <w:rPr>
          <w:sz w:val="28"/>
        </w:rPr>
        <w:t>expenditure’</w:t>
      </w:r>
      <w:r>
        <w:rPr>
          <w:spacing w:val="59"/>
          <w:sz w:val="28"/>
        </w:rPr>
        <w:t xml:space="preserve"> </w:t>
      </w:r>
      <w:r>
        <w:rPr>
          <w:sz w:val="28"/>
        </w:rPr>
        <w:t>shall</w:t>
      </w:r>
      <w:r>
        <w:rPr>
          <w:spacing w:val="59"/>
          <w:sz w:val="28"/>
        </w:rPr>
        <w:t xml:space="preserve"> </w:t>
      </w:r>
      <w:r>
        <w:rPr>
          <w:sz w:val="28"/>
        </w:rPr>
        <w:t>not</w:t>
      </w:r>
      <w:r>
        <w:rPr>
          <w:spacing w:val="59"/>
          <w:sz w:val="28"/>
        </w:rPr>
        <w:t xml:space="preserve"> </w:t>
      </w:r>
      <w:r>
        <w:rPr>
          <w:spacing w:val="-5"/>
          <w:sz w:val="28"/>
        </w:rPr>
        <w:t>in-</w:t>
      </w:r>
    </w:p>
    <w:p w:rsidR="00C71CDC" w:rsidRDefault="00810B99">
      <w:pPr>
        <w:pStyle w:val="ListParagraph"/>
        <w:numPr>
          <w:ilvl w:val="2"/>
          <w:numId w:val="9"/>
        </w:numPr>
        <w:tabs>
          <w:tab w:val="left" w:pos="3179"/>
        </w:tabs>
        <w:ind w:left="3179" w:hanging="1599"/>
        <w:jc w:val="left"/>
        <w:rPr>
          <w:sz w:val="28"/>
        </w:rPr>
      </w:pPr>
      <w:proofErr w:type="spellStart"/>
      <w:r>
        <w:rPr>
          <w:spacing w:val="-4"/>
          <w:sz w:val="28"/>
        </w:rPr>
        <w:t>clude</w:t>
      </w:r>
      <w:proofErr w:type="spellEnd"/>
      <w:r>
        <w:rPr>
          <w:spacing w:val="19"/>
          <w:sz w:val="28"/>
        </w:rPr>
        <w:t xml:space="preserve"> </w:t>
      </w:r>
      <w:r>
        <w:rPr>
          <w:spacing w:val="-4"/>
          <w:sz w:val="28"/>
        </w:rPr>
        <w:t>any</w:t>
      </w:r>
      <w:r>
        <w:rPr>
          <w:spacing w:val="19"/>
          <w:sz w:val="28"/>
        </w:rPr>
        <w:t xml:space="preserve"> </w:t>
      </w:r>
      <w:r>
        <w:rPr>
          <w:spacing w:val="-4"/>
          <w:sz w:val="28"/>
        </w:rPr>
        <w:t>expenditure</w:t>
      </w:r>
      <w:r>
        <w:rPr>
          <w:spacing w:val="19"/>
          <w:sz w:val="28"/>
        </w:rPr>
        <w:t xml:space="preserve"> </w:t>
      </w:r>
      <w:r>
        <w:rPr>
          <w:spacing w:val="-4"/>
          <w:sz w:val="28"/>
        </w:rPr>
        <w:t>or</w:t>
      </w:r>
      <w:r>
        <w:rPr>
          <w:spacing w:val="19"/>
          <w:sz w:val="28"/>
        </w:rPr>
        <w:t xml:space="preserve"> </w:t>
      </w:r>
      <w:r>
        <w:rPr>
          <w:spacing w:val="-4"/>
          <w:sz w:val="28"/>
        </w:rPr>
        <w:t>portion</w:t>
      </w:r>
      <w:r>
        <w:rPr>
          <w:spacing w:val="20"/>
          <w:sz w:val="28"/>
        </w:rPr>
        <w:t xml:space="preserve"> </w:t>
      </w:r>
      <w:r>
        <w:rPr>
          <w:spacing w:val="-4"/>
          <w:sz w:val="28"/>
        </w:rPr>
        <w:t>thereof</w:t>
      </w:r>
      <w:r>
        <w:rPr>
          <w:spacing w:val="19"/>
          <w:sz w:val="28"/>
        </w:rPr>
        <w:t xml:space="preserve"> </w:t>
      </w:r>
      <w:r>
        <w:rPr>
          <w:spacing w:val="-4"/>
          <w:sz w:val="28"/>
        </w:rPr>
        <w:t>which</w:t>
      </w:r>
    </w:p>
    <w:p w:rsidR="00C71CDC" w:rsidRDefault="00810B99">
      <w:pPr>
        <w:pStyle w:val="ListParagraph"/>
        <w:numPr>
          <w:ilvl w:val="2"/>
          <w:numId w:val="9"/>
        </w:numPr>
        <w:tabs>
          <w:tab w:val="left" w:pos="3179"/>
        </w:tabs>
        <w:spacing w:before="191"/>
        <w:ind w:left="3179" w:hanging="1599"/>
        <w:jc w:val="left"/>
        <w:rPr>
          <w:sz w:val="28"/>
        </w:rPr>
      </w:pPr>
      <w:r>
        <w:rPr>
          <w:sz w:val="28"/>
        </w:rPr>
        <w:t>is</w:t>
      </w:r>
      <w:r>
        <w:rPr>
          <w:spacing w:val="59"/>
          <w:sz w:val="28"/>
        </w:rPr>
        <w:t xml:space="preserve"> </w:t>
      </w:r>
      <w:r>
        <w:rPr>
          <w:sz w:val="28"/>
        </w:rPr>
        <w:t>paid,</w:t>
      </w:r>
      <w:r>
        <w:rPr>
          <w:spacing w:val="60"/>
          <w:sz w:val="28"/>
        </w:rPr>
        <w:t xml:space="preserve"> </w:t>
      </w:r>
      <w:r>
        <w:rPr>
          <w:sz w:val="28"/>
        </w:rPr>
        <w:t>funded,</w:t>
      </w:r>
      <w:r>
        <w:rPr>
          <w:spacing w:val="59"/>
          <w:sz w:val="28"/>
        </w:rPr>
        <w:t xml:space="preserve"> </w:t>
      </w:r>
      <w:r>
        <w:rPr>
          <w:sz w:val="28"/>
        </w:rPr>
        <w:t>or</w:t>
      </w:r>
      <w:r>
        <w:rPr>
          <w:spacing w:val="60"/>
          <w:sz w:val="28"/>
        </w:rPr>
        <w:t xml:space="preserve"> </w:t>
      </w:r>
      <w:r>
        <w:rPr>
          <w:sz w:val="28"/>
        </w:rPr>
        <w:t>reimbursed</w:t>
      </w:r>
      <w:r>
        <w:rPr>
          <w:spacing w:val="59"/>
          <w:sz w:val="28"/>
        </w:rPr>
        <w:t xml:space="preserve"> </w:t>
      </w:r>
      <w:r>
        <w:rPr>
          <w:sz w:val="28"/>
        </w:rPr>
        <w:t>by</w:t>
      </w:r>
      <w:r>
        <w:rPr>
          <w:spacing w:val="60"/>
          <w:sz w:val="28"/>
        </w:rPr>
        <w:t xml:space="preserve"> </w:t>
      </w:r>
      <w:r>
        <w:rPr>
          <w:sz w:val="28"/>
        </w:rPr>
        <w:t>a</w:t>
      </w:r>
      <w:r>
        <w:rPr>
          <w:spacing w:val="59"/>
          <w:sz w:val="28"/>
        </w:rPr>
        <w:t xml:space="preserve"> </w:t>
      </w:r>
      <w:r>
        <w:rPr>
          <w:spacing w:val="-2"/>
          <w:sz w:val="28"/>
        </w:rPr>
        <w:t>Federal,</w:t>
      </w:r>
    </w:p>
    <w:p w:rsidR="00C71CDC" w:rsidRDefault="00810B99">
      <w:pPr>
        <w:pStyle w:val="ListParagraph"/>
        <w:numPr>
          <w:ilvl w:val="2"/>
          <w:numId w:val="9"/>
        </w:numPr>
        <w:tabs>
          <w:tab w:val="left" w:pos="3179"/>
        </w:tabs>
        <w:ind w:left="3179" w:hanging="1599"/>
        <w:jc w:val="left"/>
        <w:rPr>
          <w:sz w:val="28"/>
        </w:rPr>
      </w:pPr>
      <w:r>
        <w:rPr>
          <w:sz w:val="28"/>
        </w:rPr>
        <w:t>State,</w:t>
      </w:r>
      <w:r>
        <w:rPr>
          <w:spacing w:val="20"/>
          <w:sz w:val="28"/>
        </w:rPr>
        <w:t xml:space="preserve"> </w:t>
      </w:r>
      <w:r>
        <w:rPr>
          <w:sz w:val="28"/>
        </w:rPr>
        <w:t>or</w:t>
      </w:r>
      <w:r>
        <w:rPr>
          <w:spacing w:val="20"/>
          <w:sz w:val="28"/>
        </w:rPr>
        <w:t xml:space="preserve"> </w:t>
      </w:r>
      <w:r>
        <w:rPr>
          <w:sz w:val="28"/>
        </w:rPr>
        <w:t>local</w:t>
      </w:r>
      <w:r>
        <w:rPr>
          <w:spacing w:val="20"/>
          <w:sz w:val="28"/>
        </w:rPr>
        <w:t xml:space="preserve"> </w:t>
      </w:r>
      <w:r>
        <w:rPr>
          <w:sz w:val="28"/>
        </w:rPr>
        <w:t>government</w:t>
      </w:r>
      <w:r>
        <w:rPr>
          <w:spacing w:val="21"/>
          <w:sz w:val="28"/>
        </w:rPr>
        <w:t xml:space="preserve"> </w:t>
      </w:r>
      <w:r>
        <w:rPr>
          <w:sz w:val="28"/>
        </w:rPr>
        <w:t>entity,</w:t>
      </w:r>
      <w:r>
        <w:rPr>
          <w:spacing w:val="20"/>
          <w:sz w:val="28"/>
        </w:rPr>
        <w:t xml:space="preserve"> </w:t>
      </w:r>
      <w:r>
        <w:rPr>
          <w:sz w:val="28"/>
        </w:rPr>
        <w:t>or</w:t>
      </w:r>
      <w:r>
        <w:rPr>
          <w:spacing w:val="20"/>
          <w:sz w:val="28"/>
        </w:rPr>
        <w:t xml:space="preserve"> </w:t>
      </w:r>
      <w:r>
        <w:rPr>
          <w:sz w:val="28"/>
        </w:rPr>
        <w:t>any</w:t>
      </w:r>
      <w:r>
        <w:rPr>
          <w:spacing w:val="21"/>
          <w:sz w:val="28"/>
        </w:rPr>
        <w:t xml:space="preserve"> </w:t>
      </w:r>
      <w:r>
        <w:rPr>
          <w:spacing w:val="-2"/>
          <w:sz w:val="28"/>
        </w:rPr>
        <w:t>polit-</w:t>
      </w:r>
    </w:p>
    <w:p w:rsidR="00C71CDC" w:rsidRDefault="00810B99">
      <w:pPr>
        <w:pStyle w:val="ListParagraph"/>
        <w:numPr>
          <w:ilvl w:val="2"/>
          <w:numId w:val="9"/>
        </w:numPr>
        <w:tabs>
          <w:tab w:val="left" w:pos="3179"/>
          <w:tab w:val="left" w:pos="3826"/>
          <w:tab w:val="left" w:pos="5418"/>
          <w:tab w:val="left" w:pos="6523"/>
          <w:tab w:val="left" w:pos="7014"/>
        </w:tabs>
        <w:ind w:left="3179" w:hanging="1599"/>
        <w:jc w:val="left"/>
        <w:rPr>
          <w:sz w:val="28"/>
        </w:rPr>
      </w:pPr>
      <w:proofErr w:type="spellStart"/>
      <w:r>
        <w:rPr>
          <w:spacing w:val="-4"/>
          <w:sz w:val="28"/>
        </w:rPr>
        <w:t>ical</w:t>
      </w:r>
      <w:proofErr w:type="spellEnd"/>
      <w:r>
        <w:rPr>
          <w:sz w:val="28"/>
        </w:rPr>
        <w:tab/>
      </w:r>
      <w:r>
        <w:rPr>
          <w:spacing w:val="-2"/>
          <w:sz w:val="28"/>
        </w:rPr>
        <w:t>subdivision,</w:t>
      </w:r>
      <w:r>
        <w:rPr>
          <w:sz w:val="28"/>
        </w:rPr>
        <w:tab/>
      </w:r>
      <w:r>
        <w:rPr>
          <w:spacing w:val="-2"/>
          <w:sz w:val="28"/>
        </w:rPr>
        <w:t>agency,</w:t>
      </w:r>
      <w:r>
        <w:rPr>
          <w:sz w:val="28"/>
        </w:rPr>
        <w:tab/>
      </w:r>
      <w:r>
        <w:rPr>
          <w:spacing w:val="-5"/>
          <w:sz w:val="28"/>
        </w:rPr>
        <w:t>or</w:t>
      </w:r>
      <w:r>
        <w:rPr>
          <w:sz w:val="28"/>
        </w:rPr>
        <w:tab/>
      </w:r>
      <w:r>
        <w:rPr>
          <w:spacing w:val="-2"/>
          <w:sz w:val="28"/>
        </w:rPr>
        <w:t>instrumentality</w:t>
      </w:r>
    </w:p>
    <w:p w:rsidR="00C71CDC" w:rsidRDefault="00810B99">
      <w:pPr>
        <w:pStyle w:val="ListParagraph"/>
        <w:numPr>
          <w:ilvl w:val="2"/>
          <w:numId w:val="9"/>
        </w:numPr>
        <w:tabs>
          <w:tab w:val="left" w:pos="3179"/>
        </w:tabs>
        <w:spacing w:before="191"/>
        <w:ind w:left="3179" w:hanging="1599"/>
        <w:jc w:val="left"/>
        <w:rPr>
          <w:sz w:val="28"/>
        </w:rPr>
      </w:pPr>
      <w:r>
        <w:rPr>
          <w:spacing w:val="-2"/>
          <w:sz w:val="28"/>
        </w:rPr>
        <w:t>thereof.</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8"/>
        </w:numPr>
        <w:tabs>
          <w:tab w:val="left" w:pos="3179"/>
        </w:tabs>
        <w:spacing w:before="148"/>
        <w:ind w:left="3179"/>
        <w:jc w:val="left"/>
        <w:rPr>
          <w:sz w:val="28"/>
        </w:rPr>
      </w:pPr>
      <w:r>
        <w:rPr>
          <w:w w:val="110"/>
          <w:sz w:val="28"/>
        </w:rPr>
        <w:t>‘‘(2</w:t>
      </w:r>
      <w:proofErr w:type="gramStart"/>
      <w:r>
        <w:rPr>
          <w:w w:val="110"/>
          <w:sz w:val="28"/>
        </w:rPr>
        <w:t>)</w:t>
      </w:r>
      <w:r>
        <w:rPr>
          <w:spacing w:val="31"/>
          <w:w w:val="110"/>
          <w:sz w:val="28"/>
        </w:rPr>
        <w:t xml:space="preserve">  </w:t>
      </w:r>
      <w:r>
        <w:rPr>
          <w:w w:val="110"/>
          <w:sz w:val="28"/>
        </w:rPr>
        <w:t>Q</w:t>
      </w:r>
      <w:r>
        <w:rPr>
          <w:w w:val="110"/>
          <w:sz w:val="21"/>
        </w:rPr>
        <w:t>UALIFIED</w:t>
      </w:r>
      <w:proofErr w:type="gramEnd"/>
      <w:r>
        <w:rPr>
          <w:spacing w:val="49"/>
          <w:w w:val="110"/>
          <w:sz w:val="21"/>
        </w:rPr>
        <w:t xml:space="preserve">  </w:t>
      </w:r>
      <w:r>
        <w:rPr>
          <w:w w:val="110"/>
          <w:sz w:val="21"/>
        </w:rPr>
        <w:t>DWELLING</w:t>
      </w:r>
      <w:r>
        <w:rPr>
          <w:spacing w:val="49"/>
          <w:w w:val="110"/>
          <w:sz w:val="21"/>
        </w:rPr>
        <w:t xml:space="preserve">  </w:t>
      </w:r>
      <w:r>
        <w:rPr>
          <w:w w:val="110"/>
          <w:sz w:val="21"/>
        </w:rPr>
        <w:t>UNIT</w:t>
      </w:r>
      <w:r>
        <w:rPr>
          <w:w w:val="110"/>
          <w:sz w:val="28"/>
        </w:rPr>
        <w:t>.—The</w:t>
      </w:r>
      <w:r>
        <w:rPr>
          <w:spacing w:val="32"/>
          <w:w w:val="110"/>
          <w:sz w:val="28"/>
        </w:rPr>
        <w:t xml:space="preserve">  </w:t>
      </w:r>
      <w:r>
        <w:rPr>
          <w:spacing w:val="-4"/>
          <w:w w:val="110"/>
          <w:sz w:val="28"/>
        </w:rPr>
        <w:t>term</w:t>
      </w:r>
    </w:p>
    <w:p w:rsidR="00C71CDC" w:rsidRDefault="00810B99">
      <w:pPr>
        <w:pStyle w:val="ListParagraph"/>
        <w:numPr>
          <w:ilvl w:val="0"/>
          <w:numId w:val="8"/>
        </w:numPr>
        <w:tabs>
          <w:tab w:val="left" w:pos="2619"/>
        </w:tabs>
        <w:spacing w:before="191"/>
        <w:ind w:left="2619" w:hanging="900"/>
        <w:jc w:val="left"/>
        <w:rPr>
          <w:sz w:val="28"/>
        </w:rPr>
      </w:pPr>
      <w:r>
        <w:rPr>
          <w:spacing w:val="-4"/>
          <w:sz w:val="28"/>
        </w:rPr>
        <w:t>‘qualified</w:t>
      </w:r>
      <w:r>
        <w:rPr>
          <w:spacing w:val="9"/>
          <w:sz w:val="28"/>
        </w:rPr>
        <w:t xml:space="preserve"> </w:t>
      </w:r>
      <w:r>
        <w:rPr>
          <w:spacing w:val="-4"/>
          <w:sz w:val="28"/>
        </w:rPr>
        <w:t>dwelling</w:t>
      </w:r>
      <w:r>
        <w:rPr>
          <w:spacing w:val="9"/>
          <w:sz w:val="28"/>
        </w:rPr>
        <w:t xml:space="preserve"> </w:t>
      </w:r>
      <w:r>
        <w:rPr>
          <w:spacing w:val="-4"/>
          <w:sz w:val="28"/>
        </w:rPr>
        <w:t>unit’</w:t>
      </w:r>
      <w:r>
        <w:rPr>
          <w:spacing w:val="9"/>
          <w:sz w:val="28"/>
        </w:rPr>
        <w:t xml:space="preserve"> </w:t>
      </w:r>
      <w:r>
        <w:rPr>
          <w:spacing w:val="-4"/>
          <w:sz w:val="28"/>
        </w:rPr>
        <w:t>means</w:t>
      </w:r>
      <w:r>
        <w:rPr>
          <w:spacing w:val="9"/>
          <w:sz w:val="28"/>
        </w:rPr>
        <w:t xml:space="preserve"> </w:t>
      </w:r>
      <w:r>
        <w:rPr>
          <w:spacing w:val="-4"/>
          <w:sz w:val="28"/>
        </w:rPr>
        <w:t>a</w:t>
      </w:r>
      <w:r>
        <w:rPr>
          <w:spacing w:val="9"/>
          <w:sz w:val="28"/>
        </w:rPr>
        <w:t xml:space="preserve"> </w:t>
      </w:r>
      <w:r>
        <w:rPr>
          <w:spacing w:val="-4"/>
          <w:sz w:val="28"/>
        </w:rPr>
        <w:t>dwelling</w:t>
      </w:r>
      <w:r>
        <w:rPr>
          <w:spacing w:val="9"/>
          <w:sz w:val="28"/>
        </w:rPr>
        <w:t xml:space="preserve"> </w:t>
      </w:r>
      <w:r>
        <w:rPr>
          <w:spacing w:val="-4"/>
          <w:sz w:val="28"/>
        </w:rPr>
        <w:t>unit</w:t>
      </w:r>
      <w:r>
        <w:rPr>
          <w:spacing w:val="9"/>
          <w:sz w:val="28"/>
        </w:rPr>
        <w:t xml:space="preserve"> </w:t>
      </w:r>
      <w:r>
        <w:rPr>
          <w:spacing w:val="-4"/>
          <w:sz w:val="28"/>
        </w:rPr>
        <w:t>which</w:t>
      </w:r>
    </w:p>
    <w:p w:rsidR="00C71CDC" w:rsidRDefault="00810B99">
      <w:pPr>
        <w:pStyle w:val="ListParagraph"/>
        <w:numPr>
          <w:ilvl w:val="0"/>
          <w:numId w:val="8"/>
        </w:numPr>
        <w:tabs>
          <w:tab w:val="left" w:pos="2619"/>
        </w:tabs>
        <w:ind w:left="2619" w:hanging="900"/>
        <w:jc w:val="left"/>
        <w:rPr>
          <w:sz w:val="28"/>
        </w:rPr>
      </w:pPr>
      <w:r>
        <w:rPr>
          <w:spacing w:val="-5"/>
          <w:sz w:val="28"/>
        </w:rPr>
        <w:t>is—</w:t>
      </w:r>
    </w:p>
    <w:p w:rsidR="00C71CDC" w:rsidRDefault="00810B99">
      <w:pPr>
        <w:pStyle w:val="ListParagraph"/>
        <w:numPr>
          <w:ilvl w:val="0"/>
          <w:numId w:val="8"/>
        </w:numPr>
        <w:tabs>
          <w:tab w:val="left" w:pos="3739"/>
        </w:tabs>
        <w:ind w:left="3739" w:hanging="2020"/>
        <w:jc w:val="left"/>
        <w:rPr>
          <w:sz w:val="28"/>
        </w:rPr>
      </w:pPr>
      <w:r>
        <w:rPr>
          <w:sz w:val="28"/>
        </w:rPr>
        <w:t>‘‘(A)</w:t>
      </w:r>
      <w:r>
        <w:rPr>
          <w:spacing w:val="45"/>
          <w:sz w:val="28"/>
        </w:rPr>
        <w:t xml:space="preserve"> </w:t>
      </w:r>
      <w:r>
        <w:rPr>
          <w:spacing w:val="-2"/>
          <w:sz w:val="28"/>
        </w:rPr>
        <w:t>located—</w:t>
      </w:r>
    </w:p>
    <w:p w:rsidR="00C71CDC" w:rsidRDefault="00810B99">
      <w:pPr>
        <w:pStyle w:val="ListParagraph"/>
        <w:numPr>
          <w:ilvl w:val="0"/>
          <w:numId w:val="8"/>
        </w:numPr>
        <w:tabs>
          <w:tab w:val="left" w:pos="4299"/>
        </w:tabs>
        <w:spacing w:before="191"/>
        <w:ind w:left="4299" w:hanging="2580"/>
        <w:jc w:val="left"/>
        <w:rPr>
          <w:sz w:val="28"/>
        </w:rPr>
      </w:pPr>
      <w:r>
        <w:rPr>
          <w:sz w:val="28"/>
        </w:rPr>
        <w:t>‘‘(</w:t>
      </w:r>
      <w:proofErr w:type="spellStart"/>
      <w:r>
        <w:rPr>
          <w:sz w:val="28"/>
        </w:rPr>
        <w:t>i</w:t>
      </w:r>
      <w:proofErr w:type="spellEnd"/>
      <w:r>
        <w:rPr>
          <w:sz w:val="28"/>
        </w:rPr>
        <w:t>)</w:t>
      </w:r>
      <w:r>
        <w:rPr>
          <w:spacing w:val="22"/>
          <w:sz w:val="28"/>
        </w:rPr>
        <w:t xml:space="preserve"> </w:t>
      </w:r>
      <w:r>
        <w:rPr>
          <w:sz w:val="28"/>
        </w:rPr>
        <w:t>in</w:t>
      </w:r>
      <w:r>
        <w:rPr>
          <w:spacing w:val="22"/>
          <w:sz w:val="28"/>
        </w:rPr>
        <w:t xml:space="preserve"> </w:t>
      </w:r>
      <w:r>
        <w:rPr>
          <w:sz w:val="28"/>
        </w:rPr>
        <w:t>the</w:t>
      </w:r>
      <w:r>
        <w:rPr>
          <w:spacing w:val="22"/>
          <w:sz w:val="28"/>
        </w:rPr>
        <w:t xml:space="preserve"> </w:t>
      </w:r>
      <w:r>
        <w:rPr>
          <w:sz w:val="28"/>
        </w:rPr>
        <w:t>United</w:t>
      </w:r>
      <w:r>
        <w:rPr>
          <w:spacing w:val="22"/>
          <w:sz w:val="28"/>
        </w:rPr>
        <w:t xml:space="preserve"> </w:t>
      </w:r>
      <w:r>
        <w:rPr>
          <w:sz w:val="28"/>
        </w:rPr>
        <w:t>States</w:t>
      </w:r>
      <w:r>
        <w:rPr>
          <w:spacing w:val="23"/>
          <w:sz w:val="28"/>
        </w:rPr>
        <w:t xml:space="preserve"> </w:t>
      </w:r>
      <w:r>
        <w:rPr>
          <w:sz w:val="28"/>
        </w:rPr>
        <w:t>or</w:t>
      </w:r>
      <w:r>
        <w:rPr>
          <w:spacing w:val="22"/>
          <w:sz w:val="28"/>
        </w:rPr>
        <w:t xml:space="preserve"> </w:t>
      </w:r>
      <w:r>
        <w:rPr>
          <w:sz w:val="28"/>
        </w:rPr>
        <w:t>in</w:t>
      </w:r>
      <w:r>
        <w:rPr>
          <w:spacing w:val="22"/>
          <w:sz w:val="28"/>
        </w:rPr>
        <w:t xml:space="preserve"> </w:t>
      </w:r>
      <w:r>
        <w:rPr>
          <w:sz w:val="28"/>
        </w:rPr>
        <w:t>a</w:t>
      </w:r>
      <w:r>
        <w:rPr>
          <w:spacing w:val="22"/>
          <w:sz w:val="28"/>
        </w:rPr>
        <w:t xml:space="preserve"> </w:t>
      </w:r>
      <w:proofErr w:type="spellStart"/>
      <w:r>
        <w:rPr>
          <w:spacing w:val="-2"/>
          <w:sz w:val="28"/>
        </w:rPr>
        <w:t>terri</w:t>
      </w:r>
      <w:proofErr w:type="spellEnd"/>
      <w:r>
        <w:rPr>
          <w:spacing w:val="-2"/>
          <w:sz w:val="28"/>
        </w:rPr>
        <w:t>-</w:t>
      </w:r>
    </w:p>
    <w:p w:rsidR="00C71CDC" w:rsidRDefault="00810B99">
      <w:pPr>
        <w:pStyle w:val="ListParagraph"/>
        <w:numPr>
          <w:ilvl w:val="0"/>
          <w:numId w:val="8"/>
        </w:numPr>
        <w:tabs>
          <w:tab w:val="left" w:pos="3739"/>
        </w:tabs>
        <w:ind w:left="3739" w:hanging="2020"/>
        <w:jc w:val="left"/>
        <w:rPr>
          <w:sz w:val="28"/>
        </w:rPr>
      </w:pPr>
      <w:r>
        <w:rPr>
          <w:sz w:val="28"/>
        </w:rPr>
        <w:t>tory</w:t>
      </w:r>
      <w:r>
        <w:rPr>
          <w:spacing w:val="10"/>
          <w:sz w:val="28"/>
        </w:rPr>
        <w:t xml:space="preserve"> </w:t>
      </w:r>
      <w:r>
        <w:rPr>
          <w:sz w:val="28"/>
        </w:rPr>
        <w:t>of</w:t>
      </w:r>
      <w:r>
        <w:rPr>
          <w:spacing w:val="10"/>
          <w:sz w:val="28"/>
        </w:rPr>
        <w:t xml:space="preserve"> </w:t>
      </w:r>
      <w:r>
        <w:rPr>
          <w:sz w:val="28"/>
        </w:rPr>
        <w:t>the</w:t>
      </w:r>
      <w:r>
        <w:rPr>
          <w:spacing w:val="10"/>
          <w:sz w:val="28"/>
        </w:rPr>
        <w:t xml:space="preserve"> </w:t>
      </w:r>
      <w:r>
        <w:rPr>
          <w:sz w:val="28"/>
        </w:rPr>
        <w:t>United</w:t>
      </w:r>
      <w:r>
        <w:rPr>
          <w:spacing w:val="10"/>
          <w:sz w:val="28"/>
        </w:rPr>
        <w:t xml:space="preserve"> </w:t>
      </w:r>
      <w:r>
        <w:rPr>
          <w:sz w:val="28"/>
        </w:rPr>
        <w:t>States,</w:t>
      </w:r>
      <w:r>
        <w:rPr>
          <w:spacing w:val="10"/>
          <w:sz w:val="28"/>
        </w:rPr>
        <w:t xml:space="preserve"> </w:t>
      </w:r>
      <w:r>
        <w:rPr>
          <w:spacing w:val="-5"/>
          <w:sz w:val="28"/>
        </w:rPr>
        <w:t>and</w:t>
      </w:r>
    </w:p>
    <w:p w:rsidR="00C71CDC" w:rsidRDefault="00810B99">
      <w:pPr>
        <w:pStyle w:val="ListParagraph"/>
        <w:numPr>
          <w:ilvl w:val="0"/>
          <w:numId w:val="8"/>
        </w:numPr>
        <w:tabs>
          <w:tab w:val="left" w:pos="4299"/>
        </w:tabs>
        <w:ind w:left="4299" w:hanging="2580"/>
        <w:jc w:val="left"/>
        <w:rPr>
          <w:sz w:val="28"/>
        </w:rPr>
      </w:pPr>
      <w:r>
        <w:rPr>
          <w:sz w:val="28"/>
        </w:rPr>
        <w:t>‘‘(ii)</w:t>
      </w:r>
      <w:r>
        <w:rPr>
          <w:spacing w:val="18"/>
          <w:sz w:val="28"/>
        </w:rPr>
        <w:t xml:space="preserve"> </w:t>
      </w:r>
      <w:r>
        <w:rPr>
          <w:sz w:val="28"/>
        </w:rPr>
        <w:t>in</w:t>
      </w:r>
      <w:r>
        <w:rPr>
          <w:spacing w:val="19"/>
          <w:sz w:val="28"/>
        </w:rPr>
        <w:t xml:space="preserve"> </w:t>
      </w:r>
      <w:r>
        <w:rPr>
          <w:sz w:val="28"/>
        </w:rPr>
        <w:t>an</w:t>
      </w:r>
      <w:r>
        <w:rPr>
          <w:spacing w:val="19"/>
          <w:sz w:val="28"/>
        </w:rPr>
        <w:t xml:space="preserve"> </w:t>
      </w:r>
      <w:r>
        <w:rPr>
          <w:spacing w:val="-4"/>
          <w:sz w:val="28"/>
        </w:rPr>
        <w:t>area—</w:t>
      </w:r>
    </w:p>
    <w:p w:rsidR="00C71CDC" w:rsidRDefault="00810B99">
      <w:pPr>
        <w:pStyle w:val="ListParagraph"/>
        <w:numPr>
          <w:ilvl w:val="0"/>
          <w:numId w:val="8"/>
        </w:numPr>
        <w:tabs>
          <w:tab w:val="left" w:pos="4859"/>
        </w:tabs>
        <w:ind w:left="4859" w:hanging="3140"/>
        <w:jc w:val="left"/>
        <w:rPr>
          <w:sz w:val="28"/>
        </w:rPr>
      </w:pPr>
      <w:r>
        <w:rPr>
          <w:sz w:val="28"/>
        </w:rPr>
        <w:t>‘‘(I)</w:t>
      </w:r>
      <w:r>
        <w:rPr>
          <w:spacing w:val="64"/>
          <w:sz w:val="28"/>
        </w:rPr>
        <w:t xml:space="preserve"> </w:t>
      </w:r>
      <w:r>
        <w:rPr>
          <w:sz w:val="28"/>
        </w:rPr>
        <w:t>in</w:t>
      </w:r>
      <w:r>
        <w:rPr>
          <w:spacing w:val="65"/>
          <w:sz w:val="28"/>
        </w:rPr>
        <w:t xml:space="preserve"> </w:t>
      </w:r>
      <w:r>
        <w:rPr>
          <w:sz w:val="28"/>
        </w:rPr>
        <w:t>which</w:t>
      </w:r>
      <w:r>
        <w:rPr>
          <w:spacing w:val="65"/>
          <w:sz w:val="28"/>
        </w:rPr>
        <w:t xml:space="preserve"> </w:t>
      </w:r>
      <w:r>
        <w:rPr>
          <w:sz w:val="28"/>
        </w:rPr>
        <w:t>a</w:t>
      </w:r>
      <w:r>
        <w:rPr>
          <w:spacing w:val="65"/>
          <w:sz w:val="28"/>
        </w:rPr>
        <w:t xml:space="preserve"> </w:t>
      </w:r>
      <w:r>
        <w:rPr>
          <w:sz w:val="28"/>
        </w:rPr>
        <w:t>Federal</w:t>
      </w:r>
      <w:r>
        <w:rPr>
          <w:spacing w:val="65"/>
          <w:sz w:val="28"/>
        </w:rPr>
        <w:t xml:space="preserve"> </w:t>
      </w:r>
      <w:r>
        <w:rPr>
          <w:spacing w:val="-2"/>
          <w:sz w:val="28"/>
        </w:rPr>
        <w:t>natural</w:t>
      </w:r>
    </w:p>
    <w:p w:rsidR="00C71CDC" w:rsidRDefault="00810B99">
      <w:pPr>
        <w:pStyle w:val="ListParagraph"/>
        <w:numPr>
          <w:ilvl w:val="0"/>
          <w:numId w:val="8"/>
        </w:numPr>
        <w:tabs>
          <w:tab w:val="left" w:pos="4299"/>
        </w:tabs>
        <w:spacing w:before="191"/>
        <w:ind w:left="4299" w:hanging="2580"/>
        <w:jc w:val="left"/>
        <w:rPr>
          <w:sz w:val="28"/>
        </w:rPr>
      </w:pPr>
      <w:r>
        <w:rPr>
          <w:sz w:val="28"/>
        </w:rPr>
        <w:t>disaster</w:t>
      </w:r>
      <w:r>
        <w:rPr>
          <w:spacing w:val="74"/>
          <w:sz w:val="28"/>
        </w:rPr>
        <w:t xml:space="preserve"> </w:t>
      </w:r>
      <w:r>
        <w:rPr>
          <w:sz w:val="28"/>
        </w:rPr>
        <w:t>declaration</w:t>
      </w:r>
      <w:r>
        <w:rPr>
          <w:spacing w:val="74"/>
          <w:sz w:val="28"/>
        </w:rPr>
        <w:t xml:space="preserve"> </w:t>
      </w:r>
      <w:r>
        <w:rPr>
          <w:sz w:val="28"/>
        </w:rPr>
        <w:t>has</w:t>
      </w:r>
      <w:r>
        <w:rPr>
          <w:spacing w:val="74"/>
          <w:sz w:val="28"/>
        </w:rPr>
        <w:t xml:space="preserve"> </w:t>
      </w:r>
      <w:r>
        <w:rPr>
          <w:sz w:val="28"/>
        </w:rPr>
        <w:t>been</w:t>
      </w:r>
      <w:r>
        <w:rPr>
          <w:spacing w:val="75"/>
          <w:sz w:val="28"/>
        </w:rPr>
        <w:t xml:space="preserve"> </w:t>
      </w:r>
      <w:r>
        <w:rPr>
          <w:spacing w:val="-4"/>
          <w:sz w:val="28"/>
        </w:rPr>
        <w:t>made</w:t>
      </w:r>
    </w:p>
    <w:p w:rsidR="00C71CDC" w:rsidRDefault="00810B99">
      <w:pPr>
        <w:pStyle w:val="ListParagraph"/>
        <w:numPr>
          <w:ilvl w:val="0"/>
          <w:numId w:val="8"/>
        </w:numPr>
        <w:tabs>
          <w:tab w:val="left" w:pos="4299"/>
        </w:tabs>
        <w:ind w:left="4299" w:hanging="2720"/>
        <w:jc w:val="left"/>
        <w:rPr>
          <w:sz w:val="28"/>
        </w:rPr>
      </w:pPr>
      <w:r>
        <w:rPr>
          <w:spacing w:val="-6"/>
          <w:sz w:val="28"/>
        </w:rPr>
        <w:t>within</w:t>
      </w:r>
      <w:r>
        <w:rPr>
          <w:spacing w:val="2"/>
          <w:sz w:val="28"/>
        </w:rPr>
        <w:t xml:space="preserve"> </w:t>
      </w:r>
      <w:r>
        <w:rPr>
          <w:spacing w:val="-6"/>
          <w:sz w:val="28"/>
        </w:rPr>
        <w:t>the</w:t>
      </w:r>
      <w:r>
        <w:rPr>
          <w:spacing w:val="2"/>
          <w:sz w:val="28"/>
        </w:rPr>
        <w:t xml:space="preserve"> </w:t>
      </w:r>
      <w:r>
        <w:rPr>
          <w:spacing w:val="-6"/>
          <w:sz w:val="28"/>
        </w:rPr>
        <w:t>preceding</w:t>
      </w:r>
      <w:r>
        <w:rPr>
          <w:spacing w:val="2"/>
          <w:sz w:val="28"/>
        </w:rPr>
        <w:t xml:space="preserve"> </w:t>
      </w:r>
      <w:r>
        <w:rPr>
          <w:spacing w:val="-6"/>
          <w:sz w:val="28"/>
        </w:rPr>
        <w:t>5-year</w:t>
      </w:r>
      <w:r>
        <w:rPr>
          <w:spacing w:val="3"/>
          <w:sz w:val="28"/>
        </w:rPr>
        <w:t xml:space="preserve"> </w:t>
      </w:r>
      <w:r>
        <w:rPr>
          <w:spacing w:val="-6"/>
          <w:sz w:val="28"/>
        </w:rPr>
        <w:t>period,</w:t>
      </w:r>
    </w:p>
    <w:p w:rsidR="00C71CDC" w:rsidRDefault="00810B99">
      <w:pPr>
        <w:pStyle w:val="ListParagraph"/>
        <w:numPr>
          <w:ilvl w:val="0"/>
          <w:numId w:val="8"/>
        </w:numPr>
        <w:tabs>
          <w:tab w:val="left" w:pos="4859"/>
          <w:tab w:val="left" w:pos="5630"/>
          <w:tab w:val="left" w:pos="6495"/>
          <w:tab w:val="left" w:pos="6889"/>
          <w:tab w:val="left" w:pos="8066"/>
          <w:tab w:val="left" w:pos="8499"/>
        </w:tabs>
        <w:ind w:left="4859" w:hanging="3280"/>
        <w:jc w:val="left"/>
        <w:rPr>
          <w:sz w:val="28"/>
        </w:rPr>
      </w:pPr>
      <w:r>
        <w:rPr>
          <w:spacing w:val="-2"/>
          <w:sz w:val="28"/>
        </w:rPr>
        <w:t>‘‘(II)</w:t>
      </w:r>
      <w:r>
        <w:rPr>
          <w:sz w:val="28"/>
        </w:rPr>
        <w:tab/>
      </w:r>
      <w:r>
        <w:rPr>
          <w:spacing w:val="-2"/>
          <w:sz w:val="28"/>
        </w:rPr>
        <w:t>which</w:t>
      </w:r>
      <w:r>
        <w:rPr>
          <w:sz w:val="28"/>
        </w:rPr>
        <w:tab/>
      </w:r>
      <w:r>
        <w:rPr>
          <w:spacing w:val="-5"/>
          <w:sz w:val="28"/>
        </w:rPr>
        <w:t>is</w:t>
      </w:r>
      <w:r>
        <w:rPr>
          <w:sz w:val="28"/>
        </w:rPr>
        <w:tab/>
      </w:r>
      <w:r>
        <w:rPr>
          <w:spacing w:val="-2"/>
          <w:sz w:val="28"/>
        </w:rPr>
        <w:t>adjacent</w:t>
      </w:r>
      <w:r>
        <w:rPr>
          <w:sz w:val="28"/>
        </w:rPr>
        <w:tab/>
      </w:r>
      <w:r>
        <w:rPr>
          <w:spacing w:val="-5"/>
          <w:sz w:val="28"/>
        </w:rPr>
        <w:t>to</w:t>
      </w:r>
      <w:r>
        <w:rPr>
          <w:sz w:val="28"/>
        </w:rPr>
        <w:tab/>
      </w:r>
      <w:r>
        <w:rPr>
          <w:spacing w:val="-5"/>
          <w:sz w:val="28"/>
        </w:rPr>
        <w:t>an</w:t>
      </w:r>
    </w:p>
    <w:p w:rsidR="00C71CDC" w:rsidRDefault="00810B99">
      <w:pPr>
        <w:pStyle w:val="ListParagraph"/>
        <w:numPr>
          <w:ilvl w:val="0"/>
          <w:numId w:val="8"/>
        </w:numPr>
        <w:tabs>
          <w:tab w:val="left" w:pos="4299"/>
        </w:tabs>
        <w:ind w:left="4299" w:hanging="2720"/>
        <w:jc w:val="left"/>
        <w:rPr>
          <w:sz w:val="28"/>
        </w:rPr>
      </w:pPr>
      <w:r>
        <w:rPr>
          <w:spacing w:val="-6"/>
          <w:sz w:val="28"/>
        </w:rPr>
        <w:t>area</w:t>
      </w:r>
      <w:r>
        <w:rPr>
          <w:spacing w:val="1"/>
          <w:sz w:val="28"/>
        </w:rPr>
        <w:t xml:space="preserve"> </w:t>
      </w:r>
      <w:r>
        <w:rPr>
          <w:spacing w:val="-6"/>
          <w:sz w:val="28"/>
        </w:rPr>
        <w:t>described</w:t>
      </w:r>
      <w:r>
        <w:rPr>
          <w:spacing w:val="2"/>
          <w:sz w:val="28"/>
        </w:rPr>
        <w:t xml:space="preserve"> </w:t>
      </w:r>
      <w:r>
        <w:rPr>
          <w:spacing w:val="-6"/>
          <w:sz w:val="28"/>
        </w:rPr>
        <w:t>in</w:t>
      </w:r>
      <w:r>
        <w:rPr>
          <w:spacing w:val="2"/>
          <w:sz w:val="28"/>
        </w:rPr>
        <w:t xml:space="preserve"> </w:t>
      </w:r>
      <w:r>
        <w:rPr>
          <w:spacing w:val="-6"/>
          <w:sz w:val="28"/>
        </w:rPr>
        <w:t>subclause</w:t>
      </w:r>
      <w:r>
        <w:rPr>
          <w:spacing w:val="1"/>
          <w:sz w:val="28"/>
        </w:rPr>
        <w:t xml:space="preserve"> </w:t>
      </w:r>
      <w:r>
        <w:rPr>
          <w:spacing w:val="-6"/>
          <w:sz w:val="28"/>
        </w:rPr>
        <w:t>(I),</w:t>
      </w:r>
    </w:p>
    <w:p w:rsidR="00C71CDC" w:rsidRDefault="00810B99">
      <w:pPr>
        <w:pStyle w:val="ListParagraph"/>
        <w:numPr>
          <w:ilvl w:val="0"/>
          <w:numId w:val="8"/>
        </w:numPr>
        <w:tabs>
          <w:tab w:val="left" w:pos="4859"/>
        </w:tabs>
        <w:spacing w:before="191"/>
        <w:ind w:left="4859" w:hanging="3280"/>
        <w:jc w:val="left"/>
        <w:rPr>
          <w:sz w:val="28"/>
        </w:rPr>
      </w:pPr>
      <w:r>
        <w:rPr>
          <w:sz w:val="28"/>
        </w:rPr>
        <w:t>‘‘(III)</w:t>
      </w:r>
      <w:r>
        <w:rPr>
          <w:spacing w:val="64"/>
          <w:sz w:val="28"/>
        </w:rPr>
        <w:t xml:space="preserve"> </w:t>
      </w:r>
      <w:r>
        <w:rPr>
          <w:sz w:val="28"/>
        </w:rPr>
        <w:t>which,</w:t>
      </w:r>
      <w:r>
        <w:rPr>
          <w:spacing w:val="64"/>
          <w:sz w:val="28"/>
        </w:rPr>
        <w:t xml:space="preserve"> </w:t>
      </w:r>
      <w:r>
        <w:rPr>
          <w:sz w:val="28"/>
        </w:rPr>
        <w:t>during</w:t>
      </w:r>
      <w:r>
        <w:rPr>
          <w:spacing w:val="64"/>
          <w:sz w:val="28"/>
        </w:rPr>
        <w:t xml:space="preserve"> </w:t>
      </w:r>
      <w:r>
        <w:rPr>
          <w:sz w:val="28"/>
        </w:rPr>
        <w:t>the</w:t>
      </w:r>
      <w:r>
        <w:rPr>
          <w:spacing w:val="65"/>
          <w:sz w:val="28"/>
        </w:rPr>
        <w:t xml:space="preserve"> </w:t>
      </w:r>
      <w:r>
        <w:rPr>
          <w:spacing w:val="-2"/>
          <w:sz w:val="28"/>
        </w:rPr>
        <w:t>taxable</w:t>
      </w:r>
    </w:p>
    <w:p w:rsidR="00C71CDC" w:rsidRDefault="00810B99">
      <w:pPr>
        <w:pStyle w:val="ListParagraph"/>
        <w:numPr>
          <w:ilvl w:val="0"/>
          <w:numId w:val="8"/>
        </w:numPr>
        <w:tabs>
          <w:tab w:val="left" w:pos="4299"/>
        </w:tabs>
        <w:ind w:left="4299" w:hanging="2720"/>
        <w:jc w:val="left"/>
        <w:rPr>
          <w:sz w:val="28"/>
        </w:rPr>
      </w:pPr>
      <w:r>
        <w:rPr>
          <w:sz w:val="28"/>
        </w:rPr>
        <w:t>year</w:t>
      </w:r>
      <w:r>
        <w:rPr>
          <w:spacing w:val="67"/>
          <w:sz w:val="28"/>
        </w:rPr>
        <w:t xml:space="preserve"> </w:t>
      </w:r>
      <w:r>
        <w:rPr>
          <w:sz w:val="28"/>
        </w:rPr>
        <w:t>or</w:t>
      </w:r>
      <w:r>
        <w:rPr>
          <w:spacing w:val="68"/>
          <w:sz w:val="28"/>
        </w:rPr>
        <w:t xml:space="preserve"> </w:t>
      </w:r>
      <w:r>
        <w:rPr>
          <w:sz w:val="28"/>
        </w:rPr>
        <w:t>the</w:t>
      </w:r>
      <w:r>
        <w:rPr>
          <w:spacing w:val="68"/>
          <w:sz w:val="28"/>
        </w:rPr>
        <w:t xml:space="preserve"> </w:t>
      </w:r>
      <w:r>
        <w:rPr>
          <w:sz w:val="28"/>
        </w:rPr>
        <w:t>period</w:t>
      </w:r>
      <w:r>
        <w:rPr>
          <w:spacing w:val="68"/>
          <w:sz w:val="28"/>
        </w:rPr>
        <w:t xml:space="preserve"> </w:t>
      </w:r>
      <w:r>
        <w:rPr>
          <w:sz w:val="28"/>
        </w:rPr>
        <w:t>of</w:t>
      </w:r>
      <w:r>
        <w:rPr>
          <w:spacing w:val="68"/>
          <w:sz w:val="28"/>
        </w:rPr>
        <w:t xml:space="preserve"> </w:t>
      </w:r>
      <w:r>
        <w:rPr>
          <w:sz w:val="28"/>
        </w:rPr>
        <w:t>the</w:t>
      </w:r>
      <w:r>
        <w:rPr>
          <w:spacing w:val="68"/>
          <w:sz w:val="28"/>
        </w:rPr>
        <w:t xml:space="preserve"> </w:t>
      </w:r>
      <w:r>
        <w:rPr>
          <w:sz w:val="28"/>
        </w:rPr>
        <w:t>5</w:t>
      </w:r>
      <w:r>
        <w:rPr>
          <w:spacing w:val="68"/>
          <w:sz w:val="28"/>
        </w:rPr>
        <w:t xml:space="preserve"> </w:t>
      </w:r>
      <w:r>
        <w:rPr>
          <w:spacing w:val="-2"/>
          <w:sz w:val="28"/>
        </w:rPr>
        <w:t>taxable</w:t>
      </w:r>
    </w:p>
    <w:p w:rsidR="00C71CDC" w:rsidRDefault="00810B99">
      <w:pPr>
        <w:pStyle w:val="ListParagraph"/>
        <w:numPr>
          <w:ilvl w:val="0"/>
          <w:numId w:val="8"/>
        </w:numPr>
        <w:tabs>
          <w:tab w:val="left" w:pos="4299"/>
        </w:tabs>
        <w:ind w:left="4299" w:hanging="2720"/>
        <w:jc w:val="left"/>
        <w:rPr>
          <w:sz w:val="28"/>
        </w:rPr>
      </w:pPr>
      <w:r>
        <w:rPr>
          <w:spacing w:val="-4"/>
          <w:sz w:val="28"/>
        </w:rPr>
        <w:t>years</w:t>
      </w:r>
      <w:r>
        <w:rPr>
          <w:spacing w:val="5"/>
          <w:sz w:val="28"/>
        </w:rPr>
        <w:t xml:space="preserve"> </w:t>
      </w:r>
      <w:r>
        <w:rPr>
          <w:spacing w:val="-4"/>
          <w:sz w:val="28"/>
        </w:rPr>
        <w:t>preceding</w:t>
      </w:r>
      <w:r>
        <w:rPr>
          <w:spacing w:val="5"/>
          <w:sz w:val="28"/>
        </w:rPr>
        <w:t xml:space="preserve"> </w:t>
      </w:r>
      <w:r>
        <w:rPr>
          <w:spacing w:val="-4"/>
          <w:sz w:val="28"/>
        </w:rPr>
        <w:t>such</w:t>
      </w:r>
      <w:r>
        <w:rPr>
          <w:spacing w:val="6"/>
          <w:sz w:val="28"/>
        </w:rPr>
        <w:t xml:space="preserve"> </w:t>
      </w:r>
      <w:r>
        <w:rPr>
          <w:spacing w:val="-4"/>
          <w:sz w:val="28"/>
        </w:rPr>
        <w:t>taxable</w:t>
      </w:r>
      <w:r>
        <w:rPr>
          <w:spacing w:val="5"/>
          <w:sz w:val="28"/>
        </w:rPr>
        <w:t xml:space="preserve"> </w:t>
      </w:r>
      <w:r>
        <w:rPr>
          <w:spacing w:val="-4"/>
          <w:sz w:val="28"/>
        </w:rPr>
        <w:t>year,</w:t>
      </w:r>
      <w:r>
        <w:rPr>
          <w:spacing w:val="6"/>
          <w:sz w:val="28"/>
        </w:rPr>
        <w:t xml:space="preserve"> </w:t>
      </w:r>
      <w:r>
        <w:rPr>
          <w:spacing w:val="-5"/>
          <w:sz w:val="28"/>
        </w:rPr>
        <w:t>has</w:t>
      </w:r>
    </w:p>
    <w:p w:rsidR="00C71CDC" w:rsidRDefault="00810B99">
      <w:pPr>
        <w:pStyle w:val="ListParagraph"/>
        <w:numPr>
          <w:ilvl w:val="0"/>
          <w:numId w:val="8"/>
        </w:numPr>
        <w:tabs>
          <w:tab w:val="left" w:pos="4299"/>
        </w:tabs>
        <w:spacing w:before="191"/>
        <w:ind w:left="4299" w:hanging="2720"/>
        <w:jc w:val="left"/>
        <w:rPr>
          <w:sz w:val="28"/>
        </w:rPr>
      </w:pPr>
      <w:r>
        <w:rPr>
          <w:spacing w:val="-4"/>
          <w:sz w:val="28"/>
        </w:rPr>
        <w:t>received</w:t>
      </w:r>
      <w:r>
        <w:rPr>
          <w:spacing w:val="47"/>
          <w:sz w:val="28"/>
        </w:rPr>
        <w:t xml:space="preserve"> </w:t>
      </w:r>
      <w:r>
        <w:rPr>
          <w:spacing w:val="-4"/>
          <w:sz w:val="28"/>
        </w:rPr>
        <w:t>hazard</w:t>
      </w:r>
      <w:r>
        <w:rPr>
          <w:spacing w:val="47"/>
          <w:sz w:val="28"/>
        </w:rPr>
        <w:t xml:space="preserve"> </w:t>
      </w:r>
      <w:r>
        <w:rPr>
          <w:spacing w:val="-4"/>
          <w:sz w:val="28"/>
        </w:rPr>
        <w:t>mitigation</w:t>
      </w:r>
      <w:r>
        <w:rPr>
          <w:spacing w:val="48"/>
          <w:sz w:val="28"/>
        </w:rPr>
        <w:t xml:space="preserve"> </w:t>
      </w:r>
      <w:r>
        <w:rPr>
          <w:spacing w:val="-4"/>
          <w:sz w:val="28"/>
        </w:rPr>
        <w:t>assistance</w:t>
      </w:r>
    </w:p>
    <w:p w:rsidR="00C71CDC" w:rsidRDefault="00810B99">
      <w:pPr>
        <w:pStyle w:val="ListParagraph"/>
        <w:numPr>
          <w:ilvl w:val="0"/>
          <w:numId w:val="8"/>
        </w:numPr>
        <w:tabs>
          <w:tab w:val="left" w:pos="4299"/>
        </w:tabs>
        <w:ind w:left="4299" w:hanging="2720"/>
        <w:jc w:val="left"/>
        <w:rPr>
          <w:sz w:val="28"/>
        </w:rPr>
      </w:pPr>
      <w:r>
        <w:rPr>
          <w:spacing w:val="-2"/>
          <w:sz w:val="28"/>
        </w:rPr>
        <w:t>through</w:t>
      </w:r>
      <w:r>
        <w:rPr>
          <w:spacing w:val="16"/>
          <w:sz w:val="28"/>
        </w:rPr>
        <w:t xml:space="preserve"> </w:t>
      </w:r>
      <w:r>
        <w:rPr>
          <w:spacing w:val="-2"/>
          <w:sz w:val="28"/>
        </w:rPr>
        <w:t>the</w:t>
      </w:r>
      <w:r>
        <w:rPr>
          <w:spacing w:val="18"/>
          <w:sz w:val="28"/>
        </w:rPr>
        <w:t xml:space="preserve"> </w:t>
      </w:r>
      <w:r>
        <w:rPr>
          <w:spacing w:val="-2"/>
          <w:sz w:val="28"/>
        </w:rPr>
        <w:t>Federal</w:t>
      </w:r>
      <w:r>
        <w:rPr>
          <w:spacing w:val="18"/>
          <w:sz w:val="28"/>
        </w:rPr>
        <w:t xml:space="preserve"> </w:t>
      </w:r>
      <w:r>
        <w:rPr>
          <w:spacing w:val="-2"/>
          <w:sz w:val="28"/>
        </w:rPr>
        <w:t>Emergency</w:t>
      </w:r>
      <w:r>
        <w:rPr>
          <w:spacing w:val="19"/>
          <w:sz w:val="28"/>
        </w:rPr>
        <w:t xml:space="preserve"> </w:t>
      </w:r>
      <w:r>
        <w:rPr>
          <w:spacing w:val="-4"/>
          <w:sz w:val="28"/>
        </w:rPr>
        <w:t>Man-</w:t>
      </w:r>
    </w:p>
    <w:p w:rsidR="00C71CDC" w:rsidRDefault="00810B99">
      <w:pPr>
        <w:pStyle w:val="ListParagraph"/>
        <w:numPr>
          <w:ilvl w:val="0"/>
          <w:numId w:val="8"/>
        </w:numPr>
        <w:tabs>
          <w:tab w:val="left" w:pos="4299"/>
        </w:tabs>
        <w:ind w:left="4299" w:hanging="2720"/>
        <w:jc w:val="left"/>
        <w:rPr>
          <w:sz w:val="28"/>
        </w:rPr>
      </w:pPr>
      <w:proofErr w:type="spellStart"/>
      <w:r>
        <w:rPr>
          <w:spacing w:val="-2"/>
          <w:sz w:val="28"/>
        </w:rPr>
        <w:t>agement</w:t>
      </w:r>
      <w:proofErr w:type="spellEnd"/>
      <w:r>
        <w:rPr>
          <w:spacing w:val="10"/>
          <w:sz w:val="28"/>
        </w:rPr>
        <w:t xml:space="preserve"> </w:t>
      </w:r>
      <w:r>
        <w:rPr>
          <w:spacing w:val="-2"/>
          <w:sz w:val="28"/>
        </w:rPr>
        <w:t>Agency</w:t>
      </w:r>
      <w:r>
        <w:rPr>
          <w:spacing w:val="10"/>
          <w:sz w:val="28"/>
        </w:rPr>
        <w:t xml:space="preserve"> </w:t>
      </w:r>
      <w:r>
        <w:rPr>
          <w:spacing w:val="-2"/>
          <w:sz w:val="28"/>
        </w:rPr>
        <w:t>in</w:t>
      </w:r>
      <w:r>
        <w:rPr>
          <w:spacing w:val="10"/>
          <w:sz w:val="28"/>
        </w:rPr>
        <w:t xml:space="preserve"> </w:t>
      </w:r>
      <w:r>
        <w:rPr>
          <w:spacing w:val="-2"/>
          <w:sz w:val="28"/>
        </w:rPr>
        <w:t>regard</w:t>
      </w:r>
      <w:r>
        <w:rPr>
          <w:spacing w:val="10"/>
          <w:sz w:val="28"/>
        </w:rPr>
        <w:t xml:space="preserve"> </w:t>
      </w:r>
      <w:r>
        <w:rPr>
          <w:spacing w:val="-2"/>
          <w:sz w:val="28"/>
        </w:rPr>
        <w:t>to</w:t>
      </w:r>
      <w:r>
        <w:rPr>
          <w:spacing w:val="10"/>
          <w:sz w:val="28"/>
        </w:rPr>
        <w:t xml:space="preserve"> </w:t>
      </w:r>
      <w:r>
        <w:rPr>
          <w:spacing w:val="-2"/>
          <w:sz w:val="28"/>
        </w:rPr>
        <w:t>any</w:t>
      </w:r>
      <w:r>
        <w:rPr>
          <w:spacing w:val="10"/>
          <w:sz w:val="28"/>
        </w:rPr>
        <w:t xml:space="preserve"> </w:t>
      </w:r>
      <w:proofErr w:type="spellStart"/>
      <w:r>
        <w:rPr>
          <w:spacing w:val="-4"/>
          <w:sz w:val="28"/>
        </w:rPr>
        <w:t>nat</w:t>
      </w:r>
      <w:proofErr w:type="spellEnd"/>
      <w:r>
        <w:rPr>
          <w:spacing w:val="-4"/>
          <w:sz w:val="28"/>
        </w:rPr>
        <w:t>-</w:t>
      </w:r>
    </w:p>
    <w:p w:rsidR="00C71CDC" w:rsidRDefault="00810B99">
      <w:pPr>
        <w:pStyle w:val="ListParagraph"/>
        <w:numPr>
          <w:ilvl w:val="0"/>
          <w:numId w:val="8"/>
        </w:numPr>
        <w:tabs>
          <w:tab w:val="left" w:pos="4299"/>
        </w:tabs>
        <w:ind w:left="4299" w:hanging="2720"/>
        <w:jc w:val="left"/>
        <w:rPr>
          <w:sz w:val="28"/>
        </w:rPr>
      </w:pPr>
      <w:proofErr w:type="spellStart"/>
      <w:r>
        <w:rPr>
          <w:sz w:val="28"/>
        </w:rPr>
        <w:t>ural</w:t>
      </w:r>
      <w:proofErr w:type="spellEnd"/>
      <w:r>
        <w:rPr>
          <w:spacing w:val="53"/>
          <w:sz w:val="28"/>
        </w:rPr>
        <w:t xml:space="preserve"> </w:t>
      </w:r>
      <w:r>
        <w:rPr>
          <w:sz w:val="28"/>
        </w:rPr>
        <w:t>disaster</w:t>
      </w:r>
      <w:r>
        <w:rPr>
          <w:spacing w:val="53"/>
          <w:sz w:val="28"/>
        </w:rPr>
        <w:t xml:space="preserve"> </w:t>
      </w:r>
      <w:r>
        <w:rPr>
          <w:sz w:val="28"/>
        </w:rPr>
        <w:t>which,</w:t>
      </w:r>
      <w:r>
        <w:rPr>
          <w:spacing w:val="54"/>
          <w:sz w:val="28"/>
        </w:rPr>
        <w:t xml:space="preserve"> </w:t>
      </w:r>
      <w:r>
        <w:rPr>
          <w:sz w:val="28"/>
        </w:rPr>
        <w:t>with</w:t>
      </w:r>
      <w:r>
        <w:rPr>
          <w:spacing w:val="53"/>
          <w:sz w:val="28"/>
        </w:rPr>
        <w:t xml:space="preserve"> </w:t>
      </w:r>
      <w:r>
        <w:rPr>
          <w:sz w:val="28"/>
        </w:rPr>
        <w:t>respect</w:t>
      </w:r>
      <w:r>
        <w:rPr>
          <w:spacing w:val="54"/>
          <w:sz w:val="28"/>
        </w:rPr>
        <w:t xml:space="preserve"> </w:t>
      </w:r>
      <w:r>
        <w:rPr>
          <w:spacing w:val="-5"/>
          <w:sz w:val="28"/>
        </w:rPr>
        <w:t>to</w:t>
      </w:r>
    </w:p>
    <w:p w:rsidR="00C71CDC" w:rsidRDefault="00810B99">
      <w:pPr>
        <w:pStyle w:val="ListParagraph"/>
        <w:numPr>
          <w:ilvl w:val="0"/>
          <w:numId w:val="8"/>
        </w:numPr>
        <w:tabs>
          <w:tab w:val="left" w:pos="4299"/>
          <w:tab w:val="left" w:pos="4881"/>
          <w:tab w:val="left" w:pos="6443"/>
          <w:tab w:val="left" w:pos="7731"/>
          <w:tab w:val="left" w:pos="8174"/>
        </w:tabs>
        <w:spacing w:before="191"/>
        <w:ind w:left="4299" w:hanging="2720"/>
        <w:jc w:val="left"/>
        <w:rPr>
          <w:sz w:val="28"/>
        </w:rPr>
      </w:pPr>
      <w:r>
        <w:rPr>
          <w:spacing w:val="-5"/>
          <w:sz w:val="28"/>
        </w:rPr>
        <w:t>the</w:t>
      </w:r>
      <w:r>
        <w:rPr>
          <w:sz w:val="28"/>
        </w:rPr>
        <w:tab/>
      </w:r>
      <w:r>
        <w:rPr>
          <w:spacing w:val="-2"/>
          <w:sz w:val="28"/>
        </w:rPr>
        <w:t>expenditure</w:t>
      </w:r>
      <w:r>
        <w:rPr>
          <w:sz w:val="28"/>
        </w:rPr>
        <w:tab/>
      </w:r>
      <w:r>
        <w:rPr>
          <w:spacing w:val="-2"/>
          <w:sz w:val="28"/>
        </w:rPr>
        <w:t>described</w:t>
      </w:r>
      <w:r>
        <w:rPr>
          <w:sz w:val="28"/>
        </w:rPr>
        <w:tab/>
      </w:r>
      <w:r>
        <w:rPr>
          <w:spacing w:val="-5"/>
          <w:sz w:val="28"/>
        </w:rPr>
        <w:t>in</w:t>
      </w:r>
      <w:r>
        <w:rPr>
          <w:sz w:val="28"/>
        </w:rPr>
        <w:tab/>
      </w:r>
      <w:r>
        <w:rPr>
          <w:spacing w:val="-2"/>
          <w:sz w:val="28"/>
        </w:rPr>
        <w:t>para-</w:t>
      </w:r>
    </w:p>
    <w:p w:rsidR="00C71CDC" w:rsidRDefault="00810B99">
      <w:pPr>
        <w:pStyle w:val="ListParagraph"/>
        <w:numPr>
          <w:ilvl w:val="0"/>
          <w:numId w:val="8"/>
        </w:numPr>
        <w:tabs>
          <w:tab w:val="left" w:pos="4299"/>
        </w:tabs>
        <w:ind w:left="4299" w:hanging="2720"/>
        <w:jc w:val="left"/>
        <w:rPr>
          <w:sz w:val="28"/>
        </w:rPr>
      </w:pPr>
      <w:r>
        <w:rPr>
          <w:sz w:val="28"/>
        </w:rPr>
        <w:t>graph</w:t>
      </w:r>
      <w:r>
        <w:rPr>
          <w:spacing w:val="36"/>
          <w:sz w:val="28"/>
        </w:rPr>
        <w:t xml:space="preserve"> </w:t>
      </w:r>
      <w:r>
        <w:rPr>
          <w:sz w:val="28"/>
        </w:rPr>
        <w:t>(1)</w:t>
      </w:r>
      <w:r>
        <w:rPr>
          <w:spacing w:val="36"/>
          <w:sz w:val="28"/>
        </w:rPr>
        <w:t xml:space="preserve"> </w:t>
      </w:r>
      <w:r>
        <w:rPr>
          <w:sz w:val="28"/>
        </w:rPr>
        <w:t>which</w:t>
      </w:r>
      <w:r>
        <w:rPr>
          <w:spacing w:val="36"/>
          <w:sz w:val="28"/>
        </w:rPr>
        <w:t xml:space="preserve"> </w:t>
      </w:r>
      <w:r>
        <w:rPr>
          <w:sz w:val="28"/>
        </w:rPr>
        <w:t>is</w:t>
      </w:r>
      <w:r>
        <w:rPr>
          <w:spacing w:val="37"/>
          <w:sz w:val="28"/>
        </w:rPr>
        <w:t xml:space="preserve"> </w:t>
      </w:r>
      <w:r>
        <w:rPr>
          <w:sz w:val="28"/>
        </w:rPr>
        <w:t>made</w:t>
      </w:r>
      <w:r>
        <w:rPr>
          <w:spacing w:val="36"/>
          <w:sz w:val="28"/>
        </w:rPr>
        <w:t xml:space="preserve"> </w:t>
      </w:r>
      <w:r>
        <w:rPr>
          <w:sz w:val="28"/>
        </w:rPr>
        <w:t>by</w:t>
      </w:r>
      <w:r>
        <w:rPr>
          <w:spacing w:val="36"/>
          <w:sz w:val="28"/>
        </w:rPr>
        <w:t xml:space="preserve"> </w:t>
      </w:r>
      <w:r>
        <w:rPr>
          <w:sz w:val="28"/>
        </w:rPr>
        <w:t>the</w:t>
      </w:r>
      <w:r>
        <w:rPr>
          <w:spacing w:val="37"/>
          <w:sz w:val="28"/>
        </w:rPr>
        <w:t xml:space="preserve"> </w:t>
      </w:r>
      <w:r>
        <w:rPr>
          <w:spacing w:val="-4"/>
          <w:sz w:val="28"/>
        </w:rPr>
        <w:t>tax-</w:t>
      </w:r>
    </w:p>
    <w:p w:rsidR="00C71CDC" w:rsidRDefault="00810B99">
      <w:pPr>
        <w:pStyle w:val="ListParagraph"/>
        <w:numPr>
          <w:ilvl w:val="0"/>
          <w:numId w:val="8"/>
        </w:numPr>
        <w:tabs>
          <w:tab w:val="left" w:pos="4299"/>
        </w:tabs>
        <w:ind w:left="4299" w:hanging="2720"/>
        <w:jc w:val="left"/>
        <w:rPr>
          <w:sz w:val="28"/>
        </w:rPr>
      </w:pPr>
      <w:r>
        <w:rPr>
          <w:sz w:val="28"/>
        </w:rPr>
        <w:t>payer,</w:t>
      </w:r>
      <w:r>
        <w:rPr>
          <w:spacing w:val="46"/>
          <w:sz w:val="28"/>
        </w:rPr>
        <w:t xml:space="preserve"> </w:t>
      </w:r>
      <w:r>
        <w:rPr>
          <w:sz w:val="28"/>
        </w:rPr>
        <w:t>is</w:t>
      </w:r>
      <w:r>
        <w:rPr>
          <w:spacing w:val="46"/>
          <w:sz w:val="28"/>
        </w:rPr>
        <w:t xml:space="preserve"> </w:t>
      </w:r>
      <w:r>
        <w:rPr>
          <w:sz w:val="28"/>
        </w:rPr>
        <w:t>applicable</w:t>
      </w:r>
      <w:r>
        <w:rPr>
          <w:spacing w:val="46"/>
          <w:sz w:val="28"/>
        </w:rPr>
        <w:t xml:space="preserve"> </w:t>
      </w:r>
      <w:r>
        <w:rPr>
          <w:sz w:val="28"/>
        </w:rPr>
        <w:t>to</w:t>
      </w:r>
      <w:r>
        <w:rPr>
          <w:spacing w:val="46"/>
          <w:sz w:val="28"/>
        </w:rPr>
        <w:t xml:space="preserve"> </w:t>
      </w:r>
      <w:r>
        <w:rPr>
          <w:sz w:val="28"/>
        </w:rPr>
        <w:t>such</w:t>
      </w:r>
      <w:r>
        <w:rPr>
          <w:spacing w:val="46"/>
          <w:sz w:val="28"/>
        </w:rPr>
        <w:t xml:space="preserve"> </w:t>
      </w:r>
      <w:proofErr w:type="spellStart"/>
      <w:r>
        <w:rPr>
          <w:spacing w:val="-2"/>
          <w:sz w:val="28"/>
        </w:rPr>
        <w:t>expendi</w:t>
      </w:r>
      <w:proofErr w:type="spellEnd"/>
      <w:r>
        <w:rPr>
          <w:spacing w:val="-2"/>
          <w:sz w:val="28"/>
        </w:rPr>
        <w:t>-</w:t>
      </w:r>
    </w:p>
    <w:p w:rsidR="00C71CDC" w:rsidRDefault="00810B99">
      <w:pPr>
        <w:pStyle w:val="ListParagraph"/>
        <w:numPr>
          <w:ilvl w:val="0"/>
          <w:numId w:val="8"/>
        </w:numPr>
        <w:tabs>
          <w:tab w:val="left" w:pos="4299"/>
        </w:tabs>
        <w:ind w:left="4299" w:hanging="2720"/>
        <w:jc w:val="left"/>
        <w:rPr>
          <w:sz w:val="28"/>
        </w:rPr>
      </w:pPr>
      <w:proofErr w:type="spellStart"/>
      <w:r>
        <w:rPr>
          <w:sz w:val="28"/>
        </w:rPr>
        <w:t>ture</w:t>
      </w:r>
      <w:proofErr w:type="spellEnd"/>
      <w:r>
        <w:rPr>
          <w:sz w:val="28"/>
        </w:rPr>
        <w:t>,</w:t>
      </w:r>
      <w:r>
        <w:rPr>
          <w:spacing w:val="13"/>
          <w:sz w:val="28"/>
        </w:rPr>
        <w:t xml:space="preserve"> </w:t>
      </w:r>
      <w:r>
        <w:rPr>
          <w:spacing w:val="-5"/>
          <w:sz w:val="28"/>
        </w:rPr>
        <w:t>or</w:t>
      </w:r>
    </w:p>
    <w:p w:rsidR="00C71CDC" w:rsidRDefault="00810B99">
      <w:pPr>
        <w:pStyle w:val="ListParagraph"/>
        <w:numPr>
          <w:ilvl w:val="0"/>
          <w:numId w:val="8"/>
        </w:numPr>
        <w:tabs>
          <w:tab w:val="left" w:pos="4859"/>
        </w:tabs>
        <w:spacing w:before="191"/>
        <w:ind w:left="4859" w:hanging="3280"/>
        <w:jc w:val="left"/>
        <w:rPr>
          <w:sz w:val="28"/>
        </w:rPr>
      </w:pPr>
      <w:r>
        <w:rPr>
          <w:sz w:val="28"/>
        </w:rPr>
        <w:t>‘‘(IV)</w:t>
      </w:r>
      <w:r>
        <w:rPr>
          <w:spacing w:val="25"/>
          <w:sz w:val="28"/>
        </w:rPr>
        <w:t xml:space="preserve"> </w:t>
      </w:r>
      <w:r>
        <w:rPr>
          <w:sz w:val="28"/>
        </w:rPr>
        <w:t>which,</w:t>
      </w:r>
      <w:r>
        <w:rPr>
          <w:spacing w:val="26"/>
          <w:sz w:val="28"/>
        </w:rPr>
        <w:t xml:space="preserve"> </w:t>
      </w:r>
      <w:r>
        <w:rPr>
          <w:sz w:val="28"/>
        </w:rPr>
        <w:t>with</w:t>
      </w:r>
      <w:r>
        <w:rPr>
          <w:spacing w:val="25"/>
          <w:sz w:val="28"/>
        </w:rPr>
        <w:t xml:space="preserve"> </w:t>
      </w:r>
      <w:r>
        <w:rPr>
          <w:sz w:val="28"/>
        </w:rPr>
        <w:t>respect</w:t>
      </w:r>
      <w:r>
        <w:rPr>
          <w:spacing w:val="26"/>
          <w:sz w:val="28"/>
        </w:rPr>
        <w:t xml:space="preserve"> </w:t>
      </w:r>
      <w:r>
        <w:rPr>
          <w:sz w:val="28"/>
        </w:rPr>
        <w:t>to</w:t>
      </w:r>
      <w:r>
        <w:rPr>
          <w:spacing w:val="26"/>
          <w:sz w:val="28"/>
        </w:rPr>
        <w:t xml:space="preserve"> </w:t>
      </w:r>
      <w:r>
        <w:rPr>
          <w:spacing w:val="-5"/>
          <w:sz w:val="28"/>
        </w:rPr>
        <w:t>any</w:t>
      </w:r>
    </w:p>
    <w:p w:rsidR="00C71CDC" w:rsidRDefault="00810B99">
      <w:pPr>
        <w:pStyle w:val="ListParagraph"/>
        <w:numPr>
          <w:ilvl w:val="0"/>
          <w:numId w:val="8"/>
        </w:numPr>
        <w:tabs>
          <w:tab w:val="left" w:pos="4299"/>
        </w:tabs>
        <w:ind w:left="4299" w:hanging="2720"/>
        <w:jc w:val="left"/>
        <w:rPr>
          <w:sz w:val="28"/>
        </w:rPr>
      </w:pPr>
      <w:r>
        <w:rPr>
          <w:spacing w:val="-4"/>
          <w:sz w:val="28"/>
        </w:rPr>
        <w:t>taxable</w:t>
      </w:r>
      <w:r>
        <w:rPr>
          <w:spacing w:val="10"/>
          <w:sz w:val="28"/>
        </w:rPr>
        <w:t xml:space="preserve"> </w:t>
      </w:r>
      <w:r>
        <w:rPr>
          <w:spacing w:val="-4"/>
          <w:sz w:val="28"/>
        </w:rPr>
        <w:t>year,</w:t>
      </w:r>
      <w:r>
        <w:rPr>
          <w:spacing w:val="11"/>
          <w:sz w:val="28"/>
        </w:rPr>
        <w:t xml:space="preserve"> </w:t>
      </w:r>
      <w:r>
        <w:rPr>
          <w:spacing w:val="-4"/>
          <w:sz w:val="28"/>
        </w:rPr>
        <w:t>has</w:t>
      </w:r>
      <w:r>
        <w:rPr>
          <w:spacing w:val="11"/>
          <w:sz w:val="28"/>
        </w:rPr>
        <w:t xml:space="preserve"> </w:t>
      </w:r>
      <w:r>
        <w:rPr>
          <w:spacing w:val="-4"/>
          <w:sz w:val="28"/>
        </w:rPr>
        <w:t>been</w:t>
      </w:r>
      <w:r>
        <w:rPr>
          <w:spacing w:val="11"/>
          <w:sz w:val="28"/>
        </w:rPr>
        <w:t xml:space="preserve"> </w:t>
      </w:r>
      <w:r>
        <w:rPr>
          <w:spacing w:val="-4"/>
          <w:sz w:val="28"/>
        </w:rPr>
        <w:t>designated</w:t>
      </w:r>
      <w:r>
        <w:rPr>
          <w:spacing w:val="11"/>
          <w:sz w:val="28"/>
        </w:rPr>
        <w:t xml:space="preserve"> </w:t>
      </w:r>
      <w:r>
        <w:rPr>
          <w:spacing w:val="-4"/>
          <w:sz w:val="28"/>
        </w:rPr>
        <w:t>as</w:t>
      </w:r>
      <w:r>
        <w:rPr>
          <w:spacing w:val="11"/>
          <w:sz w:val="28"/>
        </w:rPr>
        <w:t xml:space="preserve"> </w:t>
      </w:r>
      <w:r>
        <w:rPr>
          <w:spacing w:val="-10"/>
          <w:sz w:val="28"/>
        </w:rPr>
        <w:t>a</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7"/>
        </w:numPr>
        <w:tabs>
          <w:tab w:val="left" w:pos="4299"/>
        </w:tabs>
        <w:spacing w:before="148"/>
        <w:ind w:left="4299"/>
        <w:jc w:val="left"/>
        <w:rPr>
          <w:sz w:val="28"/>
        </w:rPr>
      </w:pPr>
      <w:r>
        <w:rPr>
          <w:spacing w:val="-8"/>
          <w:sz w:val="28"/>
        </w:rPr>
        <w:t>community</w:t>
      </w:r>
      <w:r>
        <w:rPr>
          <w:spacing w:val="15"/>
          <w:sz w:val="28"/>
        </w:rPr>
        <w:t xml:space="preserve"> </w:t>
      </w:r>
      <w:r>
        <w:rPr>
          <w:spacing w:val="-8"/>
          <w:sz w:val="28"/>
        </w:rPr>
        <w:t>disaster</w:t>
      </w:r>
      <w:r>
        <w:rPr>
          <w:spacing w:val="15"/>
          <w:sz w:val="28"/>
        </w:rPr>
        <w:t xml:space="preserve"> </w:t>
      </w:r>
      <w:r>
        <w:rPr>
          <w:spacing w:val="-8"/>
          <w:sz w:val="28"/>
        </w:rPr>
        <w:t>resilience</w:t>
      </w:r>
      <w:r>
        <w:rPr>
          <w:spacing w:val="15"/>
          <w:sz w:val="28"/>
        </w:rPr>
        <w:t xml:space="preserve"> </w:t>
      </w:r>
      <w:r>
        <w:rPr>
          <w:spacing w:val="-8"/>
          <w:sz w:val="28"/>
        </w:rPr>
        <w:t>zone</w:t>
      </w:r>
      <w:r>
        <w:rPr>
          <w:spacing w:val="16"/>
          <w:sz w:val="28"/>
        </w:rPr>
        <w:t xml:space="preserve"> </w:t>
      </w:r>
      <w:r>
        <w:rPr>
          <w:spacing w:val="-8"/>
          <w:sz w:val="28"/>
        </w:rPr>
        <w:t>(as</w:t>
      </w:r>
    </w:p>
    <w:p w:rsidR="00C71CDC" w:rsidRDefault="00810B99">
      <w:pPr>
        <w:pStyle w:val="ListParagraph"/>
        <w:numPr>
          <w:ilvl w:val="0"/>
          <w:numId w:val="7"/>
        </w:numPr>
        <w:tabs>
          <w:tab w:val="left" w:pos="4299"/>
        </w:tabs>
        <w:spacing w:before="191"/>
        <w:ind w:left="4299"/>
        <w:jc w:val="left"/>
        <w:rPr>
          <w:sz w:val="28"/>
        </w:rPr>
      </w:pPr>
      <w:r>
        <w:rPr>
          <w:sz w:val="28"/>
        </w:rPr>
        <w:t>defined</w:t>
      </w:r>
      <w:r>
        <w:rPr>
          <w:spacing w:val="19"/>
          <w:sz w:val="28"/>
        </w:rPr>
        <w:t xml:space="preserve"> </w:t>
      </w:r>
      <w:r>
        <w:rPr>
          <w:sz w:val="28"/>
        </w:rPr>
        <w:t>in</w:t>
      </w:r>
      <w:r>
        <w:rPr>
          <w:spacing w:val="19"/>
          <w:sz w:val="28"/>
        </w:rPr>
        <w:t xml:space="preserve"> </w:t>
      </w:r>
      <w:r>
        <w:rPr>
          <w:sz w:val="28"/>
        </w:rPr>
        <w:t>section</w:t>
      </w:r>
      <w:r>
        <w:rPr>
          <w:spacing w:val="20"/>
          <w:sz w:val="28"/>
        </w:rPr>
        <w:t xml:space="preserve"> </w:t>
      </w:r>
      <w:r>
        <w:rPr>
          <w:sz w:val="28"/>
        </w:rPr>
        <w:t>206(a)</w:t>
      </w:r>
      <w:r>
        <w:rPr>
          <w:spacing w:val="19"/>
          <w:sz w:val="28"/>
        </w:rPr>
        <w:t xml:space="preserve"> </w:t>
      </w:r>
      <w:r>
        <w:rPr>
          <w:sz w:val="28"/>
        </w:rPr>
        <w:t>of</w:t>
      </w:r>
      <w:r>
        <w:rPr>
          <w:spacing w:val="19"/>
          <w:sz w:val="28"/>
        </w:rPr>
        <w:t xml:space="preserve"> </w:t>
      </w:r>
      <w:r>
        <w:rPr>
          <w:sz w:val="28"/>
        </w:rPr>
        <w:t>the</w:t>
      </w:r>
      <w:r>
        <w:rPr>
          <w:spacing w:val="20"/>
          <w:sz w:val="28"/>
        </w:rPr>
        <w:t xml:space="preserve"> </w:t>
      </w:r>
      <w:r>
        <w:rPr>
          <w:spacing w:val="-4"/>
          <w:sz w:val="28"/>
        </w:rPr>
        <w:t>Rob-</w:t>
      </w:r>
    </w:p>
    <w:p w:rsidR="00C71CDC" w:rsidRDefault="00810B99">
      <w:pPr>
        <w:pStyle w:val="ListParagraph"/>
        <w:numPr>
          <w:ilvl w:val="0"/>
          <w:numId w:val="7"/>
        </w:numPr>
        <w:tabs>
          <w:tab w:val="left" w:pos="4299"/>
        </w:tabs>
        <w:ind w:left="4299"/>
        <w:jc w:val="left"/>
        <w:rPr>
          <w:sz w:val="28"/>
        </w:rPr>
      </w:pPr>
      <w:proofErr w:type="spellStart"/>
      <w:r>
        <w:rPr>
          <w:sz w:val="28"/>
        </w:rPr>
        <w:t>ert</w:t>
      </w:r>
      <w:proofErr w:type="spellEnd"/>
      <w:r>
        <w:rPr>
          <w:spacing w:val="73"/>
          <w:w w:val="150"/>
          <w:sz w:val="28"/>
        </w:rPr>
        <w:t xml:space="preserve"> </w:t>
      </w:r>
      <w:r>
        <w:rPr>
          <w:sz w:val="28"/>
        </w:rPr>
        <w:t>T.</w:t>
      </w:r>
      <w:r>
        <w:rPr>
          <w:spacing w:val="74"/>
          <w:w w:val="150"/>
          <w:sz w:val="28"/>
        </w:rPr>
        <w:t xml:space="preserve"> </w:t>
      </w:r>
      <w:r>
        <w:rPr>
          <w:sz w:val="28"/>
        </w:rPr>
        <w:t>Stafford</w:t>
      </w:r>
      <w:r>
        <w:rPr>
          <w:spacing w:val="74"/>
          <w:w w:val="150"/>
          <w:sz w:val="28"/>
        </w:rPr>
        <w:t xml:space="preserve"> </w:t>
      </w:r>
      <w:r>
        <w:rPr>
          <w:sz w:val="28"/>
        </w:rPr>
        <w:t>Disaster</w:t>
      </w:r>
      <w:r>
        <w:rPr>
          <w:spacing w:val="73"/>
          <w:w w:val="150"/>
          <w:sz w:val="28"/>
        </w:rPr>
        <w:t xml:space="preserve"> </w:t>
      </w:r>
      <w:r>
        <w:rPr>
          <w:sz w:val="28"/>
        </w:rPr>
        <w:t>Relief</w:t>
      </w:r>
      <w:r>
        <w:rPr>
          <w:spacing w:val="74"/>
          <w:w w:val="150"/>
          <w:sz w:val="28"/>
        </w:rPr>
        <w:t xml:space="preserve"> </w:t>
      </w:r>
      <w:r>
        <w:rPr>
          <w:spacing w:val="-5"/>
          <w:sz w:val="28"/>
        </w:rPr>
        <w:t>and</w:t>
      </w:r>
    </w:p>
    <w:p w:rsidR="00C71CDC" w:rsidRDefault="00810B99">
      <w:pPr>
        <w:pStyle w:val="ListParagraph"/>
        <w:numPr>
          <w:ilvl w:val="0"/>
          <w:numId w:val="7"/>
        </w:numPr>
        <w:tabs>
          <w:tab w:val="left" w:pos="4299"/>
        </w:tabs>
        <w:ind w:left="4299"/>
        <w:jc w:val="left"/>
        <w:rPr>
          <w:sz w:val="28"/>
        </w:rPr>
      </w:pPr>
      <w:r>
        <w:rPr>
          <w:spacing w:val="-2"/>
          <w:sz w:val="28"/>
        </w:rPr>
        <w:t>Emergency</w:t>
      </w:r>
      <w:r>
        <w:rPr>
          <w:spacing w:val="20"/>
          <w:sz w:val="28"/>
        </w:rPr>
        <w:t xml:space="preserve"> </w:t>
      </w:r>
      <w:r>
        <w:rPr>
          <w:spacing w:val="-2"/>
          <w:sz w:val="28"/>
        </w:rPr>
        <w:t>Assistance</w:t>
      </w:r>
      <w:r>
        <w:rPr>
          <w:spacing w:val="21"/>
          <w:sz w:val="28"/>
        </w:rPr>
        <w:t xml:space="preserve"> </w:t>
      </w:r>
      <w:r>
        <w:rPr>
          <w:spacing w:val="-2"/>
          <w:sz w:val="28"/>
        </w:rPr>
        <w:t>Act</w:t>
      </w:r>
      <w:r>
        <w:rPr>
          <w:spacing w:val="21"/>
          <w:sz w:val="28"/>
        </w:rPr>
        <w:t xml:space="preserve"> </w:t>
      </w:r>
      <w:r>
        <w:rPr>
          <w:spacing w:val="-2"/>
          <w:sz w:val="28"/>
        </w:rPr>
        <w:t>(42</w:t>
      </w:r>
      <w:r>
        <w:rPr>
          <w:spacing w:val="20"/>
          <w:sz w:val="28"/>
        </w:rPr>
        <w:t xml:space="preserve"> </w:t>
      </w:r>
      <w:r>
        <w:rPr>
          <w:spacing w:val="-2"/>
          <w:sz w:val="28"/>
        </w:rPr>
        <w:t>U.S.C.</w:t>
      </w:r>
    </w:p>
    <w:p w:rsidR="00C71CDC" w:rsidRDefault="00810B99">
      <w:pPr>
        <w:pStyle w:val="ListParagraph"/>
        <w:numPr>
          <w:ilvl w:val="0"/>
          <w:numId w:val="7"/>
        </w:numPr>
        <w:tabs>
          <w:tab w:val="left" w:pos="4299"/>
        </w:tabs>
        <w:spacing w:before="191"/>
        <w:ind w:left="4299"/>
        <w:jc w:val="left"/>
        <w:rPr>
          <w:sz w:val="28"/>
        </w:rPr>
      </w:pPr>
      <w:r>
        <w:rPr>
          <w:spacing w:val="-5"/>
          <w:sz w:val="28"/>
        </w:rPr>
        <w:t>5136(a))),</w:t>
      </w:r>
      <w:r>
        <w:rPr>
          <w:spacing w:val="17"/>
          <w:sz w:val="28"/>
        </w:rPr>
        <w:t xml:space="preserve"> </w:t>
      </w:r>
      <w:r>
        <w:rPr>
          <w:spacing w:val="-5"/>
          <w:sz w:val="28"/>
        </w:rPr>
        <w:t>and</w:t>
      </w:r>
    </w:p>
    <w:p w:rsidR="00C71CDC" w:rsidRDefault="00810B99">
      <w:pPr>
        <w:pStyle w:val="ListParagraph"/>
        <w:numPr>
          <w:ilvl w:val="0"/>
          <w:numId w:val="7"/>
        </w:numPr>
        <w:tabs>
          <w:tab w:val="left" w:pos="3739"/>
        </w:tabs>
        <w:ind w:left="3739" w:hanging="2020"/>
        <w:jc w:val="left"/>
        <w:rPr>
          <w:sz w:val="28"/>
        </w:rPr>
      </w:pPr>
      <w:r>
        <w:rPr>
          <w:sz w:val="28"/>
        </w:rPr>
        <w:t>‘‘(B)</w:t>
      </w:r>
      <w:r>
        <w:rPr>
          <w:spacing w:val="30"/>
          <w:sz w:val="28"/>
        </w:rPr>
        <w:t xml:space="preserve"> </w:t>
      </w:r>
      <w:r>
        <w:rPr>
          <w:sz w:val="28"/>
        </w:rPr>
        <w:t>used</w:t>
      </w:r>
      <w:r>
        <w:rPr>
          <w:spacing w:val="30"/>
          <w:sz w:val="28"/>
        </w:rPr>
        <w:t xml:space="preserve"> </w:t>
      </w:r>
      <w:r>
        <w:rPr>
          <w:sz w:val="28"/>
        </w:rPr>
        <w:t>as</w:t>
      </w:r>
      <w:r>
        <w:rPr>
          <w:spacing w:val="30"/>
          <w:sz w:val="28"/>
        </w:rPr>
        <w:t xml:space="preserve"> </w:t>
      </w:r>
      <w:r>
        <w:rPr>
          <w:sz w:val="28"/>
        </w:rPr>
        <w:t>a</w:t>
      </w:r>
      <w:r>
        <w:rPr>
          <w:spacing w:val="30"/>
          <w:sz w:val="28"/>
        </w:rPr>
        <w:t xml:space="preserve"> </w:t>
      </w:r>
      <w:r>
        <w:rPr>
          <w:sz w:val="28"/>
        </w:rPr>
        <w:t>residence</w:t>
      </w:r>
      <w:r>
        <w:rPr>
          <w:spacing w:val="31"/>
          <w:sz w:val="28"/>
        </w:rPr>
        <w:t xml:space="preserve"> </w:t>
      </w:r>
      <w:r>
        <w:rPr>
          <w:sz w:val="28"/>
        </w:rPr>
        <w:t>by</w:t>
      </w:r>
      <w:r>
        <w:rPr>
          <w:spacing w:val="30"/>
          <w:sz w:val="28"/>
        </w:rPr>
        <w:t xml:space="preserve"> </w:t>
      </w:r>
      <w:r>
        <w:rPr>
          <w:sz w:val="28"/>
        </w:rPr>
        <w:t>the</w:t>
      </w:r>
      <w:r>
        <w:rPr>
          <w:spacing w:val="30"/>
          <w:sz w:val="28"/>
        </w:rPr>
        <w:t xml:space="preserve"> </w:t>
      </w:r>
      <w:r>
        <w:rPr>
          <w:spacing w:val="-2"/>
          <w:sz w:val="28"/>
        </w:rPr>
        <w:t>taxpayer.</w:t>
      </w:r>
    </w:p>
    <w:p w:rsidR="00C71CDC" w:rsidRDefault="00810B99">
      <w:pPr>
        <w:pStyle w:val="ListParagraph"/>
        <w:numPr>
          <w:ilvl w:val="0"/>
          <w:numId w:val="7"/>
        </w:numPr>
        <w:tabs>
          <w:tab w:val="left" w:pos="2619"/>
        </w:tabs>
        <w:ind w:left="2619" w:hanging="899"/>
        <w:jc w:val="left"/>
        <w:rPr>
          <w:sz w:val="28"/>
        </w:rPr>
      </w:pPr>
      <w:r>
        <w:rPr>
          <w:sz w:val="28"/>
        </w:rPr>
        <w:t>‘‘(d)</w:t>
      </w:r>
      <w:r>
        <w:rPr>
          <w:spacing w:val="59"/>
          <w:sz w:val="28"/>
        </w:rPr>
        <w:t xml:space="preserve"> </w:t>
      </w:r>
      <w:proofErr w:type="gramStart"/>
      <w:r>
        <w:rPr>
          <w:spacing w:val="-2"/>
          <w:sz w:val="28"/>
        </w:rPr>
        <w:t>L</w:t>
      </w:r>
      <w:r>
        <w:rPr>
          <w:spacing w:val="-2"/>
          <w:sz w:val="21"/>
        </w:rPr>
        <w:t>IMITATION</w:t>
      </w:r>
      <w:r>
        <w:rPr>
          <w:spacing w:val="-2"/>
          <w:sz w:val="28"/>
        </w:rPr>
        <w:t>.—</w:t>
      </w:r>
      <w:proofErr w:type="gramEnd"/>
    </w:p>
    <w:p w:rsidR="00C71CDC" w:rsidRDefault="00810B99">
      <w:pPr>
        <w:pStyle w:val="ListParagraph"/>
        <w:numPr>
          <w:ilvl w:val="0"/>
          <w:numId w:val="7"/>
        </w:numPr>
        <w:tabs>
          <w:tab w:val="left" w:pos="3179"/>
        </w:tabs>
        <w:ind w:left="3179" w:hanging="1460"/>
        <w:jc w:val="left"/>
        <w:rPr>
          <w:sz w:val="28"/>
        </w:rPr>
      </w:pPr>
      <w:r>
        <w:rPr>
          <w:sz w:val="28"/>
        </w:rPr>
        <w:t>‘‘(1)</w:t>
      </w:r>
      <w:r>
        <w:rPr>
          <w:spacing w:val="49"/>
          <w:w w:val="150"/>
          <w:sz w:val="28"/>
        </w:rPr>
        <w:t xml:space="preserve"> </w:t>
      </w:r>
      <w:r>
        <w:rPr>
          <w:sz w:val="28"/>
        </w:rPr>
        <w:t>I</w:t>
      </w:r>
      <w:r>
        <w:rPr>
          <w:sz w:val="21"/>
        </w:rPr>
        <w:t>N</w:t>
      </w:r>
      <w:r>
        <w:rPr>
          <w:spacing w:val="72"/>
          <w:w w:val="150"/>
          <w:sz w:val="21"/>
        </w:rPr>
        <w:t xml:space="preserve"> </w:t>
      </w:r>
      <w:proofErr w:type="gramStart"/>
      <w:r>
        <w:rPr>
          <w:sz w:val="21"/>
        </w:rPr>
        <w:t>GENERAL</w:t>
      </w:r>
      <w:r>
        <w:rPr>
          <w:sz w:val="28"/>
        </w:rPr>
        <w:t>.—</w:t>
      </w:r>
      <w:proofErr w:type="gramEnd"/>
      <w:r>
        <w:rPr>
          <w:sz w:val="28"/>
        </w:rPr>
        <w:t>In</w:t>
      </w:r>
      <w:r>
        <w:rPr>
          <w:spacing w:val="49"/>
          <w:w w:val="150"/>
          <w:sz w:val="28"/>
        </w:rPr>
        <w:t xml:space="preserve"> </w:t>
      </w:r>
      <w:r>
        <w:rPr>
          <w:sz w:val="28"/>
        </w:rPr>
        <w:t>the</w:t>
      </w:r>
      <w:r>
        <w:rPr>
          <w:spacing w:val="49"/>
          <w:w w:val="150"/>
          <w:sz w:val="28"/>
        </w:rPr>
        <w:t xml:space="preserve"> </w:t>
      </w:r>
      <w:r>
        <w:rPr>
          <w:sz w:val="28"/>
        </w:rPr>
        <w:t>case</w:t>
      </w:r>
      <w:r>
        <w:rPr>
          <w:spacing w:val="50"/>
          <w:w w:val="150"/>
          <w:sz w:val="28"/>
        </w:rPr>
        <w:t xml:space="preserve"> </w:t>
      </w:r>
      <w:r>
        <w:rPr>
          <w:sz w:val="28"/>
        </w:rPr>
        <w:t>of</w:t>
      </w:r>
      <w:r>
        <w:rPr>
          <w:spacing w:val="49"/>
          <w:w w:val="150"/>
          <w:sz w:val="28"/>
        </w:rPr>
        <w:t xml:space="preserve"> </w:t>
      </w:r>
      <w:r>
        <w:rPr>
          <w:sz w:val="28"/>
        </w:rPr>
        <w:t>an</w:t>
      </w:r>
      <w:r>
        <w:rPr>
          <w:spacing w:val="49"/>
          <w:w w:val="150"/>
          <w:sz w:val="28"/>
        </w:rPr>
        <w:t xml:space="preserve"> </w:t>
      </w:r>
      <w:proofErr w:type="spellStart"/>
      <w:r>
        <w:rPr>
          <w:spacing w:val="-2"/>
          <w:sz w:val="28"/>
        </w:rPr>
        <w:t>expendi</w:t>
      </w:r>
      <w:proofErr w:type="spellEnd"/>
      <w:r>
        <w:rPr>
          <w:spacing w:val="-2"/>
          <w:sz w:val="28"/>
        </w:rPr>
        <w:t>-</w:t>
      </w:r>
    </w:p>
    <w:p w:rsidR="00C71CDC" w:rsidRDefault="00810B99">
      <w:pPr>
        <w:pStyle w:val="ListParagraph"/>
        <w:numPr>
          <w:ilvl w:val="0"/>
          <w:numId w:val="7"/>
        </w:numPr>
        <w:tabs>
          <w:tab w:val="left" w:pos="2619"/>
        </w:tabs>
        <w:spacing w:before="191"/>
        <w:ind w:left="2619" w:hanging="900"/>
        <w:jc w:val="left"/>
        <w:rPr>
          <w:sz w:val="28"/>
        </w:rPr>
      </w:pPr>
      <w:proofErr w:type="spellStart"/>
      <w:r>
        <w:rPr>
          <w:sz w:val="28"/>
        </w:rPr>
        <w:t>ture</w:t>
      </w:r>
      <w:proofErr w:type="spellEnd"/>
      <w:r>
        <w:rPr>
          <w:spacing w:val="80"/>
          <w:sz w:val="28"/>
        </w:rPr>
        <w:t xml:space="preserve"> </w:t>
      </w:r>
      <w:r>
        <w:rPr>
          <w:sz w:val="28"/>
        </w:rPr>
        <w:t>described</w:t>
      </w:r>
      <w:r>
        <w:rPr>
          <w:spacing w:val="80"/>
          <w:sz w:val="28"/>
        </w:rPr>
        <w:t xml:space="preserve"> </w:t>
      </w:r>
      <w:r>
        <w:rPr>
          <w:sz w:val="28"/>
        </w:rPr>
        <w:t>in</w:t>
      </w:r>
      <w:r>
        <w:rPr>
          <w:spacing w:val="79"/>
          <w:sz w:val="28"/>
        </w:rPr>
        <w:t xml:space="preserve"> </w:t>
      </w:r>
      <w:r>
        <w:rPr>
          <w:sz w:val="28"/>
        </w:rPr>
        <w:t>clause</w:t>
      </w:r>
      <w:r>
        <w:rPr>
          <w:spacing w:val="50"/>
          <w:w w:val="150"/>
          <w:sz w:val="28"/>
        </w:rPr>
        <w:t xml:space="preserve"> </w:t>
      </w:r>
      <w:r>
        <w:rPr>
          <w:sz w:val="28"/>
        </w:rPr>
        <w:t>(</w:t>
      </w:r>
      <w:proofErr w:type="spellStart"/>
      <w:r>
        <w:rPr>
          <w:sz w:val="28"/>
        </w:rPr>
        <w:t>i</w:t>
      </w:r>
      <w:proofErr w:type="spellEnd"/>
      <w:r>
        <w:rPr>
          <w:sz w:val="28"/>
        </w:rPr>
        <w:t>)</w:t>
      </w:r>
      <w:r>
        <w:rPr>
          <w:spacing w:val="49"/>
          <w:w w:val="150"/>
          <w:sz w:val="28"/>
        </w:rPr>
        <w:t xml:space="preserve"> </w:t>
      </w:r>
      <w:r>
        <w:rPr>
          <w:sz w:val="28"/>
        </w:rPr>
        <w:t>or</w:t>
      </w:r>
      <w:r>
        <w:rPr>
          <w:spacing w:val="49"/>
          <w:w w:val="150"/>
          <w:sz w:val="28"/>
        </w:rPr>
        <w:t xml:space="preserve"> </w:t>
      </w:r>
      <w:r>
        <w:rPr>
          <w:sz w:val="28"/>
        </w:rPr>
        <w:t>(ii)</w:t>
      </w:r>
      <w:r>
        <w:rPr>
          <w:spacing w:val="49"/>
          <w:w w:val="150"/>
          <w:sz w:val="28"/>
        </w:rPr>
        <w:t xml:space="preserve"> </w:t>
      </w:r>
      <w:r>
        <w:rPr>
          <w:sz w:val="28"/>
        </w:rPr>
        <w:t>of</w:t>
      </w:r>
      <w:r>
        <w:rPr>
          <w:spacing w:val="49"/>
          <w:w w:val="150"/>
          <w:sz w:val="28"/>
        </w:rPr>
        <w:t xml:space="preserve"> </w:t>
      </w:r>
      <w:r>
        <w:rPr>
          <w:spacing w:val="-2"/>
          <w:sz w:val="28"/>
        </w:rPr>
        <w:t>subsection</w:t>
      </w:r>
    </w:p>
    <w:p w:rsidR="00C71CDC" w:rsidRDefault="00810B99">
      <w:pPr>
        <w:pStyle w:val="ListParagraph"/>
        <w:numPr>
          <w:ilvl w:val="0"/>
          <w:numId w:val="7"/>
        </w:numPr>
        <w:tabs>
          <w:tab w:val="left" w:pos="2619"/>
        </w:tabs>
        <w:ind w:left="2619" w:hanging="1040"/>
        <w:jc w:val="left"/>
        <w:rPr>
          <w:sz w:val="28"/>
        </w:rPr>
      </w:pPr>
      <w:r>
        <w:rPr>
          <w:spacing w:val="-2"/>
          <w:sz w:val="28"/>
        </w:rPr>
        <w:t>(c)(1)(A),</w:t>
      </w:r>
      <w:r>
        <w:rPr>
          <w:spacing w:val="39"/>
          <w:sz w:val="28"/>
        </w:rPr>
        <w:t xml:space="preserve"> </w:t>
      </w:r>
      <w:r>
        <w:rPr>
          <w:spacing w:val="-2"/>
          <w:sz w:val="28"/>
        </w:rPr>
        <w:t>such</w:t>
      </w:r>
      <w:r>
        <w:rPr>
          <w:spacing w:val="39"/>
          <w:sz w:val="28"/>
        </w:rPr>
        <w:t xml:space="preserve"> </w:t>
      </w:r>
      <w:r>
        <w:rPr>
          <w:spacing w:val="-2"/>
          <w:sz w:val="28"/>
        </w:rPr>
        <w:t>expenditure</w:t>
      </w:r>
      <w:r>
        <w:rPr>
          <w:spacing w:val="39"/>
          <w:sz w:val="28"/>
        </w:rPr>
        <w:t xml:space="preserve"> </w:t>
      </w:r>
      <w:r>
        <w:rPr>
          <w:spacing w:val="-2"/>
          <w:sz w:val="28"/>
        </w:rPr>
        <w:t>shall</w:t>
      </w:r>
      <w:r>
        <w:rPr>
          <w:spacing w:val="39"/>
          <w:sz w:val="28"/>
        </w:rPr>
        <w:t xml:space="preserve"> </w:t>
      </w:r>
      <w:r>
        <w:rPr>
          <w:spacing w:val="-2"/>
          <w:sz w:val="28"/>
        </w:rPr>
        <w:t>be</w:t>
      </w:r>
      <w:r>
        <w:rPr>
          <w:spacing w:val="40"/>
          <w:sz w:val="28"/>
        </w:rPr>
        <w:t xml:space="preserve"> </w:t>
      </w:r>
      <w:r>
        <w:rPr>
          <w:spacing w:val="-2"/>
          <w:sz w:val="28"/>
        </w:rPr>
        <w:t>taken</w:t>
      </w:r>
      <w:r>
        <w:rPr>
          <w:spacing w:val="39"/>
          <w:sz w:val="28"/>
        </w:rPr>
        <w:t xml:space="preserve"> </w:t>
      </w:r>
      <w:r>
        <w:rPr>
          <w:spacing w:val="-2"/>
          <w:sz w:val="28"/>
        </w:rPr>
        <w:t>into</w:t>
      </w:r>
      <w:r>
        <w:rPr>
          <w:spacing w:val="39"/>
          <w:sz w:val="28"/>
        </w:rPr>
        <w:t xml:space="preserve"> </w:t>
      </w:r>
      <w:r>
        <w:rPr>
          <w:spacing w:val="-5"/>
          <w:sz w:val="28"/>
        </w:rPr>
        <w:t>ac-</w:t>
      </w:r>
    </w:p>
    <w:p w:rsidR="00C71CDC" w:rsidRDefault="00810B99">
      <w:pPr>
        <w:pStyle w:val="ListParagraph"/>
        <w:numPr>
          <w:ilvl w:val="0"/>
          <w:numId w:val="7"/>
        </w:numPr>
        <w:tabs>
          <w:tab w:val="left" w:pos="2619"/>
        </w:tabs>
        <w:ind w:left="2619" w:hanging="1040"/>
        <w:jc w:val="left"/>
        <w:rPr>
          <w:sz w:val="28"/>
        </w:rPr>
      </w:pPr>
      <w:r>
        <w:rPr>
          <w:spacing w:val="-2"/>
          <w:sz w:val="28"/>
        </w:rPr>
        <w:t>count</w:t>
      </w:r>
      <w:r>
        <w:rPr>
          <w:spacing w:val="40"/>
          <w:sz w:val="28"/>
        </w:rPr>
        <w:t xml:space="preserve"> </w:t>
      </w:r>
      <w:r>
        <w:rPr>
          <w:spacing w:val="-2"/>
          <w:sz w:val="28"/>
        </w:rPr>
        <w:t>in</w:t>
      </w:r>
      <w:r>
        <w:rPr>
          <w:spacing w:val="40"/>
          <w:sz w:val="28"/>
        </w:rPr>
        <w:t xml:space="preserve"> </w:t>
      </w:r>
      <w:r>
        <w:rPr>
          <w:spacing w:val="-2"/>
          <w:sz w:val="28"/>
        </w:rPr>
        <w:t>determining</w:t>
      </w:r>
      <w:r>
        <w:rPr>
          <w:spacing w:val="40"/>
          <w:sz w:val="28"/>
        </w:rPr>
        <w:t xml:space="preserve"> </w:t>
      </w:r>
      <w:r>
        <w:rPr>
          <w:spacing w:val="-2"/>
          <w:sz w:val="28"/>
        </w:rPr>
        <w:t>the</w:t>
      </w:r>
      <w:r>
        <w:rPr>
          <w:spacing w:val="40"/>
          <w:sz w:val="28"/>
        </w:rPr>
        <w:t xml:space="preserve"> </w:t>
      </w:r>
      <w:r>
        <w:rPr>
          <w:spacing w:val="-2"/>
          <w:sz w:val="28"/>
        </w:rPr>
        <w:t>qualified</w:t>
      </w:r>
      <w:r>
        <w:rPr>
          <w:spacing w:val="41"/>
          <w:sz w:val="28"/>
        </w:rPr>
        <w:t xml:space="preserve"> </w:t>
      </w:r>
      <w:r>
        <w:rPr>
          <w:spacing w:val="-2"/>
          <w:sz w:val="28"/>
        </w:rPr>
        <w:t>disaster</w:t>
      </w:r>
      <w:r>
        <w:rPr>
          <w:spacing w:val="40"/>
          <w:sz w:val="28"/>
        </w:rPr>
        <w:t xml:space="preserve"> </w:t>
      </w:r>
      <w:proofErr w:type="spellStart"/>
      <w:r>
        <w:rPr>
          <w:spacing w:val="-2"/>
          <w:sz w:val="28"/>
        </w:rPr>
        <w:t>mitiga</w:t>
      </w:r>
      <w:proofErr w:type="spellEnd"/>
      <w:r>
        <w:rPr>
          <w:spacing w:val="-2"/>
          <w:sz w:val="28"/>
        </w:rPr>
        <w:t>-</w:t>
      </w:r>
    </w:p>
    <w:p w:rsidR="00C71CDC" w:rsidRDefault="00810B99">
      <w:pPr>
        <w:pStyle w:val="ListParagraph"/>
        <w:numPr>
          <w:ilvl w:val="0"/>
          <w:numId w:val="7"/>
        </w:numPr>
        <w:tabs>
          <w:tab w:val="left" w:pos="2619"/>
        </w:tabs>
        <w:ind w:left="2619" w:hanging="1040"/>
        <w:jc w:val="left"/>
        <w:rPr>
          <w:sz w:val="28"/>
        </w:rPr>
      </w:pPr>
      <w:proofErr w:type="spellStart"/>
      <w:r>
        <w:rPr>
          <w:spacing w:val="-2"/>
          <w:sz w:val="28"/>
        </w:rPr>
        <w:t>tion</w:t>
      </w:r>
      <w:proofErr w:type="spellEnd"/>
      <w:r>
        <w:rPr>
          <w:spacing w:val="26"/>
          <w:sz w:val="28"/>
        </w:rPr>
        <w:t xml:space="preserve"> </w:t>
      </w:r>
      <w:r>
        <w:rPr>
          <w:spacing w:val="-2"/>
          <w:sz w:val="28"/>
        </w:rPr>
        <w:t>expenditures</w:t>
      </w:r>
      <w:r>
        <w:rPr>
          <w:spacing w:val="27"/>
          <w:sz w:val="28"/>
        </w:rPr>
        <w:t xml:space="preserve"> </w:t>
      </w:r>
      <w:r>
        <w:rPr>
          <w:spacing w:val="-2"/>
          <w:sz w:val="28"/>
        </w:rPr>
        <w:t>made</w:t>
      </w:r>
      <w:r>
        <w:rPr>
          <w:spacing w:val="27"/>
          <w:sz w:val="28"/>
        </w:rPr>
        <w:t xml:space="preserve"> </w:t>
      </w:r>
      <w:r>
        <w:rPr>
          <w:spacing w:val="-2"/>
          <w:sz w:val="28"/>
        </w:rPr>
        <w:t>by</w:t>
      </w:r>
      <w:r>
        <w:rPr>
          <w:spacing w:val="27"/>
          <w:sz w:val="28"/>
        </w:rPr>
        <w:t xml:space="preserve"> </w:t>
      </w:r>
      <w:r>
        <w:rPr>
          <w:spacing w:val="-2"/>
          <w:sz w:val="28"/>
        </w:rPr>
        <w:t>the</w:t>
      </w:r>
      <w:r>
        <w:rPr>
          <w:spacing w:val="27"/>
          <w:sz w:val="28"/>
        </w:rPr>
        <w:t xml:space="preserve"> </w:t>
      </w:r>
      <w:r>
        <w:rPr>
          <w:spacing w:val="-2"/>
          <w:sz w:val="28"/>
        </w:rPr>
        <w:t>taxpayer</w:t>
      </w:r>
      <w:r>
        <w:rPr>
          <w:spacing w:val="27"/>
          <w:sz w:val="28"/>
        </w:rPr>
        <w:t xml:space="preserve"> </w:t>
      </w:r>
      <w:r>
        <w:rPr>
          <w:spacing w:val="-2"/>
          <w:sz w:val="28"/>
        </w:rPr>
        <w:t>during</w:t>
      </w:r>
      <w:r>
        <w:rPr>
          <w:spacing w:val="27"/>
          <w:sz w:val="28"/>
        </w:rPr>
        <w:t xml:space="preserve"> </w:t>
      </w:r>
      <w:r>
        <w:rPr>
          <w:spacing w:val="-5"/>
          <w:sz w:val="28"/>
        </w:rPr>
        <w:t>the</w:t>
      </w:r>
    </w:p>
    <w:p w:rsidR="00C71CDC" w:rsidRDefault="00810B99">
      <w:pPr>
        <w:pStyle w:val="ListParagraph"/>
        <w:numPr>
          <w:ilvl w:val="0"/>
          <w:numId w:val="7"/>
        </w:numPr>
        <w:tabs>
          <w:tab w:val="left" w:pos="2619"/>
        </w:tabs>
        <w:spacing w:before="191"/>
        <w:ind w:left="2619" w:hanging="1040"/>
        <w:jc w:val="left"/>
        <w:rPr>
          <w:sz w:val="28"/>
        </w:rPr>
      </w:pPr>
      <w:r>
        <w:rPr>
          <w:spacing w:val="-4"/>
          <w:sz w:val="28"/>
        </w:rPr>
        <w:t>taxable</w:t>
      </w:r>
      <w:r>
        <w:rPr>
          <w:spacing w:val="8"/>
          <w:sz w:val="28"/>
        </w:rPr>
        <w:t xml:space="preserve"> </w:t>
      </w:r>
      <w:r>
        <w:rPr>
          <w:spacing w:val="-4"/>
          <w:sz w:val="28"/>
        </w:rPr>
        <w:t>year</w:t>
      </w:r>
      <w:r>
        <w:rPr>
          <w:spacing w:val="9"/>
          <w:sz w:val="28"/>
        </w:rPr>
        <w:t xml:space="preserve"> </w:t>
      </w:r>
      <w:r>
        <w:rPr>
          <w:spacing w:val="-4"/>
          <w:sz w:val="28"/>
        </w:rPr>
        <w:t>only</w:t>
      </w:r>
      <w:r>
        <w:rPr>
          <w:spacing w:val="9"/>
          <w:sz w:val="28"/>
        </w:rPr>
        <w:t xml:space="preserve"> </w:t>
      </w:r>
      <w:r>
        <w:rPr>
          <w:spacing w:val="-4"/>
          <w:sz w:val="28"/>
        </w:rPr>
        <w:t>if</w:t>
      </w:r>
      <w:r>
        <w:rPr>
          <w:spacing w:val="9"/>
          <w:sz w:val="28"/>
        </w:rPr>
        <w:t xml:space="preserve"> </w:t>
      </w:r>
      <w:r>
        <w:rPr>
          <w:spacing w:val="-4"/>
          <w:sz w:val="28"/>
        </w:rPr>
        <w:t>the</w:t>
      </w:r>
      <w:r>
        <w:rPr>
          <w:spacing w:val="9"/>
          <w:sz w:val="28"/>
        </w:rPr>
        <w:t xml:space="preserve"> </w:t>
      </w:r>
      <w:r>
        <w:rPr>
          <w:spacing w:val="-4"/>
          <w:sz w:val="28"/>
        </w:rPr>
        <w:t>onsite</w:t>
      </w:r>
      <w:r>
        <w:rPr>
          <w:spacing w:val="9"/>
          <w:sz w:val="28"/>
        </w:rPr>
        <w:t xml:space="preserve"> </w:t>
      </w:r>
      <w:r>
        <w:rPr>
          <w:spacing w:val="-4"/>
          <w:sz w:val="28"/>
        </w:rPr>
        <w:t>preparation,</w:t>
      </w:r>
      <w:r>
        <w:rPr>
          <w:spacing w:val="9"/>
          <w:sz w:val="28"/>
        </w:rPr>
        <w:t xml:space="preserve"> </w:t>
      </w:r>
      <w:r>
        <w:rPr>
          <w:spacing w:val="-4"/>
          <w:sz w:val="28"/>
        </w:rPr>
        <w:t>assembly,</w:t>
      </w:r>
    </w:p>
    <w:p w:rsidR="00C71CDC" w:rsidRDefault="00810B99">
      <w:pPr>
        <w:pStyle w:val="ListParagraph"/>
        <w:numPr>
          <w:ilvl w:val="0"/>
          <w:numId w:val="7"/>
        </w:numPr>
        <w:tabs>
          <w:tab w:val="left" w:pos="2619"/>
        </w:tabs>
        <w:ind w:left="2619" w:hanging="1040"/>
        <w:jc w:val="left"/>
        <w:rPr>
          <w:sz w:val="28"/>
        </w:rPr>
      </w:pPr>
      <w:r>
        <w:rPr>
          <w:spacing w:val="-2"/>
          <w:sz w:val="28"/>
        </w:rPr>
        <w:t>or</w:t>
      </w:r>
      <w:r>
        <w:rPr>
          <w:spacing w:val="27"/>
          <w:sz w:val="28"/>
        </w:rPr>
        <w:t xml:space="preserve"> </w:t>
      </w:r>
      <w:r>
        <w:rPr>
          <w:spacing w:val="-2"/>
          <w:sz w:val="28"/>
        </w:rPr>
        <w:t>original</w:t>
      </w:r>
      <w:r>
        <w:rPr>
          <w:spacing w:val="28"/>
          <w:sz w:val="28"/>
        </w:rPr>
        <w:t xml:space="preserve"> </w:t>
      </w:r>
      <w:r>
        <w:rPr>
          <w:spacing w:val="-2"/>
          <w:sz w:val="28"/>
        </w:rPr>
        <w:t>installation</w:t>
      </w:r>
      <w:r>
        <w:rPr>
          <w:spacing w:val="28"/>
          <w:sz w:val="28"/>
        </w:rPr>
        <w:t xml:space="preserve"> </w:t>
      </w:r>
      <w:r>
        <w:rPr>
          <w:spacing w:val="-2"/>
          <w:sz w:val="28"/>
        </w:rPr>
        <w:t>of</w:t>
      </w:r>
      <w:r>
        <w:rPr>
          <w:spacing w:val="28"/>
          <w:sz w:val="28"/>
        </w:rPr>
        <w:t xml:space="preserve"> </w:t>
      </w:r>
      <w:r>
        <w:rPr>
          <w:spacing w:val="-2"/>
          <w:sz w:val="28"/>
        </w:rPr>
        <w:t>the</w:t>
      </w:r>
      <w:r>
        <w:rPr>
          <w:spacing w:val="28"/>
          <w:sz w:val="28"/>
        </w:rPr>
        <w:t xml:space="preserve"> </w:t>
      </w:r>
      <w:r>
        <w:rPr>
          <w:spacing w:val="-2"/>
          <w:sz w:val="28"/>
        </w:rPr>
        <w:t>property</w:t>
      </w:r>
      <w:r>
        <w:rPr>
          <w:spacing w:val="27"/>
          <w:sz w:val="28"/>
        </w:rPr>
        <w:t xml:space="preserve"> </w:t>
      </w:r>
      <w:r>
        <w:rPr>
          <w:spacing w:val="-2"/>
          <w:sz w:val="28"/>
        </w:rPr>
        <w:t>with</w:t>
      </w:r>
      <w:r>
        <w:rPr>
          <w:spacing w:val="28"/>
          <w:sz w:val="28"/>
        </w:rPr>
        <w:t xml:space="preserve"> </w:t>
      </w:r>
      <w:r>
        <w:rPr>
          <w:spacing w:val="-2"/>
          <w:sz w:val="28"/>
        </w:rPr>
        <w:t>respect</w:t>
      </w:r>
    </w:p>
    <w:p w:rsidR="00C71CDC" w:rsidRDefault="00810B99">
      <w:pPr>
        <w:pStyle w:val="ListParagraph"/>
        <w:numPr>
          <w:ilvl w:val="0"/>
          <w:numId w:val="7"/>
        </w:numPr>
        <w:tabs>
          <w:tab w:val="left" w:pos="2619"/>
        </w:tabs>
        <w:ind w:left="2619" w:hanging="1040"/>
        <w:jc w:val="left"/>
        <w:rPr>
          <w:sz w:val="28"/>
        </w:rPr>
      </w:pPr>
      <w:r>
        <w:rPr>
          <w:spacing w:val="-2"/>
          <w:sz w:val="28"/>
        </w:rPr>
        <w:t>to</w:t>
      </w:r>
      <w:r>
        <w:rPr>
          <w:spacing w:val="40"/>
          <w:sz w:val="28"/>
        </w:rPr>
        <w:t xml:space="preserve"> </w:t>
      </w:r>
      <w:r>
        <w:rPr>
          <w:spacing w:val="-2"/>
          <w:sz w:val="28"/>
        </w:rPr>
        <w:t>which</w:t>
      </w:r>
      <w:r>
        <w:rPr>
          <w:spacing w:val="41"/>
          <w:sz w:val="28"/>
        </w:rPr>
        <w:t xml:space="preserve"> </w:t>
      </w:r>
      <w:r>
        <w:rPr>
          <w:spacing w:val="-2"/>
          <w:sz w:val="28"/>
        </w:rPr>
        <w:t>such</w:t>
      </w:r>
      <w:r>
        <w:rPr>
          <w:spacing w:val="40"/>
          <w:sz w:val="28"/>
        </w:rPr>
        <w:t xml:space="preserve"> </w:t>
      </w:r>
      <w:r>
        <w:rPr>
          <w:spacing w:val="-2"/>
          <w:sz w:val="28"/>
        </w:rPr>
        <w:t>expenditure</w:t>
      </w:r>
      <w:r>
        <w:rPr>
          <w:spacing w:val="41"/>
          <w:sz w:val="28"/>
        </w:rPr>
        <w:t xml:space="preserve"> </w:t>
      </w:r>
      <w:r>
        <w:rPr>
          <w:spacing w:val="-2"/>
          <w:sz w:val="28"/>
        </w:rPr>
        <w:t>is</w:t>
      </w:r>
      <w:r>
        <w:rPr>
          <w:spacing w:val="40"/>
          <w:sz w:val="28"/>
        </w:rPr>
        <w:t xml:space="preserve"> </w:t>
      </w:r>
      <w:r>
        <w:rPr>
          <w:spacing w:val="-2"/>
          <w:sz w:val="28"/>
        </w:rPr>
        <w:t>made</w:t>
      </w:r>
      <w:r>
        <w:rPr>
          <w:spacing w:val="41"/>
          <w:sz w:val="28"/>
        </w:rPr>
        <w:t xml:space="preserve"> </w:t>
      </w:r>
      <w:r>
        <w:rPr>
          <w:spacing w:val="-2"/>
          <w:sz w:val="28"/>
        </w:rPr>
        <w:t>has</w:t>
      </w:r>
      <w:r>
        <w:rPr>
          <w:spacing w:val="40"/>
          <w:sz w:val="28"/>
        </w:rPr>
        <w:t xml:space="preserve"> </w:t>
      </w:r>
      <w:r>
        <w:rPr>
          <w:spacing w:val="-2"/>
          <w:sz w:val="28"/>
        </w:rPr>
        <w:t>been</w:t>
      </w:r>
      <w:r>
        <w:rPr>
          <w:spacing w:val="41"/>
          <w:sz w:val="28"/>
        </w:rPr>
        <w:t xml:space="preserve"> </w:t>
      </w:r>
      <w:r>
        <w:rPr>
          <w:spacing w:val="-4"/>
          <w:sz w:val="28"/>
        </w:rPr>
        <w:t>com-</w:t>
      </w:r>
    </w:p>
    <w:p w:rsidR="00C71CDC" w:rsidRDefault="00810B99">
      <w:pPr>
        <w:pStyle w:val="ListParagraph"/>
        <w:numPr>
          <w:ilvl w:val="0"/>
          <w:numId w:val="7"/>
        </w:numPr>
        <w:tabs>
          <w:tab w:val="left" w:pos="2619"/>
        </w:tabs>
        <w:ind w:left="2619" w:hanging="1040"/>
        <w:jc w:val="left"/>
        <w:rPr>
          <w:sz w:val="28"/>
        </w:rPr>
      </w:pPr>
      <w:proofErr w:type="spellStart"/>
      <w:r>
        <w:rPr>
          <w:sz w:val="28"/>
        </w:rPr>
        <w:t>pleted</w:t>
      </w:r>
      <w:proofErr w:type="spellEnd"/>
      <w:r>
        <w:rPr>
          <w:spacing w:val="22"/>
          <w:sz w:val="28"/>
        </w:rPr>
        <w:t xml:space="preserve"> </w:t>
      </w:r>
      <w:r>
        <w:rPr>
          <w:sz w:val="28"/>
        </w:rPr>
        <w:t>in</w:t>
      </w:r>
      <w:r>
        <w:rPr>
          <w:spacing w:val="23"/>
          <w:sz w:val="28"/>
        </w:rPr>
        <w:t xml:space="preserve"> </w:t>
      </w:r>
      <w:r>
        <w:rPr>
          <w:sz w:val="28"/>
        </w:rPr>
        <w:t>a</w:t>
      </w:r>
      <w:r>
        <w:rPr>
          <w:spacing w:val="22"/>
          <w:sz w:val="28"/>
        </w:rPr>
        <w:t xml:space="preserve"> </w:t>
      </w:r>
      <w:r>
        <w:rPr>
          <w:sz w:val="28"/>
        </w:rPr>
        <w:t>manner</w:t>
      </w:r>
      <w:r>
        <w:rPr>
          <w:spacing w:val="23"/>
          <w:sz w:val="28"/>
        </w:rPr>
        <w:t xml:space="preserve"> </w:t>
      </w:r>
      <w:r>
        <w:rPr>
          <w:sz w:val="28"/>
        </w:rPr>
        <w:t>that</w:t>
      </w:r>
      <w:r>
        <w:rPr>
          <w:spacing w:val="22"/>
          <w:sz w:val="28"/>
        </w:rPr>
        <w:t xml:space="preserve"> </w:t>
      </w:r>
      <w:r>
        <w:rPr>
          <w:sz w:val="28"/>
        </w:rPr>
        <w:t>is</w:t>
      </w:r>
      <w:r>
        <w:rPr>
          <w:spacing w:val="23"/>
          <w:sz w:val="28"/>
        </w:rPr>
        <w:t xml:space="preserve"> </w:t>
      </w:r>
      <w:r>
        <w:rPr>
          <w:sz w:val="28"/>
        </w:rPr>
        <w:t>deemed</w:t>
      </w:r>
      <w:r>
        <w:rPr>
          <w:spacing w:val="22"/>
          <w:sz w:val="28"/>
        </w:rPr>
        <w:t xml:space="preserve"> </w:t>
      </w:r>
      <w:r>
        <w:rPr>
          <w:sz w:val="28"/>
        </w:rPr>
        <w:t>to</w:t>
      </w:r>
      <w:r>
        <w:rPr>
          <w:spacing w:val="23"/>
          <w:sz w:val="28"/>
        </w:rPr>
        <w:t xml:space="preserve"> </w:t>
      </w:r>
      <w:r>
        <w:rPr>
          <w:sz w:val="28"/>
        </w:rPr>
        <w:t>be</w:t>
      </w:r>
      <w:r>
        <w:rPr>
          <w:spacing w:val="23"/>
          <w:sz w:val="28"/>
        </w:rPr>
        <w:t xml:space="preserve"> </w:t>
      </w:r>
      <w:r>
        <w:rPr>
          <w:sz w:val="28"/>
        </w:rPr>
        <w:t>in</w:t>
      </w:r>
      <w:r>
        <w:rPr>
          <w:spacing w:val="22"/>
          <w:sz w:val="28"/>
        </w:rPr>
        <w:t xml:space="preserve"> </w:t>
      </w:r>
      <w:proofErr w:type="spellStart"/>
      <w:r>
        <w:rPr>
          <w:spacing w:val="-2"/>
          <w:sz w:val="28"/>
        </w:rPr>
        <w:t>compli</w:t>
      </w:r>
      <w:proofErr w:type="spellEnd"/>
      <w:r>
        <w:rPr>
          <w:spacing w:val="-2"/>
          <w:sz w:val="28"/>
        </w:rPr>
        <w:t>-</w:t>
      </w:r>
    </w:p>
    <w:p w:rsidR="00C71CDC" w:rsidRDefault="00810B99">
      <w:pPr>
        <w:pStyle w:val="ListParagraph"/>
        <w:numPr>
          <w:ilvl w:val="0"/>
          <w:numId w:val="7"/>
        </w:numPr>
        <w:tabs>
          <w:tab w:val="left" w:pos="2619"/>
        </w:tabs>
        <w:spacing w:before="191"/>
        <w:ind w:left="2619" w:hanging="1040"/>
        <w:jc w:val="left"/>
        <w:rPr>
          <w:sz w:val="28"/>
        </w:rPr>
      </w:pPr>
      <w:proofErr w:type="spellStart"/>
      <w:r>
        <w:rPr>
          <w:sz w:val="28"/>
        </w:rPr>
        <w:t>ance</w:t>
      </w:r>
      <w:proofErr w:type="spellEnd"/>
      <w:r>
        <w:rPr>
          <w:spacing w:val="36"/>
          <w:sz w:val="28"/>
        </w:rPr>
        <w:t xml:space="preserve"> </w:t>
      </w:r>
      <w:r>
        <w:rPr>
          <w:sz w:val="28"/>
        </w:rPr>
        <w:t>with</w:t>
      </w:r>
      <w:r>
        <w:rPr>
          <w:spacing w:val="36"/>
          <w:sz w:val="28"/>
        </w:rPr>
        <w:t xml:space="preserve"> </w:t>
      </w:r>
      <w:r>
        <w:rPr>
          <w:sz w:val="28"/>
        </w:rPr>
        <w:t>the</w:t>
      </w:r>
      <w:r>
        <w:rPr>
          <w:spacing w:val="37"/>
          <w:sz w:val="28"/>
        </w:rPr>
        <w:t xml:space="preserve"> </w:t>
      </w:r>
      <w:r>
        <w:rPr>
          <w:sz w:val="28"/>
        </w:rPr>
        <w:t>latest</w:t>
      </w:r>
      <w:r>
        <w:rPr>
          <w:spacing w:val="36"/>
          <w:sz w:val="28"/>
        </w:rPr>
        <w:t xml:space="preserve"> </w:t>
      </w:r>
      <w:r>
        <w:rPr>
          <w:sz w:val="28"/>
        </w:rPr>
        <w:t>published</w:t>
      </w:r>
      <w:r>
        <w:rPr>
          <w:spacing w:val="36"/>
          <w:sz w:val="28"/>
        </w:rPr>
        <w:t xml:space="preserve"> </w:t>
      </w:r>
      <w:r>
        <w:rPr>
          <w:sz w:val="28"/>
        </w:rPr>
        <w:t>editions</w:t>
      </w:r>
      <w:r>
        <w:rPr>
          <w:spacing w:val="37"/>
          <w:sz w:val="28"/>
        </w:rPr>
        <w:t xml:space="preserve"> </w:t>
      </w:r>
      <w:r>
        <w:rPr>
          <w:sz w:val="28"/>
        </w:rPr>
        <w:t>of</w:t>
      </w:r>
      <w:r>
        <w:rPr>
          <w:spacing w:val="36"/>
          <w:sz w:val="28"/>
        </w:rPr>
        <w:t xml:space="preserve"> </w:t>
      </w:r>
      <w:r>
        <w:rPr>
          <w:spacing w:val="-2"/>
          <w:sz w:val="28"/>
        </w:rPr>
        <w:t>relevant</w:t>
      </w:r>
    </w:p>
    <w:p w:rsidR="00C71CDC" w:rsidRDefault="00810B99">
      <w:pPr>
        <w:pStyle w:val="ListParagraph"/>
        <w:numPr>
          <w:ilvl w:val="0"/>
          <w:numId w:val="7"/>
        </w:numPr>
        <w:tabs>
          <w:tab w:val="left" w:pos="2619"/>
        </w:tabs>
        <w:ind w:left="2619" w:hanging="1040"/>
        <w:jc w:val="left"/>
        <w:rPr>
          <w:sz w:val="28"/>
        </w:rPr>
      </w:pPr>
      <w:r>
        <w:rPr>
          <w:spacing w:val="-6"/>
          <w:sz w:val="28"/>
        </w:rPr>
        <w:t>consensus-based</w:t>
      </w:r>
      <w:r>
        <w:rPr>
          <w:spacing w:val="17"/>
          <w:sz w:val="28"/>
        </w:rPr>
        <w:t xml:space="preserve"> </w:t>
      </w:r>
      <w:r>
        <w:rPr>
          <w:spacing w:val="-6"/>
          <w:sz w:val="28"/>
        </w:rPr>
        <w:t>codes,</w:t>
      </w:r>
      <w:r>
        <w:rPr>
          <w:spacing w:val="18"/>
          <w:sz w:val="28"/>
        </w:rPr>
        <w:t xml:space="preserve"> </w:t>
      </w:r>
      <w:r>
        <w:rPr>
          <w:spacing w:val="-6"/>
          <w:sz w:val="28"/>
        </w:rPr>
        <w:t>specifications,</w:t>
      </w:r>
      <w:r>
        <w:rPr>
          <w:spacing w:val="18"/>
          <w:sz w:val="28"/>
        </w:rPr>
        <w:t xml:space="preserve"> </w:t>
      </w:r>
      <w:r>
        <w:rPr>
          <w:spacing w:val="-6"/>
          <w:sz w:val="28"/>
        </w:rPr>
        <w:t>and</w:t>
      </w:r>
      <w:r>
        <w:rPr>
          <w:spacing w:val="18"/>
          <w:sz w:val="28"/>
        </w:rPr>
        <w:t xml:space="preserve"> </w:t>
      </w:r>
      <w:r>
        <w:rPr>
          <w:spacing w:val="-6"/>
          <w:sz w:val="28"/>
        </w:rPr>
        <w:t>standards</w:t>
      </w:r>
    </w:p>
    <w:p w:rsidR="00C71CDC" w:rsidRDefault="00810B99">
      <w:pPr>
        <w:pStyle w:val="ListParagraph"/>
        <w:numPr>
          <w:ilvl w:val="0"/>
          <w:numId w:val="7"/>
        </w:numPr>
        <w:tabs>
          <w:tab w:val="left" w:pos="2619"/>
        </w:tabs>
        <w:ind w:left="2619" w:hanging="1040"/>
        <w:jc w:val="left"/>
        <w:rPr>
          <w:sz w:val="28"/>
        </w:rPr>
      </w:pPr>
      <w:r>
        <w:rPr>
          <w:spacing w:val="-2"/>
          <w:sz w:val="28"/>
        </w:rPr>
        <w:t>or</w:t>
      </w:r>
      <w:r>
        <w:rPr>
          <w:spacing w:val="6"/>
          <w:sz w:val="28"/>
        </w:rPr>
        <w:t xml:space="preserve"> </w:t>
      </w:r>
      <w:r>
        <w:rPr>
          <w:spacing w:val="-2"/>
          <w:sz w:val="28"/>
        </w:rPr>
        <w:t>any</w:t>
      </w:r>
      <w:r>
        <w:rPr>
          <w:spacing w:val="7"/>
          <w:sz w:val="28"/>
        </w:rPr>
        <w:t xml:space="preserve"> </w:t>
      </w:r>
      <w:r>
        <w:rPr>
          <w:spacing w:val="-2"/>
          <w:sz w:val="28"/>
        </w:rPr>
        <w:t>more</w:t>
      </w:r>
      <w:r>
        <w:rPr>
          <w:spacing w:val="7"/>
          <w:sz w:val="28"/>
        </w:rPr>
        <w:t xml:space="preserve"> </w:t>
      </w:r>
      <w:r>
        <w:rPr>
          <w:spacing w:val="-2"/>
          <w:sz w:val="28"/>
        </w:rPr>
        <w:t>restrictive</w:t>
      </w:r>
      <w:r>
        <w:rPr>
          <w:spacing w:val="7"/>
          <w:sz w:val="28"/>
        </w:rPr>
        <w:t xml:space="preserve"> </w:t>
      </w:r>
      <w:r>
        <w:rPr>
          <w:spacing w:val="-2"/>
          <w:sz w:val="28"/>
        </w:rPr>
        <w:t>Federal,</w:t>
      </w:r>
      <w:r>
        <w:rPr>
          <w:spacing w:val="7"/>
          <w:sz w:val="28"/>
        </w:rPr>
        <w:t xml:space="preserve"> </w:t>
      </w:r>
      <w:r>
        <w:rPr>
          <w:spacing w:val="-2"/>
          <w:sz w:val="28"/>
        </w:rPr>
        <w:t>State,</w:t>
      </w:r>
      <w:r>
        <w:rPr>
          <w:spacing w:val="7"/>
          <w:sz w:val="28"/>
        </w:rPr>
        <w:t xml:space="preserve"> </w:t>
      </w:r>
      <w:r>
        <w:rPr>
          <w:spacing w:val="-2"/>
          <w:sz w:val="28"/>
        </w:rPr>
        <w:t>or</w:t>
      </w:r>
      <w:r>
        <w:rPr>
          <w:spacing w:val="7"/>
          <w:sz w:val="28"/>
        </w:rPr>
        <w:t xml:space="preserve"> </w:t>
      </w:r>
      <w:r>
        <w:rPr>
          <w:spacing w:val="-2"/>
          <w:sz w:val="28"/>
        </w:rPr>
        <w:t>local</w:t>
      </w:r>
      <w:r>
        <w:rPr>
          <w:spacing w:val="7"/>
          <w:sz w:val="28"/>
        </w:rPr>
        <w:t xml:space="preserve"> </w:t>
      </w:r>
      <w:r>
        <w:rPr>
          <w:spacing w:val="-2"/>
          <w:sz w:val="28"/>
        </w:rPr>
        <w:t>flood-</w:t>
      </w:r>
    </w:p>
    <w:p w:rsidR="00C71CDC" w:rsidRDefault="00810B99">
      <w:pPr>
        <w:pStyle w:val="ListParagraph"/>
        <w:numPr>
          <w:ilvl w:val="0"/>
          <w:numId w:val="7"/>
        </w:numPr>
        <w:tabs>
          <w:tab w:val="left" w:pos="2619"/>
        </w:tabs>
        <w:spacing w:before="191"/>
        <w:ind w:left="2619" w:hanging="1040"/>
        <w:jc w:val="left"/>
        <w:rPr>
          <w:sz w:val="28"/>
        </w:rPr>
      </w:pPr>
      <w:r>
        <w:rPr>
          <w:spacing w:val="-2"/>
          <w:sz w:val="28"/>
        </w:rPr>
        <w:t>plain</w:t>
      </w:r>
      <w:r>
        <w:rPr>
          <w:spacing w:val="74"/>
          <w:sz w:val="28"/>
        </w:rPr>
        <w:t xml:space="preserve"> </w:t>
      </w:r>
      <w:r>
        <w:rPr>
          <w:spacing w:val="-2"/>
          <w:sz w:val="28"/>
        </w:rPr>
        <w:t>management</w:t>
      </w:r>
      <w:r>
        <w:rPr>
          <w:spacing w:val="75"/>
          <w:sz w:val="28"/>
        </w:rPr>
        <w:t xml:space="preserve"> </w:t>
      </w:r>
      <w:r>
        <w:rPr>
          <w:spacing w:val="-2"/>
          <w:sz w:val="28"/>
        </w:rPr>
        <w:t>standards</w:t>
      </w:r>
      <w:r>
        <w:rPr>
          <w:spacing w:val="75"/>
          <w:sz w:val="28"/>
        </w:rPr>
        <w:t xml:space="preserve"> </w:t>
      </w:r>
      <w:r>
        <w:rPr>
          <w:spacing w:val="-2"/>
          <w:sz w:val="28"/>
        </w:rPr>
        <w:t>and</w:t>
      </w:r>
      <w:r>
        <w:rPr>
          <w:spacing w:val="75"/>
          <w:sz w:val="28"/>
        </w:rPr>
        <w:t xml:space="preserve"> </w:t>
      </w:r>
      <w:r>
        <w:rPr>
          <w:spacing w:val="-2"/>
          <w:sz w:val="28"/>
        </w:rPr>
        <w:t>consistent</w:t>
      </w:r>
      <w:r>
        <w:rPr>
          <w:spacing w:val="75"/>
          <w:sz w:val="28"/>
        </w:rPr>
        <w:t xml:space="preserve"> </w:t>
      </w:r>
      <w:r>
        <w:rPr>
          <w:spacing w:val="-4"/>
          <w:sz w:val="28"/>
        </w:rPr>
        <w:t>with</w:t>
      </w:r>
    </w:p>
    <w:p w:rsidR="00C71CDC" w:rsidRDefault="00810B99">
      <w:pPr>
        <w:pStyle w:val="ListParagraph"/>
        <w:numPr>
          <w:ilvl w:val="0"/>
          <w:numId w:val="7"/>
        </w:numPr>
        <w:tabs>
          <w:tab w:val="left" w:pos="2619"/>
        </w:tabs>
        <w:ind w:left="2619" w:hanging="1040"/>
        <w:jc w:val="left"/>
        <w:rPr>
          <w:sz w:val="28"/>
        </w:rPr>
      </w:pPr>
      <w:r>
        <w:rPr>
          <w:spacing w:val="-4"/>
          <w:sz w:val="28"/>
        </w:rPr>
        <w:t>floodplain</w:t>
      </w:r>
      <w:r>
        <w:rPr>
          <w:spacing w:val="28"/>
          <w:sz w:val="28"/>
        </w:rPr>
        <w:t xml:space="preserve"> </w:t>
      </w:r>
      <w:r>
        <w:rPr>
          <w:spacing w:val="-4"/>
          <w:sz w:val="28"/>
        </w:rPr>
        <w:t>management</w:t>
      </w:r>
      <w:r>
        <w:rPr>
          <w:spacing w:val="29"/>
          <w:sz w:val="28"/>
        </w:rPr>
        <w:t xml:space="preserve"> </w:t>
      </w:r>
      <w:r>
        <w:rPr>
          <w:spacing w:val="-4"/>
          <w:sz w:val="28"/>
        </w:rPr>
        <w:t>regulations</w:t>
      </w:r>
      <w:r>
        <w:rPr>
          <w:spacing w:val="29"/>
          <w:sz w:val="28"/>
        </w:rPr>
        <w:t xml:space="preserve"> </w:t>
      </w:r>
      <w:r>
        <w:rPr>
          <w:spacing w:val="-4"/>
          <w:sz w:val="28"/>
        </w:rPr>
        <w:t>for</w:t>
      </w:r>
      <w:r>
        <w:rPr>
          <w:spacing w:val="28"/>
          <w:sz w:val="28"/>
        </w:rPr>
        <w:t xml:space="preserve"> </w:t>
      </w:r>
      <w:r>
        <w:rPr>
          <w:spacing w:val="-4"/>
          <w:sz w:val="28"/>
        </w:rPr>
        <w:t>the</w:t>
      </w:r>
      <w:r>
        <w:rPr>
          <w:spacing w:val="29"/>
          <w:sz w:val="28"/>
        </w:rPr>
        <w:t xml:space="preserve"> </w:t>
      </w:r>
      <w:r>
        <w:rPr>
          <w:spacing w:val="-4"/>
          <w:sz w:val="28"/>
        </w:rPr>
        <w:t>local</w:t>
      </w:r>
      <w:r>
        <w:rPr>
          <w:spacing w:val="29"/>
          <w:sz w:val="28"/>
        </w:rPr>
        <w:t xml:space="preserve"> </w:t>
      </w:r>
      <w:proofErr w:type="spellStart"/>
      <w:r>
        <w:rPr>
          <w:spacing w:val="-5"/>
          <w:sz w:val="28"/>
        </w:rPr>
        <w:t>ju</w:t>
      </w:r>
      <w:proofErr w:type="spellEnd"/>
      <w:r>
        <w:rPr>
          <w:spacing w:val="-5"/>
          <w:sz w:val="28"/>
        </w:rPr>
        <w:t>-</w:t>
      </w:r>
    </w:p>
    <w:p w:rsidR="00C71CDC" w:rsidRDefault="00810B99">
      <w:pPr>
        <w:pStyle w:val="ListParagraph"/>
        <w:numPr>
          <w:ilvl w:val="0"/>
          <w:numId w:val="7"/>
        </w:numPr>
        <w:tabs>
          <w:tab w:val="left" w:pos="2619"/>
        </w:tabs>
        <w:ind w:left="2619" w:hanging="1040"/>
        <w:jc w:val="left"/>
        <w:rPr>
          <w:sz w:val="28"/>
        </w:rPr>
      </w:pPr>
      <w:proofErr w:type="spellStart"/>
      <w:r>
        <w:rPr>
          <w:spacing w:val="-2"/>
          <w:sz w:val="28"/>
        </w:rPr>
        <w:t>risdiction</w:t>
      </w:r>
      <w:proofErr w:type="spellEnd"/>
      <w:r>
        <w:rPr>
          <w:spacing w:val="21"/>
          <w:sz w:val="28"/>
        </w:rPr>
        <w:t xml:space="preserve"> </w:t>
      </w:r>
      <w:r>
        <w:rPr>
          <w:spacing w:val="-2"/>
          <w:sz w:val="28"/>
        </w:rPr>
        <w:t>in</w:t>
      </w:r>
      <w:r>
        <w:rPr>
          <w:spacing w:val="22"/>
          <w:sz w:val="28"/>
        </w:rPr>
        <w:t xml:space="preserve"> </w:t>
      </w:r>
      <w:r>
        <w:rPr>
          <w:spacing w:val="-2"/>
          <w:sz w:val="28"/>
        </w:rPr>
        <w:t>which</w:t>
      </w:r>
      <w:r>
        <w:rPr>
          <w:spacing w:val="21"/>
          <w:sz w:val="28"/>
        </w:rPr>
        <w:t xml:space="preserve"> </w:t>
      </w:r>
      <w:r>
        <w:rPr>
          <w:spacing w:val="-2"/>
          <w:sz w:val="28"/>
        </w:rPr>
        <w:t>the</w:t>
      </w:r>
      <w:r>
        <w:rPr>
          <w:spacing w:val="22"/>
          <w:sz w:val="28"/>
        </w:rPr>
        <w:t xml:space="preserve"> </w:t>
      </w:r>
      <w:r>
        <w:rPr>
          <w:spacing w:val="-2"/>
          <w:sz w:val="28"/>
        </w:rPr>
        <w:t>qualified</w:t>
      </w:r>
      <w:r>
        <w:rPr>
          <w:spacing w:val="22"/>
          <w:sz w:val="28"/>
        </w:rPr>
        <w:t xml:space="preserve"> </w:t>
      </w:r>
      <w:r>
        <w:rPr>
          <w:spacing w:val="-2"/>
          <w:sz w:val="28"/>
        </w:rPr>
        <w:t>dwelling</w:t>
      </w:r>
      <w:r>
        <w:rPr>
          <w:spacing w:val="21"/>
          <w:sz w:val="28"/>
        </w:rPr>
        <w:t xml:space="preserve"> </w:t>
      </w:r>
      <w:r>
        <w:rPr>
          <w:spacing w:val="-2"/>
          <w:sz w:val="28"/>
        </w:rPr>
        <w:t>unit</w:t>
      </w:r>
      <w:r>
        <w:rPr>
          <w:spacing w:val="22"/>
          <w:sz w:val="28"/>
        </w:rPr>
        <w:t xml:space="preserve"> </w:t>
      </w:r>
      <w:r>
        <w:rPr>
          <w:spacing w:val="-2"/>
          <w:sz w:val="28"/>
        </w:rPr>
        <w:t>is</w:t>
      </w:r>
      <w:r>
        <w:rPr>
          <w:spacing w:val="21"/>
          <w:sz w:val="28"/>
        </w:rPr>
        <w:t xml:space="preserve"> </w:t>
      </w:r>
      <w:r>
        <w:rPr>
          <w:spacing w:val="-5"/>
          <w:sz w:val="28"/>
        </w:rPr>
        <w:t>lo-</w:t>
      </w:r>
    </w:p>
    <w:p w:rsidR="00C71CDC" w:rsidRDefault="00810B99">
      <w:pPr>
        <w:pStyle w:val="ListParagraph"/>
        <w:numPr>
          <w:ilvl w:val="0"/>
          <w:numId w:val="7"/>
        </w:numPr>
        <w:tabs>
          <w:tab w:val="left" w:pos="2619"/>
        </w:tabs>
        <w:ind w:left="2619" w:hanging="1040"/>
        <w:jc w:val="left"/>
        <w:rPr>
          <w:sz w:val="28"/>
        </w:rPr>
      </w:pPr>
      <w:proofErr w:type="spellStart"/>
      <w:r>
        <w:rPr>
          <w:spacing w:val="-2"/>
          <w:sz w:val="28"/>
        </w:rPr>
        <w:t>cated</w:t>
      </w:r>
      <w:proofErr w:type="spellEnd"/>
      <w:r>
        <w:rPr>
          <w:spacing w:val="-2"/>
          <w:sz w:val="28"/>
        </w:rPr>
        <w:t>.</w:t>
      </w:r>
    </w:p>
    <w:p w:rsidR="00C71CDC" w:rsidRDefault="00810B99">
      <w:pPr>
        <w:pStyle w:val="ListParagraph"/>
        <w:numPr>
          <w:ilvl w:val="0"/>
          <w:numId w:val="7"/>
        </w:numPr>
        <w:tabs>
          <w:tab w:val="left" w:pos="3179"/>
        </w:tabs>
        <w:ind w:left="3179" w:hanging="1599"/>
        <w:jc w:val="left"/>
        <w:rPr>
          <w:sz w:val="28"/>
        </w:rPr>
      </w:pPr>
      <w:r>
        <w:rPr>
          <w:w w:val="110"/>
          <w:sz w:val="28"/>
        </w:rPr>
        <w:t>‘‘(2)</w:t>
      </w:r>
      <w:r>
        <w:rPr>
          <w:spacing w:val="60"/>
          <w:w w:val="150"/>
          <w:sz w:val="28"/>
        </w:rPr>
        <w:t xml:space="preserve"> </w:t>
      </w:r>
      <w:proofErr w:type="gramStart"/>
      <w:r>
        <w:rPr>
          <w:w w:val="110"/>
          <w:sz w:val="28"/>
        </w:rPr>
        <w:t>L</w:t>
      </w:r>
      <w:r>
        <w:rPr>
          <w:w w:val="110"/>
          <w:sz w:val="21"/>
        </w:rPr>
        <w:t>ATEST</w:t>
      </w:r>
      <w:r>
        <w:rPr>
          <w:spacing w:val="26"/>
          <w:w w:val="110"/>
          <w:sz w:val="21"/>
        </w:rPr>
        <w:t xml:space="preserve">  </w:t>
      </w:r>
      <w:r>
        <w:rPr>
          <w:w w:val="110"/>
          <w:sz w:val="21"/>
        </w:rPr>
        <w:t>PUBLISHED</w:t>
      </w:r>
      <w:proofErr w:type="gramEnd"/>
      <w:r>
        <w:rPr>
          <w:spacing w:val="26"/>
          <w:w w:val="110"/>
          <w:sz w:val="21"/>
        </w:rPr>
        <w:t xml:space="preserve">  </w:t>
      </w:r>
      <w:r>
        <w:rPr>
          <w:w w:val="110"/>
          <w:sz w:val="21"/>
        </w:rPr>
        <w:t>EDITIONS</w:t>
      </w:r>
      <w:r>
        <w:rPr>
          <w:w w:val="110"/>
          <w:sz w:val="28"/>
        </w:rPr>
        <w:t>.—The</w:t>
      </w:r>
      <w:r>
        <w:rPr>
          <w:spacing w:val="60"/>
          <w:w w:val="150"/>
          <w:sz w:val="28"/>
        </w:rPr>
        <w:t xml:space="preserve"> </w:t>
      </w:r>
      <w:r>
        <w:rPr>
          <w:spacing w:val="-4"/>
          <w:w w:val="110"/>
          <w:sz w:val="28"/>
        </w:rPr>
        <w:t>term</w:t>
      </w:r>
    </w:p>
    <w:p w:rsidR="00C71CDC" w:rsidRDefault="00810B99">
      <w:pPr>
        <w:pStyle w:val="ListParagraph"/>
        <w:numPr>
          <w:ilvl w:val="0"/>
          <w:numId w:val="7"/>
        </w:numPr>
        <w:tabs>
          <w:tab w:val="left" w:pos="2619"/>
        </w:tabs>
        <w:spacing w:before="191"/>
        <w:ind w:left="2619" w:hanging="1039"/>
        <w:jc w:val="left"/>
        <w:rPr>
          <w:sz w:val="28"/>
        </w:rPr>
      </w:pPr>
      <w:r>
        <w:rPr>
          <w:spacing w:val="-4"/>
          <w:sz w:val="28"/>
        </w:rPr>
        <w:t>‘latest</w:t>
      </w:r>
      <w:r>
        <w:rPr>
          <w:spacing w:val="6"/>
          <w:sz w:val="28"/>
        </w:rPr>
        <w:t xml:space="preserve"> </w:t>
      </w:r>
      <w:r>
        <w:rPr>
          <w:spacing w:val="-4"/>
          <w:sz w:val="28"/>
        </w:rPr>
        <w:t>published</w:t>
      </w:r>
      <w:r>
        <w:rPr>
          <w:spacing w:val="7"/>
          <w:sz w:val="28"/>
        </w:rPr>
        <w:t xml:space="preserve"> </w:t>
      </w:r>
      <w:r>
        <w:rPr>
          <w:spacing w:val="-4"/>
          <w:sz w:val="28"/>
        </w:rPr>
        <w:t>editions’</w:t>
      </w:r>
      <w:r>
        <w:rPr>
          <w:spacing w:val="6"/>
          <w:sz w:val="28"/>
        </w:rPr>
        <w:t xml:space="preserve"> </w:t>
      </w:r>
      <w:r>
        <w:rPr>
          <w:spacing w:val="-4"/>
          <w:sz w:val="28"/>
        </w:rPr>
        <w:t>means,</w:t>
      </w:r>
      <w:r>
        <w:rPr>
          <w:spacing w:val="7"/>
          <w:sz w:val="28"/>
        </w:rPr>
        <w:t xml:space="preserve"> </w:t>
      </w:r>
      <w:r>
        <w:rPr>
          <w:spacing w:val="-4"/>
          <w:sz w:val="28"/>
        </w:rPr>
        <w:t>with</w:t>
      </w:r>
      <w:r>
        <w:rPr>
          <w:spacing w:val="7"/>
          <w:sz w:val="28"/>
        </w:rPr>
        <w:t xml:space="preserve"> </w:t>
      </w:r>
      <w:r>
        <w:rPr>
          <w:spacing w:val="-4"/>
          <w:sz w:val="28"/>
        </w:rPr>
        <w:t>respect</w:t>
      </w:r>
      <w:r>
        <w:rPr>
          <w:spacing w:val="6"/>
          <w:sz w:val="28"/>
        </w:rPr>
        <w:t xml:space="preserve"> </w:t>
      </w:r>
      <w:r>
        <w:rPr>
          <w:spacing w:val="-4"/>
          <w:sz w:val="28"/>
        </w:rPr>
        <w:t>to</w:t>
      </w:r>
      <w:r>
        <w:rPr>
          <w:spacing w:val="7"/>
          <w:sz w:val="28"/>
        </w:rPr>
        <w:t xml:space="preserve"> </w:t>
      </w:r>
      <w:proofErr w:type="spellStart"/>
      <w:r>
        <w:rPr>
          <w:spacing w:val="-4"/>
          <w:sz w:val="28"/>
        </w:rPr>
        <w:t>rel</w:t>
      </w:r>
      <w:proofErr w:type="spellEnd"/>
      <w:r>
        <w:rPr>
          <w:spacing w:val="-4"/>
          <w:sz w:val="28"/>
        </w:rPr>
        <w:t>-</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6"/>
        </w:numPr>
        <w:tabs>
          <w:tab w:val="left" w:pos="2619"/>
          <w:tab w:val="left" w:pos="3478"/>
          <w:tab w:val="left" w:pos="5586"/>
          <w:tab w:val="left" w:pos="6514"/>
          <w:tab w:val="left" w:pos="8357"/>
        </w:tabs>
        <w:spacing w:before="148"/>
        <w:ind w:left="2619"/>
        <w:jc w:val="left"/>
        <w:rPr>
          <w:sz w:val="28"/>
        </w:rPr>
      </w:pPr>
      <w:proofErr w:type="spellStart"/>
      <w:r>
        <w:rPr>
          <w:spacing w:val="-2"/>
          <w:sz w:val="28"/>
        </w:rPr>
        <w:t>evant</w:t>
      </w:r>
      <w:proofErr w:type="spellEnd"/>
      <w:r>
        <w:rPr>
          <w:sz w:val="28"/>
        </w:rPr>
        <w:tab/>
      </w:r>
      <w:r>
        <w:rPr>
          <w:w w:val="90"/>
          <w:sz w:val="28"/>
        </w:rPr>
        <w:t>consensus-</w:t>
      </w:r>
      <w:r>
        <w:rPr>
          <w:spacing w:val="-2"/>
          <w:w w:val="95"/>
          <w:sz w:val="28"/>
        </w:rPr>
        <w:t>based</w:t>
      </w:r>
      <w:r>
        <w:rPr>
          <w:sz w:val="28"/>
        </w:rPr>
        <w:tab/>
      </w:r>
      <w:r>
        <w:rPr>
          <w:spacing w:val="-2"/>
          <w:sz w:val="28"/>
        </w:rPr>
        <w:t>codes,</w:t>
      </w:r>
      <w:r>
        <w:rPr>
          <w:sz w:val="28"/>
        </w:rPr>
        <w:tab/>
      </w:r>
      <w:r>
        <w:rPr>
          <w:spacing w:val="-2"/>
          <w:sz w:val="28"/>
        </w:rPr>
        <w:t>specifications,</w:t>
      </w:r>
      <w:r>
        <w:rPr>
          <w:sz w:val="28"/>
        </w:rPr>
        <w:tab/>
      </w:r>
      <w:r>
        <w:rPr>
          <w:spacing w:val="-5"/>
          <w:sz w:val="28"/>
        </w:rPr>
        <w:t>and</w:t>
      </w:r>
    </w:p>
    <w:p w:rsidR="00C71CDC" w:rsidRDefault="00810B99">
      <w:pPr>
        <w:pStyle w:val="ListParagraph"/>
        <w:numPr>
          <w:ilvl w:val="0"/>
          <w:numId w:val="6"/>
        </w:numPr>
        <w:tabs>
          <w:tab w:val="left" w:pos="2619"/>
        </w:tabs>
        <w:spacing w:before="191"/>
        <w:ind w:left="2619"/>
        <w:jc w:val="left"/>
        <w:rPr>
          <w:sz w:val="28"/>
        </w:rPr>
      </w:pPr>
      <w:r>
        <w:rPr>
          <w:sz w:val="28"/>
        </w:rPr>
        <w:t>standards,</w:t>
      </w:r>
      <w:r>
        <w:rPr>
          <w:spacing w:val="44"/>
          <w:sz w:val="28"/>
        </w:rPr>
        <w:t xml:space="preserve"> </w:t>
      </w:r>
      <w:r>
        <w:rPr>
          <w:sz w:val="28"/>
        </w:rPr>
        <w:t>either</w:t>
      </w:r>
      <w:r>
        <w:rPr>
          <w:spacing w:val="45"/>
          <w:sz w:val="28"/>
        </w:rPr>
        <w:t xml:space="preserve"> </w:t>
      </w:r>
      <w:r>
        <w:rPr>
          <w:sz w:val="28"/>
        </w:rPr>
        <w:t>of</w:t>
      </w:r>
      <w:r>
        <w:rPr>
          <w:spacing w:val="45"/>
          <w:sz w:val="28"/>
        </w:rPr>
        <w:t xml:space="preserve"> </w:t>
      </w:r>
      <w:r>
        <w:rPr>
          <w:sz w:val="28"/>
        </w:rPr>
        <w:t>the</w:t>
      </w:r>
      <w:r>
        <w:rPr>
          <w:spacing w:val="45"/>
          <w:sz w:val="28"/>
        </w:rPr>
        <w:t xml:space="preserve"> </w:t>
      </w:r>
      <w:r>
        <w:rPr>
          <w:sz w:val="28"/>
        </w:rPr>
        <w:t>2</w:t>
      </w:r>
      <w:r>
        <w:rPr>
          <w:spacing w:val="45"/>
          <w:sz w:val="28"/>
        </w:rPr>
        <w:t xml:space="preserve"> </w:t>
      </w:r>
      <w:r>
        <w:rPr>
          <w:sz w:val="28"/>
        </w:rPr>
        <w:t>most</w:t>
      </w:r>
      <w:r>
        <w:rPr>
          <w:spacing w:val="45"/>
          <w:sz w:val="28"/>
        </w:rPr>
        <w:t xml:space="preserve"> </w:t>
      </w:r>
      <w:r>
        <w:rPr>
          <w:sz w:val="28"/>
        </w:rPr>
        <w:t>recently</w:t>
      </w:r>
      <w:r>
        <w:rPr>
          <w:spacing w:val="45"/>
          <w:sz w:val="28"/>
        </w:rPr>
        <w:t xml:space="preserve"> </w:t>
      </w:r>
      <w:r>
        <w:rPr>
          <w:spacing w:val="-2"/>
          <w:sz w:val="28"/>
        </w:rPr>
        <w:t>published</w:t>
      </w:r>
    </w:p>
    <w:p w:rsidR="00C71CDC" w:rsidRDefault="00810B99">
      <w:pPr>
        <w:pStyle w:val="ListParagraph"/>
        <w:numPr>
          <w:ilvl w:val="0"/>
          <w:numId w:val="6"/>
        </w:numPr>
        <w:tabs>
          <w:tab w:val="left" w:pos="2619"/>
        </w:tabs>
        <w:ind w:left="2619"/>
        <w:jc w:val="left"/>
        <w:rPr>
          <w:sz w:val="28"/>
        </w:rPr>
      </w:pPr>
      <w:r>
        <w:rPr>
          <w:spacing w:val="-2"/>
          <w:sz w:val="28"/>
        </w:rPr>
        <w:t>editions.</w:t>
      </w:r>
    </w:p>
    <w:p w:rsidR="00C71CDC" w:rsidRDefault="00810B99">
      <w:pPr>
        <w:pStyle w:val="ListParagraph"/>
        <w:numPr>
          <w:ilvl w:val="0"/>
          <w:numId w:val="6"/>
        </w:numPr>
        <w:tabs>
          <w:tab w:val="left" w:pos="2619"/>
        </w:tabs>
        <w:ind w:left="2619" w:hanging="899"/>
        <w:jc w:val="left"/>
        <w:rPr>
          <w:sz w:val="28"/>
        </w:rPr>
      </w:pPr>
      <w:r>
        <w:rPr>
          <w:sz w:val="28"/>
        </w:rPr>
        <w:t>‘‘(e)</w:t>
      </w:r>
      <w:r>
        <w:rPr>
          <w:spacing w:val="66"/>
          <w:w w:val="150"/>
          <w:sz w:val="28"/>
        </w:rPr>
        <w:t xml:space="preserve"> </w:t>
      </w:r>
      <w:proofErr w:type="gramStart"/>
      <w:r>
        <w:rPr>
          <w:sz w:val="28"/>
        </w:rPr>
        <w:t>L</w:t>
      </w:r>
      <w:r>
        <w:rPr>
          <w:sz w:val="21"/>
        </w:rPr>
        <w:t>ABOR</w:t>
      </w:r>
      <w:r>
        <w:rPr>
          <w:spacing w:val="32"/>
          <w:sz w:val="21"/>
        </w:rPr>
        <w:t xml:space="preserve">  </w:t>
      </w:r>
      <w:r>
        <w:rPr>
          <w:sz w:val="28"/>
        </w:rPr>
        <w:t>C</w:t>
      </w:r>
      <w:r>
        <w:rPr>
          <w:sz w:val="21"/>
        </w:rPr>
        <w:t>OSTS</w:t>
      </w:r>
      <w:proofErr w:type="gramEnd"/>
      <w:r>
        <w:rPr>
          <w:sz w:val="28"/>
        </w:rPr>
        <w:t>.—For</w:t>
      </w:r>
      <w:r>
        <w:rPr>
          <w:spacing w:val="68"/>
          <w:w w:val="150"/>
          <w:sz w:val="28"/>
        </w:rPr>
        <w:t xml:space="preserve"> </w:t>
      </w:r>
      <w:r>
        <w:rPr>
          <w:sz w:val="28"/>
        </w:rPr>
        <w:t>purposes</w:t>
      </w:r>
      <w:r>
        <w:rPr>
          <w:spacing w:val="66"/>
          <w:w w:val="150"/>
          <w:sz w:val="28"/>
        </w:rPr>
        <w:t xml:space="preserve"> </w:t>
      </w:r>
      <w:r>
        <w:rPr>
          <w:sz w:val="28"/>
        </w:rPr>
        <w:t>of</w:t>
      </w:r>
      <w:r>
        <w:rPr>
          <w:spacing w:val="66"/>
          <w:w w:val="150"/>
          <w:sz w:val="28"/>
        </w:rPr>
        <w:t xml:space="preserve"> </w:t>
      </w:r>
      <w:r>
        <w:rPr>
          <w:sz w:val="28"/>
        </w:rPr>
        <w:t>this</w:t>
      </w:r>
      <w:r>
        <w:rPr>
          <w:spacing w:val="66"/>
          <w:w w:val="150"/>
          <w:sz w:val="28"/>
        </w:rPr>
        <w:t xml:space="preserve"> </w:t>
      </w:r>
      <w:r>
        <w:rPr>
          <w:spacing w:val="-2"/>
          <w:sz w:val="28"/>
        </w:rPr>
        <w:t>section,</w:t>
      </w:r>
    </w:p>
    <w:p w:rsidR="00C71CDC" w:rsidRDefault="00810B99">
      <w:pPr>
        <w:pStyle w:val="ListParagraph"/>
        <w:numPr>
          <w:ilvl w:val="0"/>
          <w:numId w:val="6"/>
        </w:numPr>
        <w:tabs>
          <w:tab w:val="left" w:pos="2060"/>
        </w:tabs>
        <w:ind w:left="2060" w:hanging="340"/>
        <w:jc w:val="left"/>
        <w:rPr>
          <w:sz w:val="28"/>
        </w:rPr>
      </w:pPr>
      <w:r>
        <w:rPr>
          <w:spacing w:val="-8"/>
          <w:sz w:val="28"/>
        </w:rPr>
        <w:t>expenditures</w:t>
      </w:r>
      <w:r>
        <w:rPr>
          <w:sz w:val="28"/>
        </w:rPr>
        <w:t xml:space="preserve"> </w:t>
      </w:r>
      <w:r>
        <w:rPr>
          <w:spacing w:val="-8"/>
          <w:sz w:val="28"/>
        </w:rPr>
        <w:t>for</w:t>
      </w:r>
      <w:r>
        <w:rPr>
          <w:sz w:val="28"/>
        </w:rPr>
        <w:t xml:space="preserve"> </w:t>
      </w:r>
      <w:r>
        <w:rPr>
          <w:spacing w:val="-8"/>
          <w:sz w:val="28"/>
        </w:rPr>
        <w:t>labor</w:t>
      </w:r>
      <w:r>
        <w:rPr>
          <w:sz w:val="28"/>
        </w:rPr>
        <w:t xml:space="preserve"> </w:t>
      </w:r>
      <w:r>
        <w:rPr>
          <w:spacing w:val="-8"/>
          <w:sz w:val="28"/>
        </w:rPr>
        <w:t>costs</w:t>
      </w:r>
      <w:r>
        <w:rPr>
          <w:sz w:val="28"/>
        </w:rPr>
        <w:t xml:space="preserve"> </w:t>
      </w:r>
      <w:r>
        <w:rPr>
          <w:spacing w:val="-8"/>
          <w:sz w:val="28"/>
        </w:rPr>
        <w:t>properly</w:t>
      </w:r>
      <w:r>
        <w:rPr>
          <w:sz w:val="28"/>
        </w:rPr>
        <w:t xml:space="preserve"> </w:t>
      </w:r>
      <w:r>
        <w:rPr>
          <w:spacing w:val="-8"/>
          <w:sz w:val="28"/>
        </w:rPr>
        <w:t>allocable</w:t>
      </w:r>
      <w:r>
        <w:rPr>
          <w:spacing w:val="1"/>
          <w:sz w:val="28"/>
        </w:rPr>
        <w:t xml:space="preserve"> </w:t>
      </w:r>
      <w:r>
        <w:rPr>
          <w:spacing w:val="-8"/>
          <w:sz w:val="28"/>
        </w:rPr>
        <w:t>to</w:t>
      </w:r>
      <w:r>
        <w:rPr>
          <w:sz w:val="28"/>
        </w:rPr>
        <w:t xml:space="preserve"> </w:t>
      </w:r>
      <w:r>
        <w:rPr>
          <w:spacing w:val="-8"/>
          <w:sz w:val="28"/>
        </w:rPr>
        <w:t>the</w:t>
      </w:r>
      <w:r>
        <w:rPr>
          <w:sz w:val="28"/>
        </w:rPr>
        <w:t xml:space="preserve"> </w:t>
      </w:r>
      <w:r>
        <w:rPr>
          <w:spacing w:val="-8"/>
          <w:sz w:val="28"/>
        </w:rPr>
        <w:t>onsite</w:t>
      </w:r>
    </w:p>
    <w:p w:rsidR="00C71CDC" w:rsidRDefault="00810B99">
      <w:pPr>
        <w:pStyle w:val="ListParagraph"/>
        <w:numPr>
          <w:ilvl w:val="0"/>
          <w:numId w:val="6"/>
        </w:numPr>
        <w:tabs>
          <w:tab w:val="left" w:pos="2060"/>
        </w:tabs>
        <w:spacing w:before="191"/>
        <w:ind w:left="2060" w:hanging="340"/>
        <w:jc w:val="left"/>
        <w:rPr>
          <w:sz w:val="28"/>
        </w:rPr>
      </w:pPr>
      <w:r>
        <w:rPr>
          <w:spacing w:val="-4"/>
          <w:sz w:val="28"/>
        </w:rPr>
        <w:t>preparation,</w:t>
      </w:r>
      <w:r>
        <w:rPr>
          <w:spacing w:val="2"/>
          <w:sz w:val="28"/>
        </w:rPr>
        <w:t xml:space="preserve"> </w:t>
      </w:r>
      <w:r>
        <w:rPr>
          <w:spacing w:val="-4"/>
          <w:sz w:val="28"/>
        </w:rPr>
        <w:t>assembly,</w:t>
      </w:r>
      <w:r>
        <w:rPr>
          <w:spacing w:val="2"/>
          <w:sz w:val="28"/>
        </w:rPr>
        <w:t xml:space="preserve"> </w:t>
      </w:r>
      <w:r>
        <w:rPr>
          <w:spacing w:val="-4"/>
          <w:sz w:val="28"/>
        </w:rPr>
        <w:t>or</w:t>
      </w:r>
      <w:r>
        <w:rPr>
          <w:spacing w:val="2"/>
          <w:sz w:val="28"/>
        </w:rPr>
        <w:t xml:space="preserve"> </w:t>
      </w:r>
      <w:r>
        <w:rPr>
          <w:spacing w:val="-4"/>
          <w:sz w:val="28"/>
        </w:rPr>
        <w:t>original</w:t>
      </w:r>
      <w:r>
        <w:rPr>
          <w:spacing w:val="2"/>
          <w:sz w:val="28"/>
        </w:rPr>
        <w:t xml:space="preserve"> </w:t>
      </w:r>
      <w:r>
        <w:rPr>
          <w:spacing w:val="-4"/>
          <w:sz w:val="28"/>
        </w:rPr>
        <w:t>installation</w:t>
      </w:r>
      <w:r>
        <w:rPr>
          <w:spacing w:val="2"/>
          <w:sz w:val="28"/>
        </w:rPr>
        <w:t xml:space="preserve"> </w:t>
      </w:r>
      <w:r>
        <w:rPr>
          <w:spacing w:val="-4"/>
          <w:sz w:val="28"/>
        </w:rPr>
        <w:t>of</w:t>
      </w:r>
      <w:r>
        <w:rPr>
          <w:spacing w:val="2"/>
          <w:sz w:val="28"/>
        </w:rPr>
        <w:t xml:space="preserve"> </w:t>
      </w:r>
      <w:r>
        <w:rPr>
          <w:spacing w:val="-4"/>
          <w:sz w:val="28"/>
        </w:rPr>
        <w:t>the</w:t>
      </w:r>
      <w:r>
        <w:rPr>
          <w:spacing w:val="2"/>
          <w:sz w:val="28"/>
        </w:rPr>
        <w:t xml:space="preserve"> </w:t>
      </w:r>
      <w:r>
        <w:rPr>
          <w:spacing w:val="-4"/>
          <w:sz w:val="28"/>
        </w:rPr>
        <w:t>prop-</w:t>
      </w:r>
    </w:p>
    <w:p w:rsidR="00C71CDC" w:rsidRDefault="00810B99">
      <w:pPr>
        <w:pStyle w:val="ListParagraph"/>
        <w:numPr>
          <w:ilvl w:val="0"/>
          <w:numId w:val="6"/>
        </w:numPr>
        <w:tabs>
          <w:tab w:val="left" w:pos="2060"/>
        </w:tabs>
        <w:ind w:left="2060" w:hanging="340"/>
        <w:jc w:val="left"/>
        <w:rPr>
          <w:sz w:val="28"/>
        </w:rPr>
      </w:pPr>
      <w:proofErr w:type="spellStart"/>
      <w:r>
        <w:rPr>
          <w:spacing w:val="-2"/>
          <w:sz w:val="28"/>
        </w:rPr>
        <w:t>erty</w:t>
      </w:r>
      <w:proofErr w:type="spellEnd"/>
      <w:r>
        <w:rPr>
          <w:spacing w:val="9"/>
          <w:sz w:val="28"/>
        </w:rPr>
        <w:t xml:space="preserve"> </w:t>
      </w:r>
      <w:r>
        <w:rPr>
          <w:spacing w:val="-2"/>
          <w:sz w:val="28"/>
        </w:rPr>
        <w:t>described</w:t>
      </w:r>
      <w:r>
        <w:rPr>
          <w:spacing w:val="10"/>
          <w:sz w:val="28"/>
        </w:rPr>
        <w:t xml:space="preserve"> </w:t>
      </w:r>
      <w:r>
        <w:rPr>
          <w:spacing w:val="-2"/>
          <w:sz w:val="28"/>
        </w:rPr>
        <w:t>in</w:t>
      </w:r>
      <w:r>
        <w:rPr>
          <w:spacing w:val="10"/>
          <w:sz w:val="28"/>
        </w:rPr>
        <w:t xml:space="preserve"> </w:t>
      </w:r>
      <w:r>
        <w:rPr>
          <w:spacing w:val="-2"/>
          <w:sz w:val="28"/>
        </w:rPr>
        <w:t>clause</w:t>
      </w:r>
      <w:r>
        <w:rPr>
          <w:spacing w:val="9"/>
          <w:sz w:val="28"/>
        </w:rPr>
        <w:t xml:space="preserve"> </w:t>
      </w:r>
      <w:r>
        <w:rPr>
          <w:spacing w:val="-2"/>
          <w:sz w:val="28"/>
        </w:rPr>
        <w:t>(</w:t>
      </w:r>
      <w:proofErr w:type="spellStart"/>
      <w:r>
        <w:rPr>
          <w:spacing w:val="-2"/>
          <w:sz w:val="28"/>
        </w:rPr>
        <w:t>i</w:t>
      </w:r>
      <w:proofErr w:type="spellEnd"/>
      <w:r>
        <w:rPr>
          <w:spacing w:val="-2"/>
          <w:sz w:val="28"/>
        </w:rPr>
        <w:t>)</w:t>
      </w:r>
      <w:r>
        <w:rPr>
          <w:spacing w:val="10"/>
          <w:sz w:val="28"/>
        </w:rPr>
        <w:t xml:space="preserve"> </w:t>
      </w:r>
      <w:r>
        <w:rPr>
          <w:spacing w:val="-2"/>
          <w:sz w:val="28"/>
        </w:rPr>
        <w:t>or</w:t>
      </w:r>
      <w:r>
        <w:rPr>
          <w:spacing w:val="10"/>
          <w:sz w:val="28"/>
        </w:rPr>
        <w:t xml:space="preserve"> </w:t>
      </w:r>
      <w:r>
        <w:rPr>
          <w:spacing w:val="-2"/>
          <w:sz w:val="28"/>
        </w:rPr>
        <w:t>(ii)</w:t>
      </w:r>
      <w:r>
        <w:rPr>
          <w:spacing w:val="9"/>
          <w:sz w:val="28"/>
        </w:rPr>
        <w:t xml:space="preserve"> </w:t>
      </w:r>
      <w:r>
        <w:rPr>
          <w:spacing w:val="-2"/>
          <w:sz w:val="28"/>
        </w:rPr>
        <w:t>of</w:t>
      </w:r>
      <w:r>
        <w:rPr>
          <w:spacing w:val="10"/>
          <w:sz w:val="28"/>
        </w:rPr>
        <w:t xml:space="preserve"> </w:t>
      </w:r>
      <w:r>
        <w:rPr>
          <w:spacing w:val="-2"/>
          <w:sz w:val="28"/>
        </w:rPr>
        <w:t>subsection</w:t>
      </w:r>
      <w:r>
        <w:rPr>
          <w:spacing w:val="10"/>
          <w:sz w:val="28"/>
        </w:rPr>
        <w:t xml:space="preserve"> </w:t>
      </w:r>
      <w:r>
        <w:rPr>
          <w:spacing w:val="-2"/>
          <w:sz w:val="28"/>
        </w:rPr>
        <w:t>(c)(1)(A)</w:t>
      </w:r>
    </w:p>
    <w:p w:rsidR="00C71CDC" w:rsidRDefault="00810B99">
      <w:pPr>
        <w:pStyle w:val="ListParagraph"/>
        <w:numPr>
          <w:ilvl w:val="0"/>
          <w:numId w:val="6"/>
        </w:numPr>
        <w:tabs>
          <w:tab w:val="left" w:pos="2060"/>
        </w:tabs>
        <w:ind w:left="2060" w:hanging="340"/>
        <w:jc w:val="left"/>
        <w:rPr>
          <w:sz w:val="28"/>
        </w:rPr>
      </w:pPr>
      <w:r>
        <w:rPr>
          <w:sz w:val="28"/>
        </w:rPr>
        <w:t>shall</w:t>
      </w:r>
      <w:r>
        <w:rPr>
          <w:spacing w:val="23"/>
          <w:sz w:val="28"/>
        </w:rPr>
        <w:t xml:space="preserve"> </w:t>
      </w:r>
      <w:r>
        <w:rPr>
          <w:sz w:val="28"/>
        </w:rPr>
        <w:t>be</w:t>
      </w:r>
      <w:r>
        <w:rPr>
          <w:spacing w:val="23"/>
          <w:sz w:val="28"/>
        </w:rPr>
        <w:t xml:space="preserve"> </w:t>
      </w:r>
      <w:proofErr w:type="gramStart"/>
      <w:r>
        <w:rPr>
          <w:sz w:val="28"/>
        </w:rPr>
        <w:t>taken</w:t>
      </w:r>
      <w:r>
        <w:rPr>
          <w:spacing w:val="23"/>
          <w:sz w:val="28"/>
        </w:rPr>
        <w:t xml:space="preserve"> </w:t>
      </w:r>
      <w:r>
        <w:rPr>
          <w:sz w:val="28"/>
        </w:rPr>
        <w:t>into</w:t>
      </w:r>
      <w:r>
        <w:rPr>
          <w:spacing w:val="23"/>
          <w:sz w:val="28"/>
        </w:rPr>
        <w:t xml:space="preserve"> </w:t>
      </w:r>
      <w:r>
        <w:rPr>
          <w:sz w:val="28"/>
        </w:rPr>
        <w:t>account</w:t>
      </w:r>
      <w:proofErr w:type="gramEnd"/>
      <w:r>
        <w:rPr>
          <w:spacing w:val="23"/>
          <w:sz w:val="28"/>
        </w:rPr>
        <w:t xml:space="preserve"> </w:t>
      </w:r>
      <w:r>
        <w:rPr>
          <w:sz w:val="28"/>
        </w:rPr>
        <w:t>in</w:t>
      </w:r>
      <w:r>
        <w:rPr>
          <w:spacing w:val="23"/>
          <w:sz w:val="28"/>
        </w:rPr>
        <w:t xml:space="preserve"> </w:t>
      </w:r>
      <w:r>
        <w:rPr>
          <w:sz w:val="28"/>
        </w:rPr>
        <w:t>determining</w:t>
      </w:r>
      <w:r>
        <w:rPr>
          <w:spacing w:val="23"/>
          <w:sz w:val="28"/>
        </w:rPr>
        <w:t xml:space="preserve"> </w:t>
      </w:r>
      <w:r>
        <w:rPr>
          <w:sz w:val="28"/>
        </w:rPr>
        <w:t>the</w:t>
      </w:r>
      <w:r>
        <w:rPr>
          <w:spacing w:val="23"/>
          <w:sz w:val="28"/>
        </w:rPr>
        <w:t xml:space="preserve"> </w:t>
      </w:r>
      <w:r>
        <w:rPr>
          <w:spacing w:val="-2"/>
          <w:sz w:val="28"/>
        </w:rPr>
        <w:t>qualified</w:t>
      </w:r>
    </w:p>
    <w:p w:rsidR="00C71CDC" w:rsidRDefault="00810B99">
      <w:pPr>
        <w:pStyle w:val="ListParagraph"/>
        <w:numPr>
          <w:ilvl w:val="0"/>
          <w:numId w:val="6"/>
        </w:numPr>
        <w:tabs>
          <w:tab w:val="left" w:pos="2060"/>
        </w:tabs>
        <w:spacing w:before="191"/>
        <w:ind w:left="2060" w:hanging="340"/>
        <w:jc w:val="left"/>
        <w:rPr>
          <w:sz w:val="28"/>
        </w:rPr>
      </w:pPr>
      <w:r>
        <w:rPr>
          <w:spacing w:val="-2"/>
          <w:sz w:val="28"/>
        </w:rPr>
        <w:t>disaster</w:t>
      </w:r>
      <w:r>
        <w:rPr>
          <w:spacing w:val="52"/>
          <w:sz w:val="28"/>
        </w:rPr>
        <w:t xml:space="preserve"> </w:t>
      </w:r>
      <w:r>
        <w:rPr>
          <w:spacing w:val="-2"/>
          <w:sz w:val="28"/>
        </w:rPr>
        <w:t>mitigation</w:t>
      </w:r>
      <w:r>
        <w:rPr>
          <w:spacing w:val="52"/>
          <w:sz w:val="28"/>
        </w:rPr>
        <w:t xml:space="preserve"> </w:t>
      </w:r>
      <w:r>
        <w:rPr>
          <w:spacing w:val="-2"/>
          <w:sz w:val="28"/>
        </w:rPr>
        <w:t>expenditures</w:t>
      </w:r>
      <w:r>
        <w:rPr>
          <w:spacing w:val="52"/>
          <w:sz w:val="28"/>
        </w:rPr>
        <w:t xml:space="preserve"> </w:t>
      </w:r>
      <w:r>
        <w:rPr>
          <w:spacing w:val="-2"/>
          <w:sz w:val="28"/>
        </w:rPr>
        <w:t>made</w:t>
      </w:r>
      <w:r>
        <w:rPr>
          <w:spacing w:val="53"/>
          <w:sz w:val="28"/>
        </w:rPr>
        <w:t xml:space="preserve"> </w:t>
      </w:r>
      <w:r>
        <w:rPr>
          <w:spacing w:val="-2"/>
          <w:sz w:val="28"/>
        </w:rPr>
        <w:t>by</w:t>
      </w:r>
      <w:r>
        <w:rPr>
          <w:spacing w:val="52"/>
          <w:sz w:val="28"/>
        </w:rPr>
        <w:t xml:space="preserve"> </w:t>
      </w:r>
      <w:r>
        <w:rPr>
          <w:spacing w:val="-2"/>
          <w:sz w:val="28"/>
        </w:rPr>
        <w:t>the</w:t>
      </w:r>
      <w:r>
        <w:rPr>
          <w:spacing w:val="52"/>
          <w:sz w:val="28"/>
        </w:rPr>
        <w:t xml:space="preserve"> </w:t>
      </w:r>
      <w:r>
        <w:rPr>
          <w:spacing w:val="-2"/>
          <w:sz w:val="28"/>
        </w:rPr>
        <w:t>taxpayer</w:t>
      </w:r>
    </w:p>
    <w:p w:rsidR="00C71CDC" w:rsidRDefault="00810B99">
      <w:pPr>
        <w:pStyle w:val="ListParagraph"/>
        <w:numPr>
          <w:ilvl w:val="0"/>
          <w:numId w:val="6"/>
        </w:numPr>
        <w:tabs>
          <w:tab w:val="left" w:pos="2060"/>
        </w:tabs>
        <w:ind w:left="2060" w:hanging="480"/>
        <w:jc w:val="left"/>
        <w:rPr>
          <w:sz w:val="28"/>
        </w:rPr>
      </w:pPr>
      <w:r>
        <w:rPr>
          <w:spacing w:val="-4"/>
          <w:sz w:val="28"/>
        </w:rPr>
        <w:t>during</w:t>
      </w:r>
      <w:r>
        <w:rPr>
          <w:spacing w:val="-7"/>
          <w:sz w:val="28"/>
        </w:rPr>
        <w:t xml:space="preserve"> </w:t>
      </w:r>
      <w:r>
        <w:rPr>
          <w:spacing w:val="-4"/>
          <w:sz w:val="28"/>
        </w:rPr>
        <w:t>the</w:t>
      </w:r>
      <w:r>
        <w:rPr>
          <w:spacing w:val="-6"/>
          <w:sz w:val="28"/>
        </w:rPr>
        <w:t xml:space="preserve"> </w:t>
      </w:r>
      <w:r>
        <w:rPr>
          <w:spacing w:val="-4"/>
          <w:sz w:val="28"/>
        </w:rPr>
        <w:t>taxable</w:t>
      </w:r>
      <w:r>
        <w:rPr>
          <w:spacing w:val="-6"/>
          <w:sz w:val="28"/>
        </w:rPr>
        <w:t xml:space="preserve"> </w:t>
      </w:r>
      <w:r>
        <w:rPr>
          <w:spacing w:val="-4"/>
          <w:sz w:val="28"/>
        </w:rPr>
        <w:t>year.</w:t>
      </w:r>
    </w:p>
    <w:p w:rsidR="00C71CDC" w:rsidRDefault="00810B99">
      <w:pPr>
        <w:pStyle w:val="ListParagraph"/>
        <w:numPr>
          <w:ilvl w:val="0"/>
          <w:numId w:val="6"/>
        </w:numPr>
        <w:tabs>
          <w:tab w:val="left" w:pos="2619"/>
        </w:tabs>
        <w:ind w:left="2619" w:hanging="1039"/>
        <w:jc w:val="left"/>
        <w:rPr>
          <w:sz w:val="28"/>
        </w:rPr>
      </w:pPr>
      <w:r>
        <w:rPr>
          <w:sz w:val="28"/>
        </w:rPr>
        <w:t>‘‘(f)</w:t>
      </w:r>
      <w:r>
        <w:rPr>
          <w:spacing w:val="64"/>
          <w:w w:val="150"/>
          <w:sz w:val="28"/>
        </w:rPr>
        <w:t xml:space="preserve"> </w:t>
      </w:r>
      <w:proofErr w:type="gramStart"/>
      <w:r>
        <w:rPr>
          <w:sz w:val="28"/>
        </w:rPr>
        <w:t>I</w:t>
      </w:r>
      <w:r>
        <w:rPr>
          <w:sz w:val="21"/>
        </w:rPr>
        <w:t>NSPECTION</w:t>
      </w:r>
      <w:r>
        <w:rPr>
          <w:spacing w:val="32"/>
          <w:sz w:val="21"/>
        </w:rPr>
        <w:t xml:space="preserve">  </w:t>
      </w:r>
      <w:r>
        <w:rPr>
          <w:sz w:val="28"/>
        </w:rPr>
        <w:t>C</w:t>
      </w:r>
      <w:r>
        <w:rPr>
          <w:sz w:val="21"/>
        </w:rPr>
        <w:t>OSTS</w:t>
      </w:r>
      <w:proofErr w:type="gramEnd"/>
      <w:r>
        <w:rPr>
          <w:sz w:val="28"/>
        </w:rPr>
        <w:t>.—For</w:t>
      </w:r>
      <w:r>
        <w:rPr>
          <w:spacing w:val="65"/>
          <w:w w:val="150"/>
          <w:sz w:val="28"/>
        </w:rPr>
        <w:t xml:space="preserve"> </w:t>
      </w:r>
      <w:r>
        <w:rPr>
          <w:sz w:val="28"/>
        </w:rPr>
        <w:t>purposes</w:t>
      </w:r>
      <w:r>
        <w:rPr>
          <w:spacing w:val="65"/>
          <w:w w:val="150"/>
          <w:sz w:val="28"/>
        </w:rPr>
        <w:t xml:space="preserve"> </w:t>
      </w:r>
      <w:r>
        <w:rPr>
          <w:sz w:val="28"/>
        </w:rPr>
        <w:t>of</w:t>
      </w:r>
      <w:r>
        <w:rPr>
          <w:spacing w:val="65"/>
          <w:w w:val="150"/>
          <w:sz w:val="28"/>
        </w:rPr>
        <w:t xml:space="preserve"> </w:t>
      </w:r>
      <w:r>
        <w:rPr>
          <w:sz w:val="28"/>
        </w:rPr>
        <w:t>this</w:t>
      </w:r>
      <w:r>
        <w:rPr>
          <w:spacing w:val="65"/>
          <w:w w:val="150"/>
          <w:sz w:val="28"/>
        </w:rPr>
        <w:t xml:space="preserve"> </w:t>
      </w:r>
      <w:r>
        <w:rPr>
          <w:spacing w:val="-4"/>
          <w:sz w:val="28"/>
        </w:rPr>
        <w:t>sec-</w:t>
      </w:r>
    </w:p>
    <w:p w:rsidR="00C71CDC" w:rsidRDefault="00810B99">
      <w:pPr>
        <w:pStyle w:val="ListParagraph"/>
        <w:numPr>
          <w:ilvl w:val="0"/>
          <w:numId w:val="6"/>
        </w:numPr>
        <w:tabs>
          <w:tab w:val="left" w:pos="2060"/>
        </w:tabs>
        <w:ind w:left="2060" w:hanging="480"/>
        <w:jc w:val="left"/>
        <w:rPr>
          <w:sz w:val="28"/>
        </w:rPr>
      </w:pPr>
      <w:proofErr w:type="spellStart"/>
      <w:r>
        <w:rPr>
          <w:spacing w:val="-2"/>
          <w:sz w:val="28"/>
        </w:rPr>
        <w:t>tion</w:t>
      </w:r>
      <w:proofErr w:type="spellEnd"/>
      <w:r>
        <w:rPr>
          <w:spacing w:val="-2"/>
          <w:sz w:val="28"/>
        </w:rPr>
        <w:t>,</w:t>
      </w:r>
      <w:r>
        <w:rPr>
          <w:spacing w:val="11"/>
          <w:sz w:val="28"/>
        </w:rPr>
        <w:t xml:space="preserve"> </w:t>
      </w:r>
      <w:r>
        <w:rPr>
          <w:spacing w:val="-2"/>
          <w:sz w:val="28"/>
        </w:rPr>
        <w:t>expenditures</w:t>
      </w:r>
      <w:r>
        <w:rPr>
          <w:spacing w:val="10"/>
          <w:sz w:val="28"/>
        </w:rPr>
        <w:t xml:space="preserve"> </w:t>
      </w:r>
      <w:r>
        <w:rPr>
          <w:spacing w:val="-2"/>
          <w:sz w:val="28"/>
        </w:rPr>
        <w:t>for</w:t>
      </w:r>
      <w:r>
        <w:rPr>
          <w:spacing w:val="11"/>
          <w:sz w:val="28"/>
        </w:rPr>
        <w:t xml:space="preserve"> </w:t>
      </w:r>
      <w:r>
        <w:rPr>
          <w:spacing w:val="-2"/>
          <w:sz w:val="28"/>
        </w:rPr>
        <w:t>the</w:t>
      </w:r>
      <w:r>
        <w:rPr>
          <w:spacing w:val="11"/>
          <w:sz w:val="28"/>
        </w:rPr>
        <w:t xml:space="preserve"> </w:t>
      </w:r>
      <w:r>
        <w:rPr>
          <w:spacing w:val="-2"/>
          <w:sz w:val="28"/>
        </w:rPr>
        <w:t>cost</w:t>
      </w:r>
      <w:r>
        <w:rPr>
          <w:spacing w:val="11"/>
          <w:sz w:val="28"/>
        </w:rPr>
        <w:t xml:space="preserve"> </w:t>
      </w:r>
      <w:r>
        <w:rPr>
          <w:spacing w:val="-2"/>
          <w:sz w:val="28"/>
        </w:rPr>
        <w:t>of</w:t>
      </w:r>
      <w:r>
        <w:rPr>
          <w:spacing w:val="11"/>
          <w:sz w:val="28"/>
        </w:rPr>
        <w:t xml:space="preserve"> </w:t>
      </w:r>
      <w:r>
        <w:rPr>
          <w:spacing w:val="-2"/>
          <w:sz w:val="28"/>
        </w:rPr>
        <w:t>any</w:t>
      </w:r>
      <w:r>
        <w:rPr>
          <w:spacing w:val="11"/>
          <w:sz w:val="28"/>
        </w:rPr>
        <w:t xml:space="preserve"> </w:t>
      </w:r>
      <w:r>
        <w:rPr>
          <w:spacing w:val="-2"/>
          <w:sz w:val="28"/>
        </w:rPr>
        <w:t>inspection</w:t>
      </w:r>
      <w:r>
        <w:rPr>
          <w:spacing w:val="11"/>
          <w:sz w:val="28"/>
        </w:rPr>
        <w:t xml:space="preserve"> </w:t>
      </w:r>
      <w:r>
        <w:rPr>
          <w:spacing w:val="-2"/>
          <w:sz w:val="28"/>
        </w:rPr>
        <w:t>required</w:t>
      </w:r>
    </w:p>
    <w:p w:rsidR="00C71CDC" w:rsidRDefault="00810B99">
      <w:pPr>
        <w:pStyle w:val="ListParagraph"/>
        <w:numPr>
          <w:ilvl w:val="0"/>
          <w:numId w:val="6"/>
        </w:numPr>
        <w:tabs>
          <w:tab w:val="left" w:pos="2060"/>
        </w:tabs>
        <w:spacing w:before="191"/>
        <w:ind w:left="2060" w:hanging="480"/>
        <w:jc w:val="left"/>
        <w:rPr>
          <w:sz w:val="28"/>
        </w:rPr>
      </w:pPr>
      <w:r>
        <w:rPr>
          <w:spacing w:val="-6"/>
          <w:sz w:val="28"/>
        </w:rPr>
        <w:t>under</w:t>
      </w:r>
      <w:r>
        <w:rPr>
          <w:spacing w:val="8"/>
          <w:sz w:val="28"/>
        </w:rPr>
        <w:t xml:space="preserve"> </w:t>
      </w:r>
      <w:r>
        <w:rPr>
          <w:spacing w:val="-6"/>
          <w:sz w:val="28"/>
        </w:rPr>
        <w:t>subsection</w:t>
      </w:r>
      <w:r>
        <w:rPr>
          <w:spacing w:val="8"/>
          <w:sz w:val="28"/>
        </w:rPr>
        <w:t xml:space="preserve"> </w:t>
      </w:r>
      <w:r>
        <w:rPr>
          <w:spacing w:val="-6"/>
          <w:sz w:val="28"/>
        </w:rPr>
        <w:t>(d)</w:t>
      </w:r>
      <w:r>
        <w:rPr>
          <w:spacing w:val="8"/>
          <w:sz w:val="28"/>
        </w:rPr>
        <w:t xml:space="preserve"> </w:t>
      </w:r>
      <w:r>
        <w:rPr>
          <w:spacing w:val="-6"/>
          <w:sz w:val="28"/>
        </w:rPr>
        <w:t>which</w:t>
      </w:r>
      <w:r>
        <w:rPr>
          <w:spacing w:val="8"/>
          <w:sz w:val="28"/>
        </w:rPr>
        <w:t xml:space="preserve"> </w:t>
      </w:r>
      <w:r>
        <w:rPr>
          <w:spacing w:val="-6"/>
          <w:sz w:val="28"/>
        </w:rPr>
        <w:t>is</w:t>
      </w:r>
      <w:r>
        <w:rPr>
          <w:spacing w:val="9"/>
          <w:sz w:val="28"/>
        </w:rPr>
        <w:t xml:space="preserve"> </w:t>
      </w:r>
      <w:r>
        <w:rPr>
          <w:spacing w:val="-6"/>
          <w:sz w:val="28"/>
        </w:rPr>
        <w:t>properly</w:t>
      </w:r>
      <w:r>
        <w:rPr>
          <w:spacing w:val="8"/>
          <w:sz w:val="28"/>
        </w:rPr>
        <w:t xml:space="preserve"> </w:t>
      </w:r>
      <w:r>
        <w:rPr>
          <w:spacing w:val="-6"/>
          <w:sz w:val="28"/>
        </w:rPr>
        <w:t>allocable</w:t>
      </w:r>
      <w:r>
        <w:rPr>
          <w:spacing w:val="8"/>
          <w:sz w:val="28"/>
        </w:rPr>
        <w:t xml:space="preserve"> </w:t>
      </w:r>
      <w:r>
        <w:rPr>
          <w:spacing w:val="-6"/>
          <w:sz w:val="28"/>
        </w:rPr>
        <w:t>to</w:t>
      </w:r>
      <w:r>
        <w:rPr>
          <w:spacing w:val="8"/>
          <w:sz w:val="28"/>
        </w:rPr>
        <w:t xml:space="preserve"> </w:t>
      </w:r>
      <w:r>
        <w:rPr>
          <w:spacing w:val="-6"/>
          <w:sz w:val="28"/>
        </w:rPr>
        <w:t>the</w:t>
      </w:r>
      <w:r>
        <w:rPr>
          <w:spacing w:val="8"/>
          <w:sz w:val="28"/>
        </w:rPr>
        <w:t xml:space="preserve"> </w:t>
      </w:r>
      <w:r>
        <w:rPr>
          <w:spacing w:val="-6"/>
          <w:sz w:val="28"/>
        </w:rPr>
        <w:t>in-</w:t>
      </w:r>
    </w:p>
    <w:p w:rsidR="00C71CDC" w:rsidRDefault="00810B99">
      <w:pPr>
        <w:pStyle w:val="ListParagraph"/>
        <w:numPr>
          <w:ilvl w:val="0"/>
          <w:numId w:val="6"/>
        </w:numPr>
        <w:tabs>
          <w:tab w:val="left" w:pos="2060"/>
        </w:tabs>
        <w:ind w:left="2060" w:hanging="480"/>
        <w:jc w:val="left"/>
        <w:rPr>
          <w:sz w:val="28"/>
        </w:rPr>
      </w:pPr>
      <w:proofErr w:type="spellStart"/>
      <w:r>
        <w:rPr>
          <w:spacing w:val="-2"/>
          <w:sz w:val="28"/>
        </w:rPr>
        <w:t>spection</w:t>
      </w:r>
      <w:proofErr w:type="spellEnd"/>
      <w:r>
        <w:rPr>
          <w:spacing w:val="30"/>
          <w:sz w:val="28"/>
        </w:rPr>
        <w:t xml:space="preserve"> </w:t>
      </w:r>
      <w:r>
        <w:rPr>
          <w:spacing w:val="-2"/>
          <w:sz w:val="28"/>
        </w:rPr>
        <w:t>of</w:t>
      </w:r>
      <w:r>
        <w:rPr>
          <w:spacing w:val="30"/>
          <w:sz w:val="28"/>
        </w:rPr>
        <w:t xml:space="preserve"> </w:t>
      </w:r>
      <w:r>
        <w:rPr>
          <w:spacing w:val="-2"/>
          <w:sz w:val="28"/>
        </w:rPr>
        <w:t>the</w:t>
      </w:r>
      <w:r>
        <w:rPr>
          <w:spacing w:val="30"/>
          <w:sz w:val="28"/>
        </w:rPr>
        <w:t xml:space="preserve"> </w:t>
      </w:r>
      <w:r>
        <w:rPr>
          <w:spacing w:val="-2"/>
          <w:sz w:val="28"/>
        </w:rPr>
        <w:t>preparation,</w:t>
      </w:r>
      <w:r>
        <w:rPr>
          <w:spacing w:val="30"/>
          <w:sz w:val="28"/>
        </w:rPr>
        <w:t xml:space="preserve"> </w:t>
      </w:r>
      <w:r>
        <w:rPr>
          <w:spacing w:val="-2"/>
          <w:sz w:val="28"/>
        </w:rPr>
        <w:t>assembly,</w:t>
      </w:r>
      <w:r>
        <w:rPr>
          <w:spacing w:val="31"/>
          <w:sz w:val="28"/>
        </w:rPr>
        <w:t xml:space="preserve"> </w:t>
      </w:r>
      <w:r>
        <w:rPr>
          <w:spacing w:val="-2"/>
          <w:sz w:val="28"/>
        </w:rPr>
        <w:t>or</w:t>
      </w:r>
      <w:r>
        <w:rPr>
          <w:spacing w:val="30"/>
          <w:sz w:val="28"/>
        </w:rPr>
        <w:t xml:space="preserve"> </w:t>
      </w:r>
      <w:r>
        <w:rPr>
          <w:spacing w:val="-2"/>
          <w:sz w:val="28"/>
        </w:rPr>
        <w:t>installation</w:t>
      </w:r>
      <w:r>
        <w:rPr>
          <w:spacing w:val="30"/>
          <w:sz w:val="28"/>
        </w:rPr>
        <w:t xml:space="preserve"> </w:t>
      </w:r>
      <w:r>
        <w:rPr>
          <w:spacing w:val="-5"/>
          <w:sz w:val="28"/>
        </w:rPr>
        <w:t>of</w:t>
      </w:r>
    </w:p>
    <w:p w:rsidR="00C71CDC" w:rsidRDefault="00810B99">
      <w:pPr>
        <w:pStyle w:val="ListParagraph"/>
        <w:numPr>
          <w:ilvl w:val="0"/>
          <w:numId w:val="6"/>
        </w:numPr>
        <w:tabs>
          <w:tab w:val="left" w:pos="2060"/>
        </w:tabs>
        <w:ind w:left="2060" w:hanging="480"/>
        <w:jc w:val="left"/>
        <w:rPr>
          <w:sz w:val="28"/>
        </w:rPr>
      </w:pPr>
      <w:r>
        <w:rPr>
          <w:sz w:val="28"/>
        </w:rPr>
        <w:t>the</w:t>
      </w:r>
      <w:r>
        <w:rPr>
          <w:spacing w:val="21"/>
          <w:sz w:val="28"/>
        </w:rPr>
        <w:t xml:space="preserve"> </w:t>
      </w:r>
      <w:r>
        <w:rPr>
          <w:sz w:val="28"/>
        </w:rPr>
        <w:t>property</w:t>
      </w:r>
      <w:r>
        <w:rPr>
          <w:spacing w:val="21"/>
          <w:sz w:val="28"/>
        </w:rPr>
        <w:t xml:space="preserve"> </w:t>
      </w:r>
      <w:r>
        <w:rPr>
          <w:sz w:val="28"/>
        </w:rPr>
        <w:t>described</w:t>
      </w:r>
      <w:r>
        <w:rPr>
          <w:spacing w:val="22"/>
          <w:sz w:val="28"/>
        </w:rPr>
        <w:t xml:space="preserve"> </w:t>
      </w:r>
      <w:r>
        <w:rPr>
          <w:sz w:val="28"/>
        </w:rPr>
        <w:t>in</w:t>
      </w:r>
      <w:r>
        <w:rPr>
          <w:spacing w:val="21"/>
          <w:sz w:val="28"/>
        </w:rPr>
        <w:t xml:space="preserve"> </w:t>
      </w:r>
      <w:r>
        <w:rPr>
          <w:sz w:val="28"/>
        </w:rPr>
        <w:t>clause</w:t>
      </w:r>
      <w:r>
        <w:rPr>
          <w:spacing w:val="22"/>
          <w:sz w:val="28"/>
        </w:rPr>
        <w:t xml:space="preserve"> </w:t>
      </w:r>
      <w:r>
        <w:rPr>
          <w:sz w:val="28"/>
        </w:rPr>
        <w:t>(</w:t>
      </w:r>
      <w:proofErr w:type="spellStart"/>
      <w:r>
        <w:rPr>
          <w:sz w:val="28"/>
        </w:rPr>
        <w:t>i</w:t>
      </w:r>
      <w:proofErr w:type="spellEnd"/>
      <w:r>
        <w:rPr>
          <w:sz w:val="28"/>
        </w:rPr>
        <w:t>)</w:t>
      </w:r>
      <w:r>
        <w:rPr>
          <w:spacing w:val="21"/>
          <w:sz w:val="28"/>
        </w:rPr>
        <w:t xml:space="preserve"> </w:t>
      </w:r>
      <w:r>
        <w:rPr>
          <w:sz w:val="28"/>
        </w:rPr>
        <w:t>or</w:t>
      </w:r>
      <w:r>
        <w:rPr>
          <w:spacing w:val="22"/>
          <w:sz w:val="28"/>
        </w:rPr>
        <w:t xml:space="preserve"> </w:t>
      </w:r>
      <w:r>
        <w:rPr>
          <w:sz w:val="28"/>
        </w:rPr>
        <w:t>(ii)</w:t>
      </w:r>
      <w:r>
        <w:rPr>
          <w:spacing w:val="21"/>
          <w:sz w:val="28"/>
        </w:rPr>
        <w:t xml:space="preserve"> </w:t>
      </w:r>
      <w:r>
        <w:rPr>
          <w:sz w:val="28"/>
        </w:rPr>
        <w:t>of</w:t>
      </w:r>
      <w:r>
        <w:rPr>
          <w:spacing w:val="22"/>
          <w:sz w:val="28"/>
        </w:rPr>
        <w:t xml:space="preserve"> </w:t>
      </w:r>
      <w:r>
        <w:rPr>
          <w:spacing w:val="-2"/>
          <w:sz w:val="28"/>
        </w:rPr>
        <w:t>subsection</w:t>
      </w:r>
    </w:p>
    <w:p w:rsidR="00C71CDC" w:rsidRDefault="00810B99">
      <w:pPr>
        <w:pStyle w:val="ListParagraph"/>
        <w:numPr>
          <w:ilvl w:val="0"/>
          <w:numId w:val="6"/>
        </w:numPr>
        <w:tabs>
          <w:tab w:val="left" w:pos="2060"/>
        </w:tabs>
        <w:ind w:left="2060" w:hanging="480"/>
        <w:jc w:val="left"/>
        <w:rPr>
          <w:sz w:val="28"/>
        </w:rPr>
      </w:pPr>
      <w:r>
        <w:rPr>
          <w:spacing w:val="-2"/>
          <w:sz w:val="28"/>
        </w:rPr>
        <w:t>(c)(1)(A)</w:t>
      </w:r>
      <w:r>
        <w:rPr>
          <w:spacing w:val="23"/>
          <w:sz w:val="28"/>
        </w:rPr>
        <w:t xml:space="preserve"> </w:t>
      </w:r>
      <w:r>
        <w:rPr>
          <w:spacing w:val="-2"/>
          <w:sz w:val="28"/>
        </w:rPr>
        <w:t>shall</w:t>
      </w:r>
      <w:r>
        <w:rPr>
          <w:spacing w:val="24"/>
          <w:sz w:val="28"/>
        </w:rPr>
        <w:t xml:space="preserve"> </w:t>
      </w:r>
      <w:r>
        <w:rPr>
          <w:spacing w:val="-2"/>
          <w:sz w:val="28"/>
        </w:rPr>
        <w:t>be</w:t>
      </w:r>
      <w:r>
        <w:rPr>
          <w:spacing w:val="24"/>
          <w:sz w:val="28"/>
        </w:rPr>
        <w:t xml:space="preserve"> </w:t>
      </w:r>
      <w:proofErr w:type="gramStart"/>
      <w:r>
        <w:rPr>
          <w:spacing w:val="-2"/>
          <w:sz w:val="28"/>
        </w:rPr>
        <w:t>taken</w:t>
      </w:r>
      <w:r>
        <w:rPr>
          <w:spacing w:val="24"/>
          <w:sz w:val="28"/>
        </w:rPr>
        <w:t xml:space="preserve"> </w:t>
      </w:r>
      <w:r>
        <w:rPr>
          <w:spacing w:val="-2"/>
          <w:sz w:val="28"/>
        </w:rPr>
        <w:t>into</w:t>
      </w:r>
      <w:r>
        <w:rPr>
          <w:spacing w:val="24"/>
          <w:sz w:val="28"/>
        </w:rPr>
        <w:t xml:space="preserve"> </w:t>
      </w:r>
      <w:r>
        <w:rPr>
          <w:spacing w:val="-2"/>
          <w:sz w:val="28"/>
        </w:rPr>
        <w:t>account</w:t>
      </w:r>
      <w:proofErr w:type="gramEnd"/>
      <w:r>
        <w:rPr>
          <w:spacing w:val="24"/>
          <w:sz w:val="28"/>
        </w:rPr>
        <w:t xml:space="preserve"> </w:t>
      </w:r>
      <w:r>
        <w:rPr>
          <w:spacing w:val="-2"/>
          <w:sz w:val="28"/>
        </w:rPr>
        <w:t>in</w:t>
      </w:r>
      <w:r>
        <w:rPr>
          <w:spacing w:val="24"/>
          <w:sz w:val="28"/>
        </w:rPr>
        <w:t xml:space="preserve"> </w:t>
      </w:r>
      <w:r>
        <w:rPr>
          <w:spacing w:val="-2"/>
          <w:sz w:val="28"/>
        </w:rPr>
        <w:t>determining</w:t>
      </w:r>
      <w:r>
        <w:rPr>
          <w:spacing w:val="24"/>
          <w:sz w:val="28"/>
        </w:rPr>
        <w:t xml:space="preserve"> </w:t>
      </w:r>
      <w:r>
        <w:rPr>
          <w:spacing w:val="-5"/>
          <w:sz w:val="28"/>
        </w:rPr>
        <w:t>the</w:t>
      </w:r>
    </w:p>
    <w:p w:rsidR="00C71CDC" w:rsidRDefault="00810B99">
      <w:pPr>
        <w:pStyle w:val="ListParagraph"/>
        <w:numPr>
          <w:ilvl w:val="0"/>
          <w:numId w:val="6"/>
        </w:numPr>
        <w:tabs>
          <w:tab w:val="left" w:pos="2060"/>
        </w:tabs>
        <w:spacing w:before="191"/>
        <w:ind w:left="2060" w:hanging="480"/>
        <w:jc w:val="left"/>
        <w:rPr>
          <w:sz w:val="28"/>
        </w:rPr>
      </w:pPr>
      <w:r>
        <w:rPr>
          <w:spacing w:val="-2"/>
          <w:sz w:val="28"/>
        </w:rPr>
        <w:t>qualified</w:t>
      </w:r>
      <w:r>
        <w:rPr>
          <w:spacing w:val="47"/>
          <w:sz w:val="28"/>
        </w:rPr>
        <w:t xml:space="preserve"> </w:t>
      </w:r>
      <w:r>
        <w:rPr>
          <w:spacing w:val="-2"/>
          <w:sz w:val="28"/>
        </w:rPr>
        <w:t>disaster</w:t>
      </w:r>
      <w:r>
        <w:rPr>
          <w:spacing w:val="48"/>
          <w:sz w:val="28"/>
        </w:rPr>
        <w:t xml:space="preserve"> </w:t>
      </w:r>
      <w:r>
        <w:rPr>
          <w:spacing w:val="-2"/>
          <w:sz w:val="28"/>
        </w:rPr>
        <w:t>mitigation</w:t>
      </w:r>
      <w:r>
        <w:rPr>
          <w:spacing w:val="47"/>
          <w:sz w:val="28"/>
        </w:rPr>
        <w:t xml:space="preserve"> </w:t>
      </w:r>
      <w:r>
        <w:rPr>
          <w:spacing w:val="-2"/>
          <w:sz w:val="28"/>
        </w:rPr>
        <w:t>expenditures</w:t>
      </w:r>
      <w:r>
        <w:rPr>
          <w:spacing w:val="48"/>
          <w:sz w:val="28"/>
        </w:rPr>
        <w:t xml:space="preserve"> </w:t>
      </w:r>
      <w:r>
        <w:rPr>
          <w:spacing w:val="-2"/>
          <w:sz w:val="28"/>
        </w:rPr>
        <w:t>made</w:t>
      </w:r>
      <w:r>
        <w:rPr>
          <w:spacing w:val="47"/>
          <w:sz w:val="28"/>
        </w:rPr>
        <w:t xml:space="preserve"> </w:t>
      </w:r>
      <w:r>
        <w:rPr>
          <w:spacing w:val="-2"/>
          <w:sz w:val="28"/>
        </w:rPr>
        <w:t>by</w:t>
      </w:r>
      <w:r>
        <w:rPr>
          <w:spacing w:val="48"/>
          <w:sz w:val="28"/>
        </w:rPr>
        <w:t xml:space="preserve"> </w:t>
      </w:r>
      <w:r>
        <w:rPr>
          <w:spacing w:val="-5"/>
          <w:sz w:val="28"/>
        </w:rPr>
        <w:t>the</w:t>
      </w:r>
    </w:p>
    <w:p w:rsidR="00C71CDC" w:rsidRDefault="00810B99">
      <w:pPr>
        <w:pStyle w:val="ListParagraph"/>
        <w:numPr>
          <w:ilvl w:val="0"/>
          <w:numId w:val="6"/>
        </w:numPr>
        <w:tabs>
          <w:tab w:val="left" w:pos="2060"/>
        </w:tabs>
        <w:ind w:left="2060" w:hanging="480"/>
        <w:jc w:val="left"/>
        <w:rPr>
          <w:sz w:val="28"/>
        </w:rPr>
      </w:pPr>
      <w:r>
        <w:rPr>
          <w:spacing w:val="-4"/>
          <w:sz w:val="28"/>
        </w:rPr>
        <w:t>taxpayer</w:t>
      </w:r>
      <w:r>
        <w:rPr>
          <w:spacing w:val="-9"/>
          <w:sz w:val="28"/>
        </w:rPr>
        <w:t xml:space="preserve"> </w:t>
      </w:r>
      <w:r>
        <w:rPr>
          <w:spacing w:val="-4"/>
          <w:sz w:val="28"/>
        </w:rPr>
        <w:t>during</w:t>
      </w:r>
      <w:r>
        <w:rPr>
          <w:spacing w:val="-9"/>
          <w:sz w:val="28"/>
        </w:rPr>
        <w:t xml:space="preserve"> </w:t>
      </w:r>
      <w:r>
        <w:rPr>
          <w:spacing w:val="-4"/>
          <w:sz w:val="28"/>
        </w:rPr>
        <w:t>the</w:t>
      </w:r>
      <w:r>
        <w:rPr>
          <w:spacing w:val="-8"/>
          <w:sz w:val="28"/>
        </w:rPr>
        <w:t xml:space="preserve"> </w:t>
      </w:r>
      <w:r>
        <w:rPr>
          <w:spacing w:val="-4"/>
          <w:sz w:val="28"/>
        </w:rPr>
        <w:t>taxable</w:t>
      </w:r>
      <w:r>
        <w:rPr>
          <w:spacing w:val="-9"/>
          <w:sz w:val="28"/>
        </w:rPr>
        <w:t xml:space="preserve"> </w:t>
      </w:r>
      <w:r>
        <w:rPr>
          <w:spacing w:val="-4"/>
          <w:sz w:val="28"/>
        </w:rPr>
        <w:t>year.</w:t>
      </w:r>
    </w:p>
    <w:p w:rsidR="00C71CDC" w:rsidRDefault="00810B99">
      <w:pPr>
        <w:pStyle w:val="ListParagraph"/>
        <w:numPr>
          <w:ilvl w:val="0"/>
          <w:numId w:val="6"/>
        </w:numPr>
        <w:tabs>
          <w:tab w:val="left" w:pos="2619"/>
        </w:tabs>
        <w:ind w:left="2619" w:hanging="1039"/>
        <w:jc w:val="left"/>
        <w:rPr>
          <w:sz w:val="28"/>
        </w:rPr>
      </w:pPr>
      <w:r>
        <w:rPr>
          <w:w w:val="115"/>
          <w:sz w:val="28"/>
        </w:rPr>
        <w:t>‘‘(g)</w:t>
      </w:r>
      <w:r>
        <w:rPr>
          <w:spacing w:val="6"/>
          <w:w w:val="115"/>
          <w:sz w:val="28"/>
        </w:rPr>
        <w:t xml:space="preserve"> </w:t>
      </w:r>
      <w:r>
        <w:rPr>
          <w:w w:val="115"/>
          <w:sz w:val="28"/>
        </w:rPr>
        <w:t>C</w:t>
      </w:r>
      <w:r>
        <w:rPr>
          <w:w w:val="115"/>
          <w:sz w:val="21"/>
        </w:rPr>
        <w:t>ARRYFORWARD</w:t>
      </w:r>
      <w:r>
        <w:rPr>
          <w:spacing w:val="25"/>
          <w:w w:val="115"/>
          <w:sz w:val="21"/>
        </w:rPr>
        <w:t xml:space="preserve"> </w:t>
      </w:r>
      <w:r>
        <w:rPr>
          <w:w w:val="115"/>
          <w:sz w:val="21"/>
        </w:rPr>
        <w:t>OF</w:t>
      </w:r>
      <w:r>
        <w:rPr>
          <w:spacing w:val="24"/>
          <w:w w:val="115"/>
          <w:sz w:val="21"/>
        </w:rPr>
        <w:t xml:space="preserve"> </w:t>
      </w:r>
      <w:r>
        <w:rPr>
          <w:w w:val="115"/>
          <w:sz w:val="28"/>
        </w:rPr>
        <w:t>U</w:t>
      </w:r>
      <w:r>
        <w:rPr>
          <w:w w:val="115"/>
          <w:sz w:val="21"/>
        </w:rPr>
        <w:t>NUSED</w:t>
      </w:r>
      <w:r>
        <w:rPr>
          <w:spacing w:val="24"/>
          <w:w w:val="115"/>
          <w:sz w:val="21"/>
        </w:rPr>
        <w:t xml:space="preserve"> </w:t>
      </w:r>
      <w:proofErr w:type="gramStart"/>
      <w:r>
        <w:rPr>
          <w:spacing w:val="-2"/>
          <w:w w:val="115"/>
          <w:sz w:val="28"/>
        </w:rPr>
        <w:t>C</w:t>
      </w:r>
      <w:r>
        <w:rPr>
          <w:spacing w:val="-2"/>
          <w:w w:val="115"/>
          <w:sz w:val="21"/>
        </w:rPr>
        <w:t>REDIT</w:t>
      </w:r>
      <w:r>
        <w:rPr>
          <w:spacing w:val="-2"/>
          <w:w w:val="115"/>
          <w:sz w:val="28"/>
        </w:rPr>
        <w:t>.—</w:t>
      </w:r>
      <w:proofErr w:type="gramEnd"/>
    </w:p>
    <w:p w:rsidR="00C71CDC" w:rsidRDefault="00810B99">
      <w:pPr>
        <w:pStyle w:val="ListParagraph"/>
        <w:numPr>
          <w:ilvl w:val="0"/>
          <w:numId w:val="6"/>
        </w:numPr>
        <w:tabs>
          <w:tab w:val="left" w:pos="3179"/>
          <w:tab w:val="left" w:pos="3900"/>
          <w:tab w:val="left" w:pos="4404"/>
          <w:tab w:val="left" w:pos="6269"/>
          <w:tab w:val="left" w:pos="6856"/>
          <w:tab w:val="left" w:pos="7739"/>
        </w:tabs>
        <w:ind w:left="3179" w:hanging="1600"/>
        <w:jc w:val="left"/>
        <w:rPr>
          <w:sz w:val="28"/>
        </w:rPr>
      </w:pPr>
      <w:r>
        <w:rPr>
          <w:spacing w:val="-2"/>
          <w:sz w:val="28"/>
        </w:rPr>
        <w:t>‘‘(1)</w:t>
      </w:r>
      <w:r>
        <w:rPr>
          <w:sz w:val="28"/>
        </w:rPr>
        <w:tab/>
      </w:r>
      <w:r>
        <w:rPr>
          <w:spacing w:val="-5"/>
          <w:sz w:val="28"/>
        </w:rPr>
        <w:t>I</w:t>
      </w:r>
      <w:r>
        <w:rPr>
          <w:spacing w:val="-5"/>
          <w:sz w:val="21"/>
        </w:rPr>
        <w:t>N</w:t>
      </w:r>
      <w:r>
        <w:rPr>
          <w:sz w:val="21"/>
        </w:rPr>
        <w:tab/>
      </w:r>
      <w:proofErr w:type="gramStart"/>
      <w:r>
        <w:rPr>
          <w:sz w:val="21"/>
        </w:rPr>
        <w:t>GENERAL</w:t>
      </w:r>
      <w:r>
        <w:rPr>
          <w:sz w:val="28"/>
        </w:rPr>
        <w:t>.—</w:t>
      </w:r>
      <w:proofErr w:type="gramEnd"/>
      <w:r>
        <w:rPr>
          <w:spacing w:val="-5"/>
          <w:sz w:val="28"/>
        </w:rPr>
        <w:t>If</w:t>
      </w:r>
      <w:r>
        <w:rPr>
          <w:sz w:val="28"/>
        </w:rPr>
        <w:tab/>
      </w:r>
      <w:r>
        <w:rPr>
          <w:spacing w:val="-5"/>
          <w:sz w:val="28"/>
        </w:rPr>
        <w:t>the</w:t>
      </w:r>
      <w:r>
        <w:rPr>
          <w:sz w:val="28"/>
        </w:rPr>
        <w:tab/>
      </w:r>
      <w:r>
        <w:rPr>
          <w:spacing w:val="-2"/>
          <w:sz w:val="28"/>
        </w:rPr>
        <w:t>credit</w:t>
      </w:r>
      <w:r>
        <w:rPr>
          <w:sz w:val="28"/>
        </w:rPr>
        <w:tab/>
      </w:r>
      <w:r>
        <w:rPr>
          <w:spacing w:val="-2"/>
          <w:sz w:val="28"/>
        </w:rPr>
        <w:t>allowable</w:t>
      </w:r>
    </w:p>
    <w:p w:rsidR="00C71CDC" w:rsidRDefault="00810B99">
      <w:pPr>
        <w:pStyle w:val="ListParagraph"/>
        <w:numPr>
          <w:ilvl w:val="0"/>
          <w:numId w:val="6"/>
        </w:numPr>
        <w:tabs>
          <w:tab w:val="left" w:pos="2619"/>
        </w:tabs>
        <w:spacing w:before="191"/>
        <w:ind w:left="2619" w:hanging="1040"/>
        <w:jc w:val="left"/>
        <w:rPr>
          <w:sz w:val="28"/>
        </w:rPr>
      </w:pPr>
      <w:r>
        <w:rPr>
          <w:sz w:val="28"/>
        </w:rPr>
        <w:t>under</w:t>
      </w:r>
      <w:r>
        <w:rPr>
          <w:spacing w:val="45"/>
          <w:sz w:val="28"/>
        </w:rPr>
        <w:t xml:space="preserve"> </w:t>
      </w:r>
      <w:r>
        <w:rPr>
          <w:sz w:val="28"/>
        </w:rPr>
        <w:t>subsection</w:t>
      </w:r>
      <w:r>
        <w:rPr>
          <w:spacing w:val="46"/>
          <w:sz w:val="28"/>
        </w:rPr>
        <w:t xml:space="preserve"> </w:t>
      </w:r>
      <w:r>
        <w:rPr>
          <w:sz w:val="28"/>
        </w:rPr>
        <w:t>(a)</w:t>
      </w:r>
      <w:r>
        <w:rPr>
          <w:spacing w:val="46"/>
          <w:sz w:val="28"/>
        </w:rPr>
        <w:t xml:space="preserve"> </w:t>
      </w:r>
      <w:r>
        <w:rPr>
          <w:sz w:val="28"/>
        </w:rPr>
        <w:t>for</w:t>
      </w:r>
      <w:r>
        <w:rPr>
          <w:spacing w:val="46"/>
          <w:sz w:val="28"/>
        </w:rPr>
        <w:t xml:space="preserve"> </w:t>
      </w:r>
      <w:r>
        <w:rPr>
          <w:sz w:val="28"/>
        </w:rPr>
        <w:t>any</w:t>
      </w:r>
      <w:r>
        <w:rPr>
          <w:spacing w:val="46"/>
          <w:sz w:val="28"/>
        </w:rPr>
        <w:t xml:space="preserve"> </w:t>
      </w:r>
      <w:r>
        <w:rPr>
          <w:sz w:val="28"/>
        </w:rPr>
        <w:t>taxable</w:t>
      </w:r>
      <w:r>
        <w:rPr>
          <w:spacing w:val="46"/>
          <w:sz w:val="28"/>
        </w:rPr>
        <w:t xml:space="preserve"> </w:t>
      </w:r>
      <w:r>
        <w:rPr>
          <w:sz w:val="28"/>
        </w:rPr>
        <w:t>year</w:t>
      </w:r>
      <w:r>
        <w:rPr>
          <w:spacing w:val="46"/>
          <w:sz w:val="28"/>
        </w:rPr>
        <w:t xml:space="preserve"> </w:t>
      </w:r>
      <w:r>
        <w:rPr>
          <w:spacing w:val="-2"/>
          <w:sz w:val="28"/>
        </w:rPr>
        <w:t>exceeds</w:t>
      </w:r>
    </w:p>
    <w:p w:rsidR="00C71CDC" w:rsidRDefault="00810B99">
      <w:pPr>
        <w:pStyle w:val="ListParagraph"/>
        <w:numPr>
          <w:ilvl w:val="0"/>
          <w:numId w:val="6"/>
        </w:numPr>
        <w:tabs>
          <w:tab w:val="left" w:pos="2619"/>
        </w:tabs>
        <w:ind w:left="2619" w:hanging="1040"/>
        <w:jc w:val="left"/>
        <w:rPr>
          <w:sz w:val="28"/>
        </w:rPr>
      </w:pPr>
      <w:r>
        <w:rPr>
          <w:sz w:val="28"/>
        </w:rPr>
        <w:t>the</w:t>
      </w:r>
      <w:r>
        <w:rPr>
          <w:spacing w:val="27"/>
          <w:sz w:val="28"/>
        </w:rPr>
        <w:t xml:space="preserve"> </w:t>
      </w:r>
      <w:r>
        <w:rPr>
          <w:sz w:val="28"/>
        </w:rPr>
        <w:t>applicable</w:t>
      </w:r>
      <w:r>
        <w:rPr>
          <w:spacing w:val="28"/>
          <w:sz w:val="28"/>
        </w:rPr>
        <w:t xml:space="preserve"> </w:t>
      </w:r>
      <w:r>
        <w:rPr>
          <w:sz w:val="28"/>
        </w:rPr>
        <w:t>tax</w:t>
      </w:r>
      <w:r>
        <w:rPr>
          <w:spacing w:val="28"/>
          <w:sz w:val="28"/>
        </w:rPr>
        <w:t xml:space="preserve"> </w:t>
      </w:r>
      <w:r>
        <w:rPr>
          <w:sz w:val="28"/>
        </w:rPr>
        <w:t>limit</w:t>
      </w:r>
      <w:r>
        <w:rPr>
          <w:spacing w:val="27"/>
          <w:sz w:val="28"/>
        </w:rPr>
        <w:t xml:space="preserve"> </w:t>
      </w:r>
      <w:r>
        <w:rPr>
          <w:sz w:val="28"/>
        </w:rPr>
        <w:t>for</w:t>
      </w:r>
      <w:r>
        <w:rPr>
          <w:spacing w:val="28"/>
          <w:sz w:val="28"/>
        </w:rPr>
        <w:t xml:space="preserve"> </w:t>
      </w:r>
      <w:r>
        <w:rPr>
          <w:sz w:val="28"/>
        </w:rPr>
        <w:t>such</w:t>
      </w:r>
      <w:r>
        <w:rPr>
          <w:spacing w:val="28"/>
          <w:sz w:val="28"/>
        </w:rPr>
        <w:t xml:space="preserve"> </w:t>
      </w:r>
      <w:r>
        <w:rPr>
          <w:sz w:val="28"/>
        </w:rPr>
        <w:t>taxable</w:t>
      </w:r>
      <w:r>
        <w:rPr>
          <w:spacing w:val="27"/>
          <w:sz w:val="28"/>
        </w:rPr>
        <w:t xml:space="preserve"> </w:t>
      </w:r>
      <w:r>
        <w:rPr>
          <w:sz w:val="28"/>
        </w:rPr>
        <w:t>year,</w:t>
      </w:r>
      <w:r>
        <w:rPr>
          <w:spacing w:val="28"/>
          <w:sz w:val="28"/>
        </w:rPr>
        <w:t xml:space="preserve"> </w:t>
      </w:r>
      <w:r>
        <w:rPr>
          <w:spacing w:val="-4"/>
          <w:sz w:val="28"/>
        </w:rPr>
        <w:t>such</w:t>
      </w:r>
    </w:p>
    <w:p w:rsidR="00C71CDC" w:rsidRDefault="00810B99">
      <w:pPr>
        <w:pStyle w:val="ListParagraph"/>
        <w:numPr>
          <w:ilvl w:val="0"/>
          <w:numId w:val="6"/>
        </w:numPr>
        <w:tabs>
          <w:tab w:val="left" w:pos="2619"/>
        </w:tabs>
        <w:ind w:left="2619" w:hanging="1040"/>
        <w:jc w:val="left"/>
        <w:rPr>
          <w:sz w:val="28"/>
        </w:rPr>
      </w:pPr>
      <w:r>
        <w:rPr>
          <w:sz w:val="28"/>
        </w:rPr>
        <w:t>excess</w:t>
      </w:r>
      <w:r>
        <w:rPr>
          <w:spacing w:val="54"/>
          <w:sz w:val="28"/>
        </w:rPr>
        <w:t xml:space="preserve"> </w:t>
      </w:r>
      <w:r>
        <w:rPr>
          <w:sz w:val="28"/>
        </w:rPr>
        <w:t>shall</w:t>
      </w:r>
      <w:r>
        <w:rPr>
          <w:spacing w:val="55"/>
          <w:sz w:val="28"/>
        </w:rPr>
        <w:t xml:space="preserve"> </w:t>
      </w:r>
      <w:r>
        <w:rPr>
          <w:sz w:val="28"/>
        </w:rPr>
        <w:t>be</w:t>
      </w:r>
      <w:r>
        <w:rPr>
          <w:spacing w:val="55"/>
          <w:sz w:val="28"/>
        </w:rPr>
        <w:t xml:space="preserve"> </w:t>
      </w:r>
      <w:r>
        <w:rPr>
          <w:sz w:val="28"/>
        </w:rPr>
        <w:t>a</w:t>
      </w:r>
      <w:r>
        <w:rPr>
          <w:spacing w:val="55"/>
          <w:sz w:val="28"/>
        </w:rPr>
        <w:t xml:space="preserve"> </w:t>
      </w:r>
      <w:r>
        <w:rPr>
          <w:sz w:val="28"/>
        </w:rPr>
        <w:t>carryover</w:t>
      </w:r>
      <w:r>
        <w:rPr>
          <w:spacing w:val="54"/>
          <w:sz w:val="28"/>
        </w:rPr>
        <w:t xml:space="preserve"> </w:t>
      </w:r>
      <w:r>
        <w:rPr>
          <w:sz w:val="28"/>
        </w:rPr>
        <w:t>to</w:t>
      </w:r>
      <w:r>
        <w:rPr>
          <w:spacing w:val="55"/>
          <w:sz w:val="28"/>
        </w:rPr>
        <w:t xml:space="preserve"> </w:t>
      </w:r>
      <w:r>
        <w:rPr>
          <w:sz w:val="28"/>
        </w:rPr>
        <w:t>each</w:t>
      </w:r>
      <w:r>
        <w:rPr>
          <w:spacing w:val="55"/>
          <w:sz w:val="28"/>
        </w:rPr>
        <w:t xml:space="preserve"> </w:t>
      </w:r>
      <w:r>
        <w:rPr>
          <w:sz w:val="28"/>
        </w:rPr>
        <w:t>of</w:t>
      </w:r>
      <w:r>
        <w:rPr>
          <w:spacing w:val="55"/>
          <w:sz w:val="28"/>
        </w:rPr>
        <w:t xml:space="preserve"> </w:t>
      </w:r>
      <w:r>
        <w:rPr>
          <w:sz w:val="28"/>
        </w:rPr>
        <w:t>the</w:t>
      </w:r>
      <w:r>
        <w:rPr>
          <w:spacing w:val="55"/>
          <w:sz w:val="28"/>
        </w:rPr>
        <w:t xml:space="preserve"> </w:t>
      </w:r>
      <w:r>
        <w:rPr>
          <w:sz w:val="28"/>
        </w:rPr>
        <w:t>5</w:t>
      </w:r>
      <w:r>
        <w:rPr>
          <w:spacing w:val="54"/>
          <w:sz w:val="28"/>
        </w:rPr>
        <w:t xml:space="preserve"> </w:t>
      </w:r>
      <w:proofErr w:type="spellStart"/>
      <w:r>
        <w:rPr>
          <w:spacing w:val="-4"/>
          <w:sz w:val="28"/>
        </w:rPr>
        <w:t>suc</w:t>
      </w:r>
      <w:proofErr w:type="spellEnd"/>
      <w:r>
        <w:rPr>
          <w:spacing w:val="-4"/>
          <w:sz w:val="28"/>
        </w:rPr>
        <w:t>-</w:t>
      </w:r>
    </w:p>
    <w:p w:rsidR="00C71CDC" w:rsidRDefault="00810B99">
      <w:pPr>
        <w:pStyle w:val="ListParagraph"/>
        <w:numPr>
          <w:ilvl w:val="0"/>
          <w:numId w:val="6"/>
        </w:numPr>
        <w:tabs>
          <w:tab w:val="left" w:pos="2619"/>
        </w:tabs>
        <w:spacing w:before="191"/>
        <w:ind w:left="2619" w:hanging="1040"/>
        <w:jc w:val="left"/>
        <w:rPr>
          <w:sz w:val="28"/>
        </w:rPr>
      </w:pPr>
      <w:proofErr w:type="spellStart"/>
      <w:r>
        <w:rPr>
          <w:spacing w:val="-2"/>
          <w:sz w:val="28"/>
        </w:rPr>
        <w:t>ceeding</w:t>
      </w:r>
      <w:proofErr w:type="spellEnd"/>
      <w:r>
        <w:rPr>
          <w:spacing w:val="17"/>
          <w:sz w:val="28"/>
        </w:rPr>
        <w:t xml:space="preserve"> </w:t>
      </w:r>
      <w:r>
        <w:rPr>
          <w:spacing w:val="-2"/>
          <w:sz w:val="28"/>
        </w:rPr>
        <w:t>taxable</w:t>
      </w:r>
      <w:r>
        <w:rPr>
          <w:spacing w:val="17"/>
          <w:sz w:val="28"/>
        </w:rPr>
        <w:t xml:space="preserve"> </w:t>
      </w:r>
      <w:r>
        <w:rPr>
          <w:spacing w:val="-2"/>
          <w:sz w:val="28"/>
        </w:rPr>
        <w:t>years</w:t>
      </w:r>
      <w:r>
        <w:rPr>
          <w:spacing w:val="17"/>
          <w:sz w:val="28"/>
        </w:rPr>
        <w:t xml:space="preserve"> </w:t>
      </w:r>
      <w:r>
        <w:rPr>
          <w:spacing w:val="-2"/>
          <w:sz w:val="28"/>
        </w:rPr>
        <w:t>and,</w:t>
      </w:r>
      <w:r>
        <w:rPr>
          <w:spacing w:val="17"/>
          <w:sz w:val="28"/>
        </w:rPr>
        <w:t xml:space="preserve"> </w:t>
      </w:r>
      <w:r>
        <w:rPr>
          <w:spacing w:val="-2"/>
          <w:sz w:val="28"/>
        </w:rPr>
        <w:t>subject</w:t>
      </w:r>
      <w:r>
        <w:rPr>
          <w:spacing w:val="17"/>
          <w:sz w:val="28"/>
        </w:rPr>
        <w:t xml:space="preserve"> </w:t>
      </w:r>
      <w:r>
        <w:rPr>
          <w:spacing w:val="-2"/>
          <w:sz w:val="28"/>
        </w:rPr>
        <w:t>to</w:t>
      </w:r>
      <w:r>
        <w:rPr>
          <w:spacing w:val="17"/>
          <w:sz w:val="28"/>
        </w:rPr>
        <w:t xml:space="preserve"> </w:t>
      </w:r>
      <w:r>
        <w:rPr>
          <w:spacing w:val="-2"/>
          <w:sz w:val="28"/>
        </w:rPr>
        <w:t>the</w:t>
      </w:r>
      <w:r>
        <w:rPr>
          <w:spacing w:val="17"/>
          <w:sz w:val="28"/>
        </w:rPr>
        <w:t xml:space="preserve"> </w:t>
      </w:r>
      <w:r>
        <w:rPr>
          <w:spacing w:val="-2"/>
          <w:sz w:val="28"/>
        </w:rPr>
        <w:t>limitations</w:t>
      </w:r>
    </w:p>
    <w:p w:rsidR="00C71CDC" w:rsidRDefault="00810B99">
      <w:pPr>
        <w:pStyle w:val="ListParagraph"/>
        <w:numPr>
          <w:ilvl w:val="0"/>
          <w:numId w:val="6"/>
        </w:numPr>
        <w:tabs>
          <w:tab w:val="left" w:pos="2619"/>
        </w:tabs>
        <w:ind w:left="2619" w:hanging="1040"/>
        <w:jc w:val="left"/>
        <w:rPr>
          <w:sz w:val="28"/>
        </w:rPr>
      </w:pPr>
      <w:r>
        <w:rPr>
          <w:sz w:val="28"/>
        </w:rPr>
        <w:t>of</w:t>
      </w:r>
      <w:r>
        <w:rPr>
          <w:spacing w:val="8"/>
          <w:sz w:val="28"/>
        </w:rPr>
        <w:t xml:space="preserve"> </w:t>
      </w:r>
      <w:r>
        <w:rPr>
          <w:sz w:val="28"/>
        </w:rPr>
        <w:t>paragraph</w:t>
      </w:r>
      <w:r>
        <w:rPr>
          <w:spacing w:val="9"/>
          <w:sz w:val="28"/>
        </w:rPr>
        <w:t xml:space="preserve"> </w:t>
      </w:r>
      <w:r>
        <w:rPr>
          <w:sz w:val="28"/>
        </w:rPr>
        <w:t>(2),</w:t>
      </w:r>
      <w:r>
        <w:rPr>
          <w:spacing w:val="9"/>
          <w:sz w:val="28"/>
        </w:rPr>
        <w:t xml:space="preserve"> </w:t>
      </w:r>
      <w:r>
        <w:rPr>
          <w:sz w:val="28"/>
        </w:rPr>
        <w:t>shall</w:t>
      </w:r>
      <w:r>
        <w:rPr>
          <w:spacing w:val="9"/>
          <w:sz w:val="28"/>
        </w:rPr>
        <w:t xml:space="preserve"> </w:t>
      </w:r>
      <w:r>
        <w:rPr>
          <w:sz w:val="28"/>
        </w:rPr>
        <w:t>be</w:t>
      </w:r>
      <w:r>
        <w:rPr>
          <w:spacing w:val="9"/>
          <w:sz w:val="28"/>
        </w:rPr>
        <w:t xml:space="preserve"> </w:t>
      </w:r>
      <w:r>
        <w:rPr>
          <w:sz w:val="28"/>
        </w:rPr>
        <w:t>added</w:t>
      </w:r>
      <w:r>
        <w:rPr>
          <w:spacing w:val="9"/>
          <w:sz w:val="28"/>
        </w:rPr>
        <w:t xml:space="preserve"> </w:t>
      </w:r>
      <w:r>
        <w:rPr>
          <w:sz w:val="28"/>
        </w:rPr>
        <w:t>to</w:t>
      </w:r>
      <w:r>
        <w:rPr>
          <w:spacing w:val="9"/>
          <w:sz w:val="28"/>
        </w:rPr>
        <w:t xml:space="preserve"> </w:t>
      </w:r>
      <w:r>
        <w:rPr>
          <w:sz w:val="28"/>
        </w:rPr>
        <w:t>the</w:t>
      </w:r>
      <w:r>
        <w:rPr>
          <w:spacing w:val="9"/>
          <w:sz w:val="28"/>
        </w:rPr>
        <w:t xml:space="preserve"> </w:t>
      </w:r>
      <w:r>
        <w:rPr>
          <w:sz w:val="28"/>
        </w:rPr>
        <w:t>credit</w:t>
      </w:r>
      <w:r>
        <w:rPr>
          <w:spacing w:val="8"/>
          <w:sz w:val="28"/>
        </w:rPr>
        <w:t xml:space="preserve"> </w:t>
      </w:r>
      <w:r>
        <w:rPr>
          <w:spacing w:val="-2"/>
          <w:sz w:val="28"/>
        </w:rPr>
        <w:t>allow-</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5"/>
        </w:numPr>
        <w:tabs>
          <w:tab w:val="left" w:pos="2619"/>
        </w:tabs>
        <w:spacing w:before="148"/>
        <w:ind w:left="2619"/>
        <w:jc w:val="left"/>
        <w:rPr>
          <w:sz w:val="28"/>
        </w:rPr>
      </w:pPr>
      <w:r>
        <w:rPr>
          <w:spacing w:val="-2"/>
          <w:sz w:val="28"/>
        </w:rPr>
        <w:t>able</w:t>
      </w:r>
      <w:r>
        <w:rPr>
          <w:spacing w:val="42"/>
          <w:sz w:val="28"/>
        </w:rPr>
        <w:t xml:space="preserve"> </w:t>
      </w:r>
      <w:r>
        <w:rPr>
          <w:spacing w:val="-2"/>
          <w:sz w:val="28"/>
        </w:rPr>
        <w:t>by</w:t>
      </w:r>
      <w:r>
        <w:rPr>
          <w:spacing w:val="42"/>
          <w:sz w:val="28"/>
        </w:rPr>
        <w:t xml:space="preserve"> </w:t>
      </w:r>
      <w:r>
        <w:rPr>
          <w:spacing w:val="-2"/>
          <w:sz w:val="28"/>
        </w:rPr>
        <w:t>subsection</w:t>
      </w:r>
      <w:r>
        <w:rPr>
          <w:spacing w:val="42"/>
          <w:sz w:val="28"/>
        </w:rPr>
        <w:t xml:space="preserve"> </w:t>
      </w:r>
      <w:r>
        <w:rPr>
          <w:spacing w:val="-2"/>
          <w:sz w:val="28"/>
        </w:rPr>
        <w:t>(a)</w:t>
      </w:r>
      <w:r>
        <w:rPr>
          <w:spacing w:val="43"/>
          <w:sz w:val="28"/>
        </w:rPr>
        <w:t xml:space="preserve"> </w:t>
      </w:r>
      <w:r>
        <w:rPr>
          <w:spacing w:val="-2"/>
          <w:sz w:val="28"/>
        </w:rPr>
        <w:t>for</w:t>
      </w:r>
      <w:r>
        <w:rPr>
          <w:spacing w:val="42"/>
          <w:sz w:val="28"/>
        </w:rPr>
        <w:t xml:space="preserve"> </w:t>
      </w:r>
      <w:r>
        <w:rPr>
          <w:spacing w:val="-2"/>
          <w:sz w:val="28"/>
        </w:rPr>
        <w:t>such</w:t>
      </w:r>
      <w:r>
        <w:rPr>
          <w:spacing w:val="42"/>
          <w:sz w:val="28"/>
        </w:rPr>
        <w:t xml:space="preserve"> </w:t>
      </w:r>
      <w:r>
        <w:rPr>
          <w:spacing w:val="-2"/>
          <w:sz w:val="28"/>
        </w:rPr>
        <w:t>succeeding</w:t>
      </w:r>
      <w:r>
        <w:rPr>
          <w:spacing w:val="42"/>
          <w:sz w:val="28"/>
        </w:rPr>
        <w:t xml:space="preserve"> </w:t>
      </w:r>
      <w:r>
        <w:rPr>
          <w:spacing w:val="-2"/>
          <w:sz w:val="28"/>
        </w:rPr>
        <w:t>taxable</w:t>
      </w:r>
    </w:p>
    <w:p w:rsidR="00C71CDC" w:rsidRDefault="00810B99">
      <w:pPr>
        <w:pStyle w:val="ListParagraph"/>
        <w:numPr>
          <w:ilvl w:val="0"/>
          <w:numId w:val="5"/>
        </w:numPr>
        <w:tabs>
          <w:tab w:val="left" w:pos="2619"/>
        </w:tabs>
        <w:spacing w:before="191"/>
        <w:ind w:left="2619"/>
        <w:jc w:val="left"/>
        <w:rPr>
          <w:sz w:val="28"/>
        </w:rPr>
      </w:pPr>
      <w:r>
        <w:rPr>
          <w:spacing w:val="-2"/>
          <w:sz w:val="28"/>
        </w:rPr>
        <w:t>year.</w:t>
      </w:r>
    </w:p>
    <w:p w:rsidR="00C71CDC" w:rsidRDefault="00810B99">
      <w:pPr>
        <w:pStyle w:val="ListParagraph"/>
        <w:numPr>
          <w:ilvl w:val="0"/>
          <w:numId w:val="5"/>
        </w:numPr>
        <w:tabs>
          <w:tab w:val="left" w:pos="3179"/>
        </w:tabs>
        <w:ind w:left="3179" w:hanging="1460"/>
        <w:jc w:val="left"/>
        <w:rPr>
          <w:sz w:val="28"/>
        </w:rPr>
      </w:pPr>
      <w:r>
        <w:rPr>
          <w:sz w:val="28"/>
        </w:rPr>
        <w:t>‘‘(2)</w:t>
      </w:r>
      <w:r>
        <w:rPr>
          <w:spacing w:val="54"/>
          <w:w w:val="150"/>
          <w:sz w:val="28"/>
        </w:rPr>
        <w:t xml:space="preserve"> </w:t>
      </w:r>
      <w:proofErr w:type="gramStart"/>
      <w:r>
        <w:rPr>
          <w:sz w:val="28"/>
        </w:rPr>
        <w:t>L</w:t>
      </w:r>
      <w:r>
        <w:rPr>
          <w:sz w:val="21"/>
        </w:rPr>
        <w:t>IMITATION</w:t>
      </w:r>
      <w:r>
        <w:rPr>
          <w:sz w:val="28"/>
        </w:rPr>
        <w:t>.—</w:t>
      </w:r>
      <w:proofErr w:type="gramEnd"/>
      <w:r>
        <w:rPr>
          <w:sz w:val="28"/>
        </w:rPr>
        <w:t>The</w:t>
      </w:r>
      <w:r>
        <w:rPr>
          <w:spacing w:val="54"/>
          <w:w w:val="150"/>
          <w:sz w:val="28"/>
        </w:rPr>
        <w:t xml:space="preserve"> </w:t>
      </w:r>
      <w:r>
        <w:rPr>
          <w:sz w:val="28"/>
        </w:rPr>
        <w:t>amount</w:t>
      </w:r>
      <w:r>
        <w:rPr>
          <w:spacing w:val="54"/>
          <w:w w:val="150"/>
          <w:sz w:val="28"/>
        </w:rPr>
        <w:t xml:space="preserve"> </w:t>
      </w:r>
      <w:r>
        <w:rPr>
          <w:sz w:val="28"/>
        </w:rPr>
        <w:t>of</w:t>
      </w:r>
      <w:r>
        <w:rPr>
          <w:spacing w:val="54"/>
          <w:w w:val="150"/>
          <w:sz w:val="28"/>
        </w:rPr>
        <w:t xml:space="preserve"> </w:t>
      </w:r>
      <w:r>
        <w:rPr>
          <w:sz w:val="28"/>
        </w:rPr>
        <w:t>the</w:t>
      </w:r>
      <w:r>
        <w:rPr>
          <w:spacing w:val="54"/>
          <w:w w:val="150"/>
          <w:sz w:val="28"/>
        </w:rPr>
        <w:t xml:space="preserve"> </w:t>
      </w:r>
      <w:r>
        <w:rPr>
          <w:spacing w:val="-2"/>
          <w:sz w:val="28"/>
        </w:rPr>
        <w:t>unused</w:t>
      </w:r>
    </w:p>
    <w:p w:rsidR="00C71CDC" w:rsidRDefault="00810B99">
      <w:pPr>
        <w:pStyle w:val="ListParagraph"/>
        <w:numPr>
          <w:ilvl w:val="0"/>
          <w:numId w:val="5"/>
        </w:numPr>
        <w:tabs>
          <w:tab w:val="left" w:pos="2619"/>
        </w:tabs>
        <w:ind w:left="2619"/>
        <w:jc w:val="left"/>
        <w:rPr>
          <w:sz w:val="28"/>
        </w:rPr>
      </w:pPr>
      <w:r>
        <w:rPr>
          <w:spacing w:val="-4"/>
          <w:sz w:val="28"/>
        </w:rPr>
        <w:t>credit</w:t>
      </w:r>
      <w:r>
        <w:rPr>
          <w:spacing w:val="18"/>
          <w:sz w:val="28"/>
        </w:rPr>
        <w:t xml:space="preserve"> </w:t>
      </w:r>
      <w:r>
        <w:rPr>
          <w:spacing w:val="-4"/>
          <w:sz w:val="28"/>
        </w:rPr>
        <w:t>which</w:t>
      </w:r>
      <w:r>
        <w:rPr>
          <w:spacing w:val="18"/>
          <w:sz w:val="28"/>
        </w:rPr>
        <w:t xml:space="preserve"> </w:t>
      </w:r>
      <w:r>
        <w:rPr>
          <w:spacing w:val="-4"/>
          <w:sz w:val="28"/>
        </w:rPr>
        <w:t>may</w:t>
      </w:r>
      <w:r>
        <w:rPr>
          <w:spacing w:val="18"/>
          <w:sz w:val="28"/>
        </w:rPr>
        <w:t xml:space="preserve"> </w:t>
      </w:r>
      <w:r>
        <w:rPr>
          <w:spacing w:val="-4"/>
          <w:sz w:val="28"/>
        </w:rPr>
        <w:t>be</w:t>
      </w:r>
      <w:r>
        <w:rPr>
          <w:spacing w:val="18"/>
          <w:sz w:val="28"/>
        </w:rPr>
        <w:t xml:space="preserve"> </w:t>
      </w:r>
      <w:proofErr w:type="gramStart"/>
      <w:r>
        <w:rPr>
          <w:spacing w:val="-4"/>
          <w:sz w:val="28"/>
        </w:rPr>
        <w:t>taken</w:t>
      </w:r>
      <w:r>
        <w:rPr>
          <w:spacing w:val="18"/>
          <w:sz w:val="28"/>
        </w:rPr>
        <w:t xml:space="preserve"> </w:t>
      </w:r>
      <w:r>
        <w:rPr>
          <w:spacing w:val="-4"/>
          <w:sz w:val="28"/>
        </w:rPr>
        <w:t>into</w:t>
      </w:r>
      <w:r>
        <w:rPr>
          <w:spacing w:val="18"/>
          <w:sz w:val="28"/>
        </w:rPr>
        <w:t xml:space="preserve"> </w:t>
      </w:r>
      <w:r>
        <w:rPr>
          <w:spacing w:val="-4"/>
          <w:sz w:val="28"/>
        </w:rPr>
        <w:t>account</w:t>
      </w:r>
      <w:proofErr w:type="gramEnd"/>
      <w:r>
        <w:rPr>
          <w:spacing w:val="18"/>
          <w:sz w:val="28"/>
        </w:rPr>
        <w:t xml:space="preserve"> </w:t>
      </w:r>
      <w:r>
        <w:rPr>
          <w:spacing w:val="-4"/>
          <w:sz w:val="28"/>
        </w:rPr>
        <w:t>under</w:t>
      </w:r>
      <w:r>
        <w:rPr>
          <w:spacing w:val="19"/>
          <w:sz w:val="28"/>
        </w:rPr>
        <w:t xml:space="preserve"> </w:t>
      </w:r>
      <w:r>
        <w:rPr>
          <w:spacing w:val="-4"/>
          <w:sz w:val="28"/>
        </w:rPr>
        <w:t>para-</w:t>
      </w:r>
    </w:p>
    <w:p w:rsidR="00C71CDC" w:rsidRDefault="00810B99">
      <w:pPr>
        <w:pStyle w:val="ListParagraph"/>
        <w:numPr>
          <w:ilvl w:val="0"/>
          <w:numId w:val="5"/>
        </w:numPr>
        <w:tabs>
          <w:tab w:val="left" w:pos="2619"/>
        </w:tabs>
        <w:spacing w:before="191"/>
        <w:ind w:left="2619"/>
        <w:jc w:val="left"/>
        <w:rPr>
          <w:sz w:val="28"/>
        </w:rPr>
      </w:pPr>
      <w:r>
        <w:rPr>
          <w:sz w:val="28"/>
        </w:rPr>
        <w:t>graph</w:t>
      </w:r>
      <w:r>
        <w:rPr>
          <w:spacing w:val="19"/>
          <w:sz w:val="28"/>
        </w:rPr>
        <w:t xml:space="preserve"> </w:t>
      </w:r>
      <w:r>
        <w:rPr>
          <w:sz w:val="28"/>
        </w:rPr>
        <w:t>(1)</w:t>
      </w:r>
      <w:r>
        <w:rPr>
          <w:spacing w:val="20"/>
          <w:sz w:val="28"/>
        </w:rPr>
        <w:t xml:space="preserve"> </w:t>
      </w:r>
      <w:r>
        <w:rPr>
          <w:sz w:val="28"/>
        </w:rPr>
        <w:t>for</w:t>
      </w:r>
      <w:r>
        <w:rPr>
          <w:spacing w:val="20"/>
          <w:sz w:val="28"/>
        </w:rPr>
        <w:t xml:space="preserve"> </w:t>
      </w:r>
      <w:r>
        <w:rPr>
          <w:sz w:val="28"/>
        </w:rPr>
        <w:t>any</w:t>
      </w:r>
      <w:r>
        <w:rPr>
          <w:spacing w:val="19"/>
          <w:sz w:val="28"/>
        </w:rPr>
        <w:t xml:space="preserve"> </w:t>
      </w:r>
      <w:r>
        <w:rPr>
          <w:sz w:val="28"/>
        </w:rPr>
        <w:t>taxable</w:t>
      </w:r>
      <w:r>
        <w:rPr>
          <w:spacing w:val="20"/>
          <w:sz w:val="28"/>
        </w:rPr>
        <w:t xml:space="preserve"> </w:t>
      </w:r>
      <w:r>
        <w:rPr>
          <w:sz w:val="28"/>
        </w:rPr>
        <w:t>year</w:t>
      </w:r>
      <w:r>
        <w:rPr>
          <w:spacing w:val="20"/>
          <w:sz w:val="28"/>
        </w:rPr>
        <w:t xml:space="preserve"> </w:t>
      </w:r>
      <w:r>
        <w:rPr>
          <w:sz w:val="28"/>
        </w:rPr>
        <w:t>shall</w:t>
      </w:r>
      <w:r>
        <w:rPr>
          <w:spacing w:val="20"/>
          <w:sz w:val="28"/>
        </w:rPr>
        <w:t xml:space="preserve"> </w:t>
      </w:r>
      <w:r>
        <w:rPr>
          <w:sz w:val="28"/>
        </w:rPr>
        <w:t>not</w:t>
      </w:r>
      <w:r>
        <w:rPr>
          <w:spacing w:val="19"/>
          <w:sz w:val="28"/>
        </w:rPr>
        <w:t xml:space="preserve"> </w:t>
      </w:r>
      <w:r>
        <w:rPr>
          <w:sz w:val="28"/>
        </w:rPr>
        <w:t>exceed</w:t>
      </w:r>
      <w:r>
        <w:rPr>
          <w:spacing w:val="20"/>
          <w:sz w:val="28"/>
        </w:rPr>
        <w:t xml:space="preserve"> </w:t>
      </w:r>
      <w:r>
        <w:rPr>
          <w:spacing w:val="-5"/>
          <w:sz w:val="28"/>
        </w:rPr>
        <w:t>the</w:t>
      </w:r>
    </w:p>
    <w:p w:rsidR="00C71CDC" w:rsidRDefault="00810B99">
      <w:pPr>
        <w:pStyle w:val="ListParagraph"/>
        <w:numPr>
          <w:ilvl w:val="0"/>
          <w:numId w:val="5"/>
        </w:numPr>
        <w:tabs>
          <w:tab w:val="left" w:pos="2619"/>
        </w:tabs>
        <w:ind w:left="2619"/>
        <w:jc w:val="left"/>
        <w:rPr>
          <w:sz w:val="28"/>
        </w:rPr>
      </w:pPr>
      <w:r>
        <w:rPr>
          <w:spacing w:val="-2"/>
          <w:sz w:val="28"/>
        </w:rPr>
        <w:t>amount</w:t>
      </w:r>
      <w:r>
        <w:rPr>
          <w:spacing w:val="3"/>
          <w:sz w:val="28"/>
        </w:rPr>
        <w:t xml:space="preserve"> </w:t>
      </w:r>
      <w:r>
        <w:rPr>
          <w:spacing w:val="-2"/>
          <w:sz w:val="28"/>
        </w:rPr>
        <w:t>(if</w:t>
      </w:r>
      <w:r>
        <w:rPr>
          <w:spacing w:val="4"/>
          <w:sz w:val="28"/>
        </w:rPr>
        <w:t xml:space="preserve"> </w:t>
      </w:r>
      <w:r>
        <w:rPr>
          <w:spacing w:val="-2"/>
          <w:sz w:val="28"/>
        </w:rPr>
        <w:t>any)</w:t>
      </w:r>
      <w:r>
        <w:rPr>
          <w:spacing w:val="3"/>
          <w:sz w:val="28"/>
        </w:rPr>
        <w:t xml:space="preserve"> </w:t>
      </w:r>
      <w:r>
        <w:rPr>
          <w:spacing w:val="-2"/>
          <w:sz w:val="28"/>
        </w:rPr>
        <w:t>by</w:t>
      </w:r>
      <w:r>
        <w:rPr>
          <w:spacing w:val="4"/>
          <w:sz w:val="28"/>
        </w:rPr>
        <w:t xml:space="preserve"> </w:t>
      </w:r>
      <w:r>
        <w:rPr>
          <w:spacing w:val="-2"/>
          <w:sz w:val="28"/>
        </w:rPr>
        <w:t>which</w:t>
      </w:r>
      <w:r>
        <w:rPr>
          <w:spacing w:val="3"/>
          <w:sz w:val="28"/>
        </w:rPr>
        <w:t xml:space="preserve"> </w:t>
      </w:r>
      <w:r>
        <w:rPr>
          <w:spacing w:val="-2"/>
          <w:sz w:val="28"/>
        </w:rPr>
        <w:t>the</w:t>
      </w:r>
      <w:r>
        <w:rPr>
          <w:spacing w:val="4"/>
          <w:sz w:val="28"/>
        </w:rPr>
        <w:t xml:space="preserve"> </w:t>
      </w:r>
      <w:r>
        <w:rPr>
          <w:spacing w:val="-2"/>
          <w:sz w:val="28"/>
        </w:rPr>
        <w:t>applicable</w:t>
      </w:r>
      <w:r>
        <w:rPr>
          <w:spacing w:val="3"/>
          <w:sz w:val="28"/>
        </w:rPr>
        <w:t xml:space="preserve"> </w:t>
      </w:r>
      <w:r>
        <w:rPr>
          <w:spacing w:val="-2"/>
          <w:sz w:val="28"/>
        </w:rPr>
        <w:t>tax</w:t>
      </w:r>
      <w:r>
        <w:rPr>
          <w:spacing w:val="4"/>
          <w:sz w:val="28"/>
        </w:rPr>
        <w:t xml:space="preserve"> </w:t>
      </w:r>
      <w:r>
        <w:rPr>
          <w:spacing w:val="-2"/>
          <w:sz w:val="28"/>
        </w:rPr>
        <w:t>limit</w:t>
      </w:r>
      <w:r>
        <w:rPr>
          <w:spacing w:val="3"/>
          <w:sz w:val="28"/>
        </w:rPr>
        <w:t xml:space="preserve"> </w:t>
      </w:r>
      <w:r>
        <w:rPr>
          <w:spacing w:val="-5"/>
          <w:sz w:val="28"/>
        </w:rPr>
        <w:t>for</w:t>
      </w:r>
    </w:p>
    <w:p w:rsidR="00C71CDC" w:rsidRDefault="00810B99">
      <w:pPr>
        <w:pStyle w:val="ListParagraph"/>
        <w:numPr>
          <w:ilvl w:val="0"/>
          <w:numId w:val="5"/>
        </w:numPr>
        <w:tabs>
          <w:tab w:val="left" w:pos="2619"/>
        </w:tabs>
        <w:ind w:left="2619"/>
        <w:jc w:val="left"/>
        <w:rPr>
          <w:sz w:val="28"/>
        </w:rPr>
      </w:pPr>
      <w:r>
        <w:rPr>
          <w:spacing w:val="-4"/>
          <w:sz w:val="28"/>
        </w:rPr>
        <w:t>such</w:t>
      </w:r>
      <w:r>
        <w:rPr>
          <w:sz w:val="28"/>
        </w:rPr>
        <w:t xml:space="preserve"> </w:t>
      </w:r>
      <w:r>
        <w:rPr>
          <w:spacing w:val="-4"/>
          <w:sz w:val="28"/>
        </w:rPr>
        <w:t>taxable</w:t>
      </w:r>
      <w:r>
        <w:rPr>
          <w:sz w:val="28"/>
        </w:rPr>
        <w:t xml:space="preserve"> </w:t>
      </w:r>
      <w:r>
        <w:rPr>
          <w:spacing w:val="-4"/>
          <w:sz w:val="28"/>
        </w:rPr>
        <w:t>year</w:t>
      </w:r>
      <w:r>
        <w:rPr>
          <w:sz w:val="28"/>
        </w:rPr>
        <w:t xml:space="preserve"> </w:t>
      </w:r>
      <w:r>
        <w:rPr>
          <w:spacing w:val="-4"/>
          <w:sz w:val="28"/>
        </w:rPr>
        <w:t>exceeds</w:t>
      </w:r>
      <w:r>
        <w:rPr>
          <w:spacing w:val="1"/>
          <w:sz w:val="28"/>
        </w:rPr>
        <w:t xml:space="preserve"> </w:t>
      </w:r>
      <w:r>
        <w:rPr>
          <w:spacing w:val="-4"/>
          <w:sz w:val="28"/>
        </w:rPr>
        <w:t>the</w:t>
      </w:r>
      <w:r>
        <w:rPr>
          <w:sz w:val="28"/>
        </w:rPr>
        <w:t xml:space="preserve"> </w:t>
      </w:r>
      <w:r>
        <w:rPr>
          <w:spacing w:val="-4"/>
          <w:sz w:val="28"/>
        </w:rPr>
        <w:t>sum</w:t>
      </w:r>
      <w:r>
        <w:rPr>
          <w:sz w:val="28"/>
        </w:rPr>
        <w:t xml:space="preserve"> </w:t>
      </w:r>
      <w:r>
        <w:rPr>
          <w:spacing w:val="-5"/>
          <w:sz w:val="28"/>
        </w:rPr>
        <w:t>of—</w:t>
      </w:r>
    </w:p>
    <w:p w:rsidR="00C71CDC" w:rsidRDefault="00810B99">
      <w:pPr>
        <w:pStyle w:val="ListParagraph"/>
        <w:numPr>
          <w:ilvl w:val="0"/>
          <w:numId w:val="5"/>
        </w:numPr>
        <w:tabs>
          <w:tab w:val="left" w:pos="3739"/>
        </w:tabs>
        <w:ind w:left="3739" w:hanging="2020"/>
        <w:jc w:val="left"/>
        <w:rPr>
          <w:sz w:val="28"/>
        </w:rPr>
      </w:pPr>
      <w:r>
        <w:rPr>
          <w:spacing w:val="-2"/>
          <w:sz w:val="28"/>
        </w:rPr>
        <w:t>‘‘(A)</w:t>
      </w:r>
      <w:r>
        <w:rPr>
          <w:spacing w:val="21"/>
          <w:sz w:val="28"/>
        </w:rPr>
        <w:t xml:space="preserve"> </w:t>
      </w:r>
      <w:r>
        <w:rPr>
          <w:spacing w:val="-2"/>
          <w:sz w:val="28"/>
        </w:rPr>
        <w:t>the</w:t>
      </w:r>
      <w:r>
        <w:rPr>
          <w:spacing w:val="22"/>
          <w:sz w:val="28"/>
        </w:rPr>
        <w:t xml:space="preserve"> </w:t>
      </w:r>
      <w:r>
        <w:rPr>
          <w:spacing w:val="-2"/>
          <w:sz w:val="28"/>
        </w:rPr>
        <w:t>credit</w:t>
      </w:r>
      <w:r>
        <w:rPr>
          <w:spacing w:val="22"/>
          <w:sz w:val="28"/>
        </w:rPr>
        <w:t xml:space="preserve"> </w:t>
      </w:r>
      <w:r>
        <w:rPr>
          <w:spacing w:val="-2"/>
          <w:sz w:val="28"/>
        </w:rPr>
        <w:t>allowable</w:t>
      </w:r>
      <w:r>
        <w:rPr>
          <w:spacing w:val="22"/>
          <w:sz w:val="28"/>
        </w:rPr>
        <w:t xml:space="preserve"> </w:t>
      </w:r>
      <w:r>
        <w:rPr>
          <w:spacing w:val="-2"/>
          <w:sz w:val="28"/>
        </w:rPr>
        <w:t>under</w:t>
      </w:r>
      <w:r>
        <w:rPr>
          <w:spacing w:val="22"/>
          <w:sz w:val="28"/>
        </w:rPr>
        <w:t xml:space="preserve"> </w:t>
      </w:r>
      <w:r>
        <w:rPr>
          <w:spacing w:val="-2"/>
          <w:sz w:val="28"/>
        </w:rPr>
        <w:t>subsection</w:t>
      </w:r>
    </w:p>
    <w:p w:rsidR="00C71CDC" w:rsidRDefault="00810B99">
      <w:pPr>
        <w:pStyle w:val="ListParagraph"/>
        <w:numPr>
          <w:ilvl w:val="0"/>
          <w:numId w:val="5"/>
        </w:numPr>
        <w:tabs>
          <w:tab w:val="left" w:pos="3179"/>
        </w:tabs>
        <w:spacing w:before="191"/>
        <w:ind w:left="3179" w:hanging="1460"/>
        <w:jc w:val="left"/>
        <w:rPr>
          <w:sz w:val="28"/>
        </w:rPr>
      </w:pPr>
      <w:r>
        <w:rPr>
          <w:spacing w:val="-6"/>
          <w:sz w:val="28"/>
        </w:rPr>
        <w:t>(a)</w:t>
      </w:r>
      <w:r>
        <w:rPr>
          <w:spacing w:val="8"/>
          <w:sz w:val="28"/>
        </w:rPr>
        <w:t xml:space="preserve"> </w:t>
      </w:r>
      <w:r>
        <w:rPr>
          <w:spacing w:val="-6"/>
          <w:sz w:val="28"/>
        </w:rPr>
        <w:t>for</w:t>
      </w:r>
      <w:r>
        <w:rPr>
          <w:spacing w:val="8"/>
          <w:sz w:val="28"/>
        </w:rPr>
        <w:t xml:space="preserve"> </w:t>
      </w:r>
      <w:r>
        <w:rPr>
          <w:spacing w:val="-6"/>
          <w:sz w:val="28"/>
        </w:rPr>
        <w:t>such</w:t>
      </w:r>
      <w:r>
        <w:rPr>
          <w:spacing w:val="9"/>
          <w:sz w:val="28"/>
        </w:rPr>
        <w:t xml:space="preserve"> </w:t>
      </w:r>
      <w:r>
        <w:rPr>
          <w:spacing w:val="-6"/>
          <w:sz w:val="28"/>
        </w:rPr>
        <w:t>taxable</w:t>
      </w:r>
      <w:r>
        <w:rPr>
          <w:spacing w:val="8"/>
          <w:sz w:val="28"/>
        </w:rPr>
        <w:t xml:space="preserve"> </w:t>
      </w:r>
      <w:r>
        <w:rPr>
          <w:spacing w:val="-6"/>
          <w:sz w:val="28"/>
        </w:rPr>
        <w:t>year</w:t>
      </w:r>
      <w:r>
        <w:rPr>
          <w:spacing w:val="9"/>
          <w:sz w:val="28"/>
        </w:rPr>
        <w:t xml:space="preserve"> </w:t>
      </w:r>
      <w:r>
        <w:rPr>
          <w:spacing w:val="-6"/>
          <w:sz w:val="28"/>
        </w:rPr>
        <w:t>determined</w:t>
      </w:r>
      <w:r>
        <w:rPr>
          <w:spacing w:val="8"/>
          <w:sz w:val="28"/>
        </w:rPr>
        <w:t xml:space="preserve"> </w:t>
      </w:r>
      <w:r>
        <w:rPr>
          <w:spacing w:val="-6"/>
          <w:sz w:val="28"/>
        </w:rPr>
        <w:t>without</w:t>
      </w:r>
      <w:r>
        <w:rPr>
          <w:spacing w:val="9"/>
          <w:sz w:val="28"/>
        </w:rPr>
        <w:t xml:space="preserve"> </w:t>
      </w:r>
      <w:r>
        <w:rPr>
          <w:spacing w:val="-6"/>
          <w:sz w:val="28"/>
        </w:rPr>
        <w:t>re-</w:t>
      </w:r>
    </w:p>
    <w:p w:rsidR="00C71CDC" w:rsidRDefault="00810B99">
      <w:pPr>
        <w:pStyle w:val="ListParagraph"/>
        <w:numPr>
          <w:ilvl w:val="0"/>
          <w:numId w:val="5"/>
        </w:numPr>
        <w:tabs>
          <w:tab w:val="left" w:pos="3179"/>
        </w:tabs>
        <w:ind w:left="3179" w:hanging="1600"/>
        <w:jc w:val="left"/>
        <w:rPr>
          <w:sz w:val="28"/>
        </w:rPr>
      </w:pPr>
      <w:proofErr w:type="spellStart"/>
      <w:r>
        <w:rPr>
          <w:spacing w:val="-2"/>
          <w:sz w:val="28"/>
        </w:rPr>
        <w:t>gard</w:t>
      </w:r>
      <w:proofErr w:type="spellEnd"/>
      <w:r>
        <w:rPr>
          <w:spacing w:val="-1"/>
          <w:sz w:val="28"/>
        </w:rPr>
        <w:t xml:space="preserve"> </w:t>
      </w:r>
      <w:r>
        <w:rPr>
          <w:spacing w:val="-2"/>
          <w:sz w:val="28"/>
        </w:rPr>
        <w:t>to</w:t>
      </w:r>
      <w:r>
        <w:rPr>
          <w:sz w:val="28"/>
        </w:rPr>
        <w:t xml:space="preserve"> </w:t>
      </w:r>
      <w:r>
        <w:rPr>
          <w:spacing w:val="-2"/>
          <w:sz w:val="28"/>
        </w:rPr>
        <w:t>this</w:t>
      </w:r>
      <w:r>
        <w:rPr>
          <w:sz w:val="28"/>
        </w:rPr>
        <w:t xml:space="preserve"> </w:t>
      </w:r>
      <w:r>
        <w:rPr>
          <w:spacing w:val="-2"/>
          <w:sz w:val="28"/>
        </w:rPr>
        <w:t>subsection,</w:t>
      </w:r>
      <w:r>
        <w:rPr>
          <w:spacing w:val="-1"/>
          <w:sz w:val="28"/>
        </w:rPr>
        <w:t xml:space="preserve"> </w:t>
      </w:r>
      <w:r>
        <w:rPr>
          <w:spacing w:val="-5"/>
          <w:sz w:val="28"/>
        </w:rPr>
        <w:t>and</w:t>
      </w:r>
    </w:p>
    <w:p w:rsidR="00C71CDC" w:rsidRDefault="00810B99">
      <w:pPr>
        <w:pStyle w:val="ListParagraph"/>
        <w:numPr>
          <w:ilvl w:val="0"/>
          <w:numId w:val="5"/>
        </w:numPr>
        <w:tabs>
          <w:tab w:val="left" w:pos="3739"/>
        </w:tabs>
        <w:ind w:left="3739" w:hanging="2160"/>
        <w:jc w:val="left"/>
        <w:rPr>
          <w:sz w:val="28"/>
        </w:rPr>
      </w:pPr>
      <w:r>
        <w:rPr>
          <w:sz w:val="28"/>
        </w:rPr>
        <w:t>‘‘(B)</w:t>
      </w:r>
      <w:r>
        <w:rPr>
          <w:spacing w:val="12"/>
          <w:sz w:val="28"/>
        </w:rPr>
        <w:t xml:space="preserve"> </w:t>
      </w:r>
      <w:r>
        <w:rPr>
          <w:sz w:val="28"/>
        </w:rPr>
        <w:t>the</w:t>
      </w:r>
      <w:r>
        <w:rPr>
          <w:spacing w:val="12"/>
          <w:sz w:val="28"/>
        </w:rPr>
        <w:t xml:space="preserve"> </w:t>
      </w:r>
      <w:r>
        <w:rPr>
          <w:sz w:val="28"/>
        </w:rPr>
        <w:t>amounts</w:t>
      </w:r>
      <w:r>
        <w:rPr>
          <w:spacing w:val="12"/>
          <w:sz w:val="28"/>
        </w:rPr>
        <w:t xml:space="preserve"> </w:t>
      </w:r>
      <w:r>
        <w:rPr>
          <w:sz w:val="28"/>
        </w:rPr>
        <w:t>which,</w:t>
      </w:r>
      <w:r>
        <w:rPr>
          <w:spacing w:val="12"/>
          <w:sz w:val="28"/>
        </w:rPr>
        <w:t xml:space="preserve"> </w:t>
      </w:r>
      <w:r>
        <w:rPr>
          <w:sz w:val="28"/>
        </w:rPr>
        <w:t>by</w:t>
      </w:r>
      <w:r>
        <w:rPr>
          <w:spacing w:val="12"/>
          <w:sz w:val="28"/>
        </w:rPr>
        <w:t xml:space="preserve"> </w:t>
      </w:r>
      <w:r>
        <w:rPr>
          <w:sz w:val="28"/>
        </w:rPr>
        <w:t>reason</w:t>
      </w:r>
      <w:r>
        <w:rPr>
          <w:spacing w:val="12"/>
          <w:sz w:val="28"/>
        </w:rPr>
        <w:t xml:space="preserve"> </w:t>
      </w:r>
      <w:r>
        <w:rPr>
          <w:sz w:val="28"/>
        </w:rPr>
        <w:t>of</w:t>
      </w:r>
      <w:r>
        <w:rPr>
          <w:spacing w:val="12"/>
          <w:sz w:val="28"/>
        </w:rPr>
        <w:t xml:space="preserve"> </w:t>
      </w:r>
      <w:r>
        <w:rPr>
          <w:spacing w:val="-4"/>
          <w:sz w:val="28"/>
        </w:rPr>
        <w:t>this</w:t>
      </w:r>
    </w:p>
    <w:p w:rsidR="00C71CDC" w:rsidRDefault="00810B99">
      <w:pPr>
        <w:pStyle w:val="ListParagraph"/>
        <w:numPr>
          <w:ilvl w:val="0"/>
          <w:numId w:val="5"/>
        </w:numPr>
        <w:tabs>
          <w:tab w:val="left" w:pos="3179"/>
        </w:tabs>
        <w:ind w:left="3179" w:hanging="1600"/>
        <w:jc w:val="left"/>
        <w:rPr>
          <w:sz w:val="28"/>
        </w:rPr>
      </w:pPr>
      <w:r>
        <w:rPr>
          <w:spacing w:val="-4"/>
          <w:sz w:val="28"/>
        </w:rPr>
        <w:t>subsection,</w:t>
      </w:r>
      <w:r>
        <w:rPr>
          <w:spacing w:val="10"/>
          <w:sz w:val="28"/>
        </w:rPr>
        <w:t xml:space="preserve"> </w:t>
      </w:r>
      <w:r>
        <w:rPr>
          <w:spacing w:val="-4"/>
          <w:sz w:val="28"/>
        </w:rPr>
        <w:t>are</w:t>
      </w:r>
      <w:r>
        <w:rPr>
          <w:spacing w:val="10"/>
          <w:sz w:val="28"/>
        </w:rPr>
        <w:t xml:space="preserve"> </w:t>
      </w:r>
      <w:r>
        <w:rPr>
          <w:spacing w:val="-4"/>
          <w:sz w:val="28"/>
        </w:rPr>
        <w:t>carried</w:t>
      </w:r>
      <w:r>
        <w:rPr>
          <w:spacing w:val="10"/>
          <w:sz w:val="28"/>
        </w:rPr>
        <w:t xml:space="preserve"> </w:t>
      </w:r>
      <w:r>
        <w:rPr>
          <w:spacing w:val="-4"/>
          <w:sz w:val="28"/>
        </w:rPr>
        <w:t>to</w:t>
      </w:r>
      <w:r>
        <w:rPr>
          <w:spacing w:val="10"/>
          <w:sz w:val="28"/>
        </w:rPr>
        <w:t xml:space="preserve"> </w:t>
      </w:r>
      <w:r>
        <w:rPr>
          <w:spacing w:val="-4"/>
          <w:sz w:val="28"/>
        </w:rPr>
        <w:t>such</w:t>
      </w:r>
      <w:r>
        <w:rPr>
          <w:spacing w:val="10"/>
          <w:sz w:val="28"/>
        </w:rPr>
        <w:t xml:space="preserve"> </w:t>
      </w:r>
      <w:r>
        <w:rPr>
          <w:spacing w:val="-4"/>
          <w:sz w:val="28"/>
        </w:rPr>
        <w:t>taxable</w:t>
      </w:r>
      <w:r>
        <w:rPr>
          <w:spacing w:val="11"/>
          <w:sz w:val="28"/>
        </w:rPr>
        <w:t xml:space="preserve"> </w:t>
      </w:r>
      <w:r>
        <w:rPr>
          <w:spacing w:val="-4"/>
          <w:sz w:val="28"/>
        </w:rPr>
        <w:t>year</w:t>
      </w:r>
      <w:r>
        <w:rPr>
          <w:spacing w:val="10"/>
          <w:sz w:val="28"/>
        </w:rPr>
        <w:t xml:space="preserve"> </w:t>
      </w:r>
      <w:r>
        <w:rPr>
          <w:spacing w:val="-5"/>
          <w:sz w:val="28"/>
        </w:rPr>
        <w:t>and</w:t>
      </w:r>
    </w:p>
    <w:p w:rsidR="00C71CDC" w:rsidRDefault="00810B99">
      <w:pPr>
        <w:pStyle w:val="ListParagraph"/>
        <w:numPr>
          <w:ilvl w:val="0"/>
          <w:numId w:val="5"/>
        </w:numPr>
        <w:tabs>
          <w:tab w:val="left" w:pos="3179"/>
        </w:tabs>
        <w:spacing w:before="191"/>
        <w:ind w:left="3179" w:hanging="1600"/>
        <w:jc w:val="left"/>
        <w:rPr>
          <w:sz w:val="28"/>
        </w:rPr>
      </w:pPr>
      <w:r>
        <w:rPr>
          <w:spacing w:val="-2"/>
          <w:sz w:val="28"/>
        </w:rPr>
        <w:t>are</w:t>
      </w:r>
      <w:r>
        <w:rPr>
          <w:spacing w:val="13"/>
          <w:sz w:val="28"/>
        </w:rPr>
        <w:t xml:space="preserve"> </w:t>
      </w:r>
      <w:r>
        <w:rPr>
          <w:spacing w:val="-2"/>
          <w:sz w:val="28"/>
        </w:rPr>
        <w:t>attributable</w:t>
      </w:r>
      <w:r>
        <w:rPr>
          <w:spacing w:val="14"/>
          <w:sz w:val="28"/>
        </w:rPr>
        <w:t xml:space="preserve"> </w:t>
      </w:r>
      <w:r>
        <w:rPr>
          <w:spacing w:val="-2"/>
          <w:sz w:val="28"/>
        </w:rPr>
        <w:t>to</w:t>
      </w:r>
      <w:r>
        <w:rPr>
          <w:spacing w:val="13"/>
          <w:sz w:val="28"/>
        </w:rPr>
        <w:t xml:space="preserve"> </w:t>
      </w:r>
      <w:r>
        <w:rPr>
          <w:spacing w:val="-2"/>
          <w:sz w:val="28"/>
        </w:rPr>
        <w:t>taxable</w:t>
      </w:r>
      <w:r>
        <w:rPr>
          <w:spacing w:val="14"/>
          <w:sz w:val="28"/>
        </w:rPr>
        <w:t xml:space="preserve"> </w:t>
      </w:r>
      <w:r>
        <w:rPr>
          <w:spacing w:val="-2"/>
          <w:sz w:val="28"/>
        </w:rPr>
        <w:t>years</w:t>
      </w:r>
      <w:r>
        <w:rPr>
          <w:spacing w:val="13"/>
          <w:sz w:val="28"/>
        </w:rPr>
        <w:t xml:space="preserve"> </w:t>
      </w:r>
      <w:r>
        <w:rPr>
          <w:spacing w:val="-2"/>
          <w:sz w:val="28"/>
        </w:rPr>
        <w:t>before</w:t>
      </w:r>
      <w:r>
        <w:rPr>
          <w:spacing w:val="14"/>
          <w:sz w:val="28"/>
        </w:rPr>
        <w:t xml:space="preserve"> </w:t>
      </w:r>
      <w:r>
        <w:rPr>
          <w:spacing w:val="-2"/>
          <w:sz w:val="28"/>
        </w:rPr>
        <w:t>the</w:t>
      </w:r>
      <w:r>
        <w:rPr>
          <w:spacing w:val="14"/>
          <w:sz w:val="28"/>
        </w:rPr>
        <w:t xml:space="preserve"> </w:t>
      </w:r>
      <w:r>
        <w:rPr>
          <w:spacing w:val="-5"/>
          <w:sz w:val="28"/>
        </w:rPr>
        <w:t>un-</w:t>
      </w:r>
    </w:p>
    <w:p w:rsidR="00C71CDC" w:rsidRDefault="00810B99">
      <w:pPr>
        <w:pStyle w:val="ListParagraph"/>
        <w:numPr>
          <w:ilvl w:val="0"/>
          <w:numId w:val="5"/>
        </w:numPr>
        <w:tabs>
          <w:tab w:val="left" w:pos="3179"/>
        </w:tabs>
        <w:ind w:left="3179" w:hanging="1600"/>
        <w:jc w:val="left"/>
        <w:rPr>
          <w:sz w:val="28"/>
        </w:rPr>
      </w:pPr>
      <w:r>
        <w:rPr>
          <w:spacing w:val="-6"/>
          <w:sz w:val="28"/>
        </w:rPr>
        <w:t>used</w:t>
      </w:r>
      <w:r>
        <w:rPr>
          <w:spacing w:val="6"/>
          <w:sz w:val="28"/>
        </w:rPr>
        <w:t xml:space="preserve"> </w:t>
      </w:r>
      <w:r>
        <w:rPr>
          <w:spacing w:val="-6"/>
          <w:sz w:val="28"/>
        </w:rPr>
        <w:t>credit</w:t>
      </w:r>
      <w:r>
        <w:rPr>
          <w:spacing w:val="6"/>
          <w:sz w:val="28"/>
        </w:rPr>
        <w:t xml:space="preserve"> </w:t>
      </w:r>
      <w:r>
        <w:rPr>
          <w:spacing w:val="-6"/>
          <w:sz w:val="28"/>
        </w:rPr>
        <w:t>year.</w:t>
      </w:r>
    </w:p>
    <w:p w:rsidR="00C71CDC" w:rsidRDefault="00810B99">
      <w:pPr>
        <w:pStyle w:val="ListParagraph"/>
        <w:numPr>
          <w:ilvl w:val="0"/>
          <w:numId w:val="5"/>
        </w:numPr>
        <w:tabs>
          <w:tab w:val="left" w:pos="3179"/>
        </w:tabs>
        <w:ind w:left="3179" w:hanging="1599"/>
        <w:jc w:val="left"/>
        <w:rPr>
          <w:sz w:val="28"/>
        </w:rPr>
      </w:pPr>
      <w:r>
        <w:rPr>
          <w:w w:val="105"/>
          <w:sz w:val="28"/>
        </w:rPr>
        <w:t>‘‘(3)</w:t>
      </w:r>
      <w:r>
        <w:rPr>
          <w:spacing w:val="66"/>
          <w:w w:val="105"/>
          <w:sz w:val="28"/>
        </w:rPr>
        <w:t xml:space="preserve"> </w:t>
      </w:r>
      <w:r>
        <w:rPr>
          <w:w w:val="105"/>
          <w:sz w:val="28"/>
        </w:rPr>
        <w:t>A</w:t>
      </w:r>
      <w:r>
        <w:rPr>
          <w:w w:val="105"/>
          <w:sz w:val="21"/>
        </w:rPr>
        <w:t>PPLICABLE</w:t>
      </w:r>
      <w:r>
        <w:rPr>
          <w:spacing w:val="63"/>
          <w:w w:val="150"/>
          <w:sz w:val="21"/>
        </w:rPr>
        <w:t xml:space="preserve"> </w:t>
      </w:r>
      <w:r>
        <w:rPr>
          <w:w w:val="105"/>
          <w:sz w:val="21"/>
        </w:rPr>
        <w:t>TAX</w:t>
      </w:r>
      <w:r>
        <w:rPr>
          <w:spacing w:val="63"/>
          <w:w w:val="150"/>
          <w:sz w:val="21"/>
        </w:rPr>
        <w:t xml:space="preserve"> </w:t>
      </w:r>
      <w:proofErr w:type="gramStart"/>
      <w:r>
        <w:rPr>
          <w:w w:val="105"/>
          <w:sz w:val="21"/>
        </w:rPr>
        <w:t>LIMIT</w:t>
      </w:r>
      <w:r>
        <w:rPr>
          <w:w w:val="105"/>
          <w:sz w:val="28"/>
        </w:rPr>
        <w:t>.—</w:t>
      </w:r>
      <w:proofErr w:type="gramEnd"/>
      <w:r>
        <w:rPr>
          <w:w w:val="105"/>
          <w:sz w:val="28"/>
        </w:rPr>
        <w:t>For</w:t>
      </w:r>
      <w:r>
        <w:rPr>
          <w:spacing w:val="66"/>
          <w:w w:val="105"/>
          <w:sz w:val="28"/>
        </w:rPr>
        <w:t xml:space="preserve"> </w:t>
      </w:r>
      <w:r>
        <w:rPr>
          <w:w w:val="105"/>
          <w:sz w:val="28"/>
        </w:rPr>
        <w:t>purposes</w:t>
      </w:r>
      <w:r>
        <w:rPr>
          <w:spacing w:val="67"/>
          <w:w w:val="105"/>
          <w:sz w:val="28"/>
        </w:rPr>
        <w:t xml:space="preserve"> </w:t>
      </w:r>
      <w:r>
        <w:rPr>
          <w:spacing w:val="-5"/>
          <w:w w:val="105"/>
          <w:sz w:val="28"/>
        </w:rPr>
        <w:t>of</w:t>
      </w:r>
    </w:p>
    <w:p w:rsidR="00C71CDC" w:rsidRDefault="00810B99">
      <w:pPr>
        <w:pStyle w:val="ListParagraph"/>
        <w:numPr>
          <w:ilvl w:val="0"/>
          <w:numId w:val="5"/>
        </w:numPr>
        <w:tabs>
          <w:tab w:val="left" w:pos="2619"/>
        </w:tabs>
        <w:ind w:left="2619" w:hanging="1039"/>
        <w:jc w:val="left"/>
        <w:rPr>
          <w:sz w:val="28"/>
        </w:rPr>
      </w:pPr>
      <w:r>
        <w:rPr>
          <w:spacing w:val="-2"/>
          <w:sz w:val="28"/>
        </w:rPr>
        <w:t>this</w:t>
      </w:r>
      <w:r>
        <w:rPr>
          <w:spacing w:val="2"/>
          <w:sz w:val="28"/>
        </w:rPr>
        <w:t xml:space="preserve"> </w:t>
      </w:r>
      <w:r>
        <w:rPr>
          <w:spacing w:val="-2"/>
          <w:sz w:val="28"/>
        </w:rPr>
        <w:t>subsection,</w:t>
      </w:r>
      <w:r>
        <w:rPr>
          <w:spacing w:val="3"/>
          <w:sz w:val="28"/>
        </w:rPr>
        <w:t xml:space="preserve"> </w:t>
      </w:r>
      <w:r>
        <w:rPr>
          <w:spacing w:val="-2"/>
          <w:sz w:val="28"/>
        </w:rPr>
        <w:t>the</w:t>
      </w:r>
      <w:r>
        <w:rPr>
          <w:spacing w:val="3"/>
          <w:sz w:val="28"/>
        </w:rPr>
        <w:t xml:space="preserve"> </w:t>
      </w:r>
      <w:r>
        <w:rPr>
          <w:spacing w:val="-2"/>
          <w:sz w:val="28"/>
        </w:rPr>
        <w:t>term</w:t>
      </w:r>
      <w:r>
        <w:rPr>
          <w:spacing w:val="2"/>
          <w:sz w:val="28"/>
        </w:rPr>
        <w:t xml:space="preserve"> </w:t>
      </w:r>
      <w:r>
        <w:rPr>
          <w:spacing w:val="-2"/>
          <w:sz w:val="28"/>
        </w:rPr>
        <w:t>‘applicable</w:t>
      </w:r>
      <w:r>
        <w:rPr>
          <w:spacing w:val="3"/>
          <w:sz w:val="28"/>
        </w:rPr>
        <w:t xml:space="preserve"> </w:t>
      </w:r>
      <w:r>
        <w:rPr>
          <w:spacing w:val="-2"/>
          <w:sz w:val="28"/>
        </w:rPr>
        <w:t>tax</w:t>
      </w:r>
      <w:r>
        <w:rPr>
          <w:spacing w:val="3"/>
          <w:sz w:val="28"/>
        </w:rPr>
        <w:t xml:space="preserve"> </w:t>
      </w:r>
      <w:r>
        <w:rPr>
          <w:spacing w:val="-2"/>
          <w:sz w:val="28"/>
        </w:rPr>
        <w:t>limit’</w:t>
      </w:r>
      <w:r>
        <w:rPr>
          <w:spacing w:val="2"/>
          <w:sz w:val="28"/>
        </w:rPr>
        <w:t xml:space="preserve"> </w:t>
      </w:r>
      <w:r>
        <w:rPr>
          <w:spacing w:val="-2"/>
          <w:sz w:val="28"/>
        </w:rPr>
        <w:t>means</w:t>
      </w:r>
    </w:p>
    <w:p w:rsidR="00C71CDC" w:rsidRDefault="00810B99">
      <w:pPr>
        <w:pStyle w:val="ListParagraph"/>
        <w:numPr>
          <w:ilvl w:val="0"/>
          <w:numId w:val="5"/>
        </w:numPr>
        <w:tabs>
          <w:tab w:val="left" w:pos="2619"/>
        </w:tabs>
        <w:spacing w:before="191"/>
        <w:ind w:left="2619" w:hanging="1039"/>
        <w:jc w:val="left"/>
        <w:rPr>
          <w:sz w:val="28"/>
        </w:rPr>
      </w:pPr>
      <w:r>
        <w:rPr>
          <w:spacing w:val="-2"/>
          <w:sz w:val="28"/>
        </w:rPr>
        <w:t>the</w:t>
      </w:r>
      <w:r>
        <w:rPr>
          <w:spacing w:val="16"/>
          <w:sz w:val="28"/>
        </w:rPr>
        <w:t xml:space="preserve"> </w:t>
      </w:r>
      <w:r>
        <w:rPr>
          <w:spacing w:val="-2"/>
          <w:sz w:val="28"/>
        </w:rPr>
        <w:t>limitation</w:t>
      </w:r>
      <w:r>
        <w:rPr>
          <w:spacing w:val="16"/>
          <w:sz w:val="28"/>
        </w:rPr>
        <w:t xml:space="preserve"> </w:t>
      </w:r>
      <w:r>
        <w:rPr>
          <w:spacing w:val="-2"/>
          <w:sz w:val="28"/>
        </w:rPr>
        <w:t>imposed</w:t>
      </w:r>
      <w:r>
        <w:rPr>
          <w:spacing w:val="16"/>
          <w:sz w:val="28"/>
        </w:rPr>
        <w:t xml:space="preserve"> </w:t>
      </w:r>
      <w:r>
        <w:rPr>
          <w:spacing w:val="-2"/>
          <w:sz w:val="28"/>
        </w:rPr>
        <w:t>by</w:t>
      </w:r>
      <w:r>
        <w:rPr>
          <w:spacing w:val="17"/>
          <w:sz w:val="28"/>
        </w:rPr>
        <w:t xml:space="preserve"> </w:t>
      </w:r>
      <w:r>
        <w:rPr>
          <w:spacing w:val="-2"/>
          <w:sz w:val="28"/>
        </w:rPr>
        <w:t>section</w:t>
      </w:r>
      <w:r>
        <w:rPr>
          <w:spacing w:val="16"/>
          <w:sz w:val="28"/>
        </w:rPr>
        <w:t xml:space="preserve"> </w:t>
      </w:r>
      <w:r>
        <w:rPr>
          <w:spacing w:val="-2"/>
          <w:sz w:val="28"/>
        </w:rPr>
        <w:t>26(a)</w:t>
      </w:r>
      <w:r>
        <w:rPr>
          <w:spacing w:val="16"/>
          <w:sz w:val="28"/>
        </w:rPr>
        <w:t xml:space="preserve"> </w:t>
      </w:r>
      <w:r>
        <w:rPr>
          <w:spacing w:val="-2"/>
          <w:sz w:val="28"/>
        </w:rPr>
        <w:t>for</w:t>
      </w:r>
      <w:r>
        <w:rPr>
          <w:spacing w:val="16"/>
          <w:sz w:val="28"/>
        </w:rPr>
        <w:t xml:space="preserve"> </w:t>
      </w:r>
      <w:r>
        <w:rPr>
          <w:spacing w:val="-2"/>
          <w:sz w:val="28"/>
        </w:rPr>
        <w:t>the</w:t>
      </w:r>
      <w:r>
        <w:rPr>
          <w:spacing w:val="17"/>
          <w:sz w:val="28"/>
        </w:rPr>
        <w:t xml:space="preserve"> </w:t>
      </w:r>
      <w:r>
        <w:rPr>
          <w:spacing w:val="-4"/>
          <w:sz w:val="28"/>
        </w:rPr>
        <w:t>tax-</w:t>
      </w:r>
    </w:p>
    <w:p w:rsidR="00C71CDC" w:rsidRDefault="00810B99">
      <w:pPr>
        <w:pStyle w:val="ListParagraph"/>
        <w:numPr>
          <w:ilvl w:val="0"/>
          <w:numId w:val="5"/>
        </w:numPr>
        <w:tabs>
          <w:tab w:val="left" w:pos="2619"/>
        </w:tabs>
        <w:ind w:left="2619" w:hanging="1039"/>
        <w:jc w:val="left"/>
        <w:rPr>
          <w:sz w:val="28"/>
        </w:rPr>
      </w:pPr>
      <w:r>
        <w:rPr>
          <w:spacing w:val="-4"/>
          <w:sz w:val="28"/>
        </w:rPr>
        <w:t>able</w:t>
      </w:r>
      <w:r>
        <w:rPr>
          <w:spacing w:val="3"/>
          <w:sz w:val="28"/>
        </w:rPr>
        <w:t xml:space="preserve"> </w:t>
      </w:r>
      <w:r>
        <w:rPr>
          <w:spacing w:val="-4"/>
          <w:sz w:val="28"/>
        </w:rPr>
        <w:t>year</w:t>
      </w:r>
      <w:r>
        <w:rPr>
          <w:spacing w:val="4"/>
          <w:sz w:val="28"/>
        </w:rPr>
        <w:t xml:space="preserve"> </w:t>
      </w:r>
      <w:r>
        <w:rPr>
          <w:spacing w:val="-4"/>
          <w:sz w:val="28"/>
        </w:rPr>
        <w:t>reduced</w:t>
      </w:r>
      <w:r>
        <w:rPr>
          <w:spacing w:val="4"/>
          <w:sz w:val="28"/>
        </w:rPr>
        <w:t xml:space="preserve"> </w:t>
      </w:r>
      <w:r>
        <w:rPr>
          <w:spacing w:val="-4"/>
          <w:sz w:val="28"/>
        </w:rPr>
        <w:t>by</w:t>
      </w:r>
      <w:r>
        <w:rPr>
          <w:spacing w:val="3"/>
          <w:sz w:val="28"/>
        </w:rPr>
        <w:t xml:space="preserve"> </w:t>
      </w:r>
      <w:r>
        <w:rPr>
          <w:spacing w:val="-4"/>
          <w:sz w:val="28"/>
        </w:rPr>
        <w:t>the</w:t>
      </w:r>
      <w:r>
        <w:rPr>
          <w:spacing w:val="4"/>
          <w:sz w:val="28"/>
        </w:rPr>
        <w:t xml:space="preserve"> </w:t>
      </w:r>
      <w:r>
        <w:rPr>
          <w:spacing w:val="-4"/>
          <w:sz w:val="28"/>
        </w:rPr>
        <w:t>sum</w:t>
      </w:r>
      <w:r>
        <w:rPr>
          <w:spacing w:val="4"/>
          <w:sz w:val="28"/>
        </w:rPr>
        <w:t xml:space="preserve"> </w:t>
      </w:r>
      <w:r>
        <w:rPr>
          <w:spacing w:val="-4"/>
          <w:sz w:val="28"/>
        </w:rPr>
        <w:t>of</w:t>
      </w:r>
      <w:r>
        <w:rPr>
          <w:spacing w:val="3"/>
          <w:sz w:val="28"/>
        </w:rPr>
        <w:t xml:space="preserve"> </w:t>
      </w:r>
      <w:r>
        <w:rPr>
          <w:spacing w:val="-4"/>
          <w:sz w:val="28"/>
        </w:rPr>
        <w:t>the</w:t>
      </w:r>
      <w:r>
        <w:rPr>
          <w:spacing w:val="4"/>
          <w:sz w:val="28"/>
        </w:rPr>
        <w:t xml:space="preserve"> </w:t>
      </w:r>
      <w:r>
        <w:rPr>
          <w:spacing w:val="-4"/>
          <w:sz w:val="28"/>
        </w:rPr>
        <w:t>credits</w:t>
      </w:r>
      <w:r>
        <w:rPr>
          <w:spacing w:val="4"/>
          <w:sz w:val="28"/>
        </w:rPr>
        <w:t xml:space="preserve"> </w:t>
      </w:r>
      <w:r>
        <w:rPr>
          <w:spacing w:val="-4"/>
          <w:sz w:val="28"/>
        </w:rPr>
        <w:t>allowable</w:t>
      </w:r>
    </w:p>
    <w:p w:rsidR="00C71CDC" w:rsidRDefault="00810B99">
      <w:pPr>
        <w:pStyle w:val="ListParagraph"/>
        <w:numPr>
          <w:ilvl w:val="0"/>
          <w:numId w:val="5"/>
        </w:numPr>
        <w:tabs>
          <w:tab w:val="left" w:pos="2619"/>
        </w:tabs>
        <w:ind w:left="2619" w:hanging="1039"/>
        <w:jc w:val="left"/>
        <w:rPr>
          <w:sz w:val="28"/>
        </w:rPr>
      </w:pPr>
      <w:r>
        <w:rPr>
          <w:spacing w:val="-2"/>
          <w:sz w:val="28"/>
        </w:rPr>
        <w:t>under</w:t>
      </w:r>
      <w:r>
        <w:rPr>
          <w:spacing w:val="-1"/>
          <w:sz w:val="28"/>
        </w:rPr>
        <w:t xml:space="preserve"> </w:t>
      </w:r>
      <w:r>
        <w:rPr>
          <w:spacing w:val="-2"/>
          <w:sz w:val="28"/>
        </w:rPr>
        <w:t>this</w:t>
      </w:r>
      <w:r>
        <w:rPr>
          <w:sz w:val="28"/>
        </w:rPr>
        <w:t xml:space="preserve"> </w:t>
      </w:r>
      <w:r>
        <w:rPr>
          <w:spacing w:val="-2"/>
          <w:sz w:val="28"/>
        </w:rPr>
        <w:t>subpart</w:t>
      </w:r>
      <w:r>
        <w:rPr>
          <w:sz w:val="28"/>
        </w:rPr>
        <w:t xml:space="preserve"> </w:t>
      </w:r>
      <w:r>
        <w:rPr>
          <w:spacing w:val="-2"/>
          <w:sz w:val="28"/>
        </w:rPr>
        <w:t>(other</w:t>
      </w:r>
      <w:r>
        <w:rPr>
          <w:sz w:val="28"/>
        </w:rPr>
        <w:t xml:space="preserve"> </w:t>
      </w:r>
      <w:r>
        <w:rPr>
          <w:spacing w:val="-2"/>
          <w:sz w:val="28"/>
        </w:rPr>
        <w:t>than</w:t>
      </w:r>
      <w:r>
        <w:rPr>
          <w:sz w:val="28"/>
        </w:rPr>
        <w:t xml:space="preserve"> </w:t>
      </w:r>
      <w:r>
        <w:rPr>
          <w:spacing w:val="-2"/>
          <w:sz w:val="28"/>
        </w:rPr>
        <w:t>this</w:t>
      </w:r>
      <w:r>
        <w:rPr>
          <w:sz w:val="28"/>
        </w:rPr>
        <w:t xml:space="preserve"> </w:t>
      </w:r>
      <w:r>
        <w:rPr>
          <w:spacing w:val="-2"/>
          <w:sz w:val="28"/>
        </w:rPr>
        <w:t>section).</w:t>
      </w:r>
    </w:p>
    <w:p w:rsidR="00C71CDC" w:rsidRDefault="00810B99">
      <w:pPr>
        <w:pStyle w:val="ListParagraph"/>
        <w:numPr>
          <w:ilvl w:val="0"/>
          <w:numId w:val="5"/>
        </w:numPr>
        <w:tabs>
          <w:tab w:val="left" w:pos="2619"/>
        </w:tabs>
        <w:ind w:left="2619" w:hanging="1040"/>
        <w:jc w:val="left"/>
        <w:rPr>
          <w:sz w:val="28"/>
        </w:rPr>
      </w:pPr>
      <w:r>
        <w:rPr>
          <w:sz w:val="28"/>
        </w:rPr>
        <w:t>‘‘(h)</w:t>
      </w:r>
      <w:r>
        <w:rPr>
          <w:spacing w:val="72"/>
          <w:w w:val="150"/>
          <w:sz w:val="28"/>
        </w:rPr>
        <w:t xml:space="preserve"> </w:t>
      </w:r>
      <w:proofErr w:type="gramStart"/>
      <w:r>
        <w:rPr>
          <w:sz w:val="28"/>
        </w:rPr>
        <w:t>D</w:t>
      </w:r>
      <w:r>
        <w:rPr>
          <w:sz w:val="21"/>
        </w:rPr>
        <w:t>OCUMENTATION</w:t>
      </w:r>
      <w:r>
        <w:rPr>
          <w:sz w:val="28"/>
        </w:rPr>
        <w:t>.—</w:t>
      </w:r>
      <w:proofErr w:type="gramEnd"/>
      <w:r>
        <w:rPr>
          <w:sz w:val="28"/>
        </w:rPr>
        <w:t>Any</w:t>
      </w:r>
      <w:r>
        <w:rPr>
          <w:spacing w:val="73"/>
          <w:w w:val="150"/>
          <w:sz w:val="28"/>
        </w:rPr>
        <w:t xml:space="preserve"> </w:t>
      </w:r>
      <w:r>
        <w:rPr>
          <w:sz w:val="28"/>
        </w:rPr>
        <w:t>taxpayer</w:t>
      </w:r>
      <w:r>
        <w:rPr>
          <w:spacing w:val="73"/>
          <w:w w:val="150"/>
          <w:sz w:val="28"/>
        </w:rPr>
        <w:t xml:space="preserve"> </w:t>
      </w:r>
      <w:r>
        <w:rPr>
          <w:sz w:val="28"/>
        </w:rPr>
        <w:t>claiming</w:t>
      </w:r>
      <w:r>
        <w:rPr>
          <w:spacing w:val="72"/>
          <w:w w:val="150"/>
          <w:sz w:val="28"/>
        </w:rPr>
        <w:t xml:space="preserve"> </w:t>
      </w:r>
      <w:r>
        <w:rPr>
          <w:spacing w:val="-5"/>
          <w:sz w:val="28"/>
        </w:rPr>
        <w:t>the</w:t>
      </w:r>
    </w:p>
    <w:p w:rsidR="00C71CDC" w:rsidRDefault="00810B99">
      <w:pPr>
        <w:pStyle w:val="ListParagraph"/>
        <w:numPr>
          <w:ilvl w:val="0"/>
          <w:numId w:val="5"/>
        </w:numPr>
        <w:tabs>
          <w:tab w:val="left" w:pos="2059"/>
        </w:tabs>
        <w:spacing w:before="191"/>
        <w:ind w:left="2059" w:hanging="480"/>
        <w:jc w:val="left"/>
        <w:rPr>
          <w:sz w:val="28"/>
        </w:rPr>
      </w:pPr>
      <w:r>
        <w:rPr>
          <w:spacing w:val="-4"/>
          <w:sz w:val="28"/>
        </w:rPr>
        <w:t>credit</w:t>
      </w:r>
      <w:r>
        <w:rPr>
          <w:spacing w:val="16"/>
          <w:sz w:val="28"/>
        </w:rPr>
        <w:t xml:space="preserve"> </w:t>
      </w:r>
      <w:r>
        <w:rPr>
          <w:spacing w:val="-4"/>
          <w:sz w:val="28"/>
        </w:rPr>
        <w:t>under</w:t>
      </w:r>
      <w:r>
        <w:rPr>
          <w:spacing w:val="17"/>
          <w:sz w:val="28"/>
        </w:rPr>
        <w:t xml:space="preserve"> </w:t>
      </w:r>
      <w:r>
        <w:rPr>
          <w:spacing w:val="-4"/>
          <w:sz w:val="28"/>
        </w:rPr>
        <w:t>this</w:t>
      </w:r>
      <w:r>
        <w:rPr>
          <w:spacing w:val="17"/>
          <w:sz w:val="28"/>
        </w:rPr>
        <w:t xml:space="preserve"> </w:t>
      </w:r>
      <w:r>
        <w:rPr>
          <w:spacing w:val="-4"/>
          <w:sz w:val="28"/>
        </w:rPr>
        <w:t>section</w:t>
      </w:r>
      <w:r>
        <w:rPr>
          <w:spacing w:val="17"/>
          <w:sz w:val="28"/>
        </w:rPr>
        <w:t xml:space="preserve"> </w:t>
      </w:r>
      <w:r>
        <w:rPr>
          <w:spacing w:val="-4"/>
          <w:sz w:val="28"/>
        </w:rPr>
        <w:t>shall</w:t>
      </w:r>
      <w:r>
        <w:rPr>
          <w:spacing w:val="17"/>
          <w:sz w:val="28"/>
        </w:rPr>
        <w:t xml:space="preserve"> </w:t>
      </w:r>
      <w:r>
        <w:rPr>
          <w:spacing w:val="-4"/>
          <w:sz w:val="28"/>
        </w:rPr>
        <w:t>provide</w:t>
      </w:r>
      <w:r>
        <w:rPr>
          <w:spacing w:val="16"/>
          <w:sz w:val="28"/>
        </w:rPr>
        <w:t xml:space="preserve"> </w:t>
      </w:r>
      <w:r>
        <w:rPr>
          <w:spacing w:val="-4"/>
          <w:sz w:val="28"/>
        </w:rPr>
        <w:t>the</w:t>
      </w:r>
      <w:r>
        <w:rPr>
          <w:spacing w:val="17"/>
          <w:sz w:val="28"/>
        </w:rPr>
        <w:t xml:space="preserve"> </w:t>
      </w:r>
      <w:r>
        <w:rPr>
          <w:spacing w:val="-4"/>
          <w:sz w:val="28"/>
        </w:rPr>
        <w:t>Secretary</w:t>
      </w:r>
      <w:r>
        <w:rPr>
          <w:spacing w:val="17"/>
          <w:sz w:val="28"/>
        </w:rPr>
        <w:t xml:space="preserve"> </w:t>
      </w:r>
      <w:r>
        <w:rPr>
          <w:spacing w:val="-4"/>
          <w:sz w:val="28"/>
        </w:rPr>
        <w:t>with</w:t>
      </w:r>
    </w:p>
    <w:p w:rsidR="00C71CDC" w:rsidRDefault="00810B99">
      <w:pPr>
        <w:pStyle w:val="ListParagraph"/>
        <w:numPr>
          <w:ilvl w:val="0"/>
          <w:numId w:val="5"/>
        </w:numPr>
        <w:tabs>
          <w:tab w:val="left" w:pos="2059"/>
        </w:tabs>
        <w:ind w:left="2059" w:hanging="480"/>
        <w:jc w:val="left"/>
        <w:rPr>
          <w:sz w:val="28"/>
        </w:rPr>
      </w:pPr>
      <w:r>
        <w:rPr>
          <w:spacing w:val="-4"/>
          <w:sz w:val="28"/>
        </w:rPr>
        <w:t>adequate</w:t>
      </w:r>
      <w:r>
        <w:rPr>
          <w:spacing w:val="34"/>
          <w:sz w:val="28"/>
        </w:rPr>
        <w:t xml:space="preserve"> </w:t>
      </w:r>
      <w:r>
        <w:rPr>
          <w:spacing w:val="-4"/>
          <w:sz w:val="28"/>
        </w:rPr>
        <w:t>documentation</w:t>
      </w:r>
      <w:r>
        <w:rPr>
          <w:spacing w:val="34"/>
          <w:sz w:val="28"/>
        </w:rPr>
        <w:t xml:space="preserve"> </w:t>
      </w:r>
      <w:r>
        <w:rPr>
          <w:spacing w:val="-4"/>
          <w:sz w:val="28"/>
        </w:rPr>
        <w:t>regarding</w:t>
      </w:r>
      <w:r>
        <w:rPr>
          <w:spacing w:val="34"/>
          <w:sz w:val="28"/>
        </w:rPr>
        <w:t xml:space="preserve"> </w:t>
      </w:r>
      <w:r>
        <w:rPr>
          <w:spacing w:val="-4"/>
          <w:sz w:val="28"/>
        </w:rPr>
        <w:t>the</w:t>
      </w:r>
      <w:r>
        <w:rPr>
          <w:spacing w:val="34"/>
          <w:sz w:val="28"/>
        </w:rPr>
        <w:t xml:space="preserve"> </w:t>
      </w:r>
      <w:r>
        <w:rPr>
          <w:spacing w:val="-4"/>
          <w:sz w:val="28"/>
        </w:rPr>
        <w:t>specific</w:t>
      </w:r>
      <w:r>
        <w:rPr>
          <w:spacing w:val="34"/>
          <w:sz w:val="28"/>
        </w:rPr>
        <w:t xml:space="preserve"> </w:t>
      </w:r>
      <w:r>
        <w:rPr>
          <w:spacing w:val="-4"/>
          <w:sz w:val="28"/>
        </w:rPr>
        <w:t>qualified</w:t>
      </w:r>
    </w:p>
    <w:p w:rsidR="00C71CDC" w:rsidRDefault="00810B99">
      <w:pPr>
        <w:pStyle w:val="ListParagraph"/>
        <w:numPr>
          <w:ilvl w:val="0"/>
          <w:numId w:val="5"/>
        </w:numPr>
        <w:tabs>
          <w:tab w:val="left" w:pos="2059"/>
        </w:tabs>
        <w:ind w:left="2059" w:hanging="480"/>
        <w:jc w:val="left"/>
        <w:rPr>
          <w:sz w:val="28"/>
        </w:rPr>
      </w:pPr>
      <w:r>
        <w:rPr>
          <w:spacing w:val="-2"/>
          <w:sz w:val="28"/>
        </w:rPr>
        <w:t>disaster</w:t>
      </w:r>
      <w:r>
        <w:rPr>
          <w:spacing w:val="52"/>
          <w:sz w:val="28"/>
        </w:rPr>
        <w:t xml:space="preserve"> </w:t>
      </w:r>
      <w:r>
        <w:rPr>
          <w:spacing w:val="-2"/>
          <w:sz w:val="28"/>
        </w:rPr>
        <w:t>mitigation</w:t>
      </w:r>
      <w:r>
        <w:rPr>
          <w:spacing w:val="52"/>
          <w:sz w:val="28"/>
        </w:rPr>
        <w:t xml:space="preserve"> </w:t>
      </w:r>
      <w:r>
        <w:rPr>
          <w:spacing w:val="-2"/>
          <w:sz w:val="28"/>
        </w:rPr>
        <w:t>expenditures</w:t>
      </w:r>
      <w:r>
        <w:rPr>
          <w:spacing w:val="52"/>
          <w:sz w:val="28"/>
        </w:rPr>
        <w:t xml:space="preserve"> </w:t>
      </w:r>
      <w:r>
        <w:rPr>
          <w:spacing w:val="-2"/>
          <w:sz w:val="28"/>
        </w:rPr>
        <w:t>made</w:t>
      </w:r>
      <w:r>
        <w:rPr>
          <w:spacing w:val="53"/>
          <w:sz w:val="28"/>
        </w:rPr>
        <w:t xml:space="preserve"> </w:t>
      </w:r>
      <w:r>
        <w:rPr>
          <w:spacing w:val="-2"/>
          <w:sz w:val="28"/>
        </w:rPr>
        <w:t>by</w:t>
      </w:r>
      <w:r>
        <w:rPr>
          <w:spacing w:val="52"/>
          <w:sz w:val="28"/>
        </w:rPr>
        <w:t xml:space="preserve"> </w:t>
      </w:r>
      <w:r>
        <w:rPr>
          <w:spacing w:val="-2"/>
          <w:sz w:val="28"/>
        </w:rPr>
        <w:t>the</w:t>
      </w:r>
      <w:r>
        <w:rPr>
          <w:spacing w:val="52"/>
          <w:sz w:val="28"/>
        </w:rPr>
        <w:t xml:space="preserve"> </w:t>
      </w:r>
      <w:r>
        <w:rPr>
          <w:spacing w:val="-2"/>
          <w:sz w:val="28"/>
        </w:rPr>
        <w:t>taxpayer</w:t>
      </w:r>
    </w:p>
    <w:p w:rsidR="00C71CDC" w:rsidRDefault="00810B99">
      <w:pPr>
        <w:pStyle w:val="ListParagraph"/>
        <w:numPr>
          <w:ilvl w:val="0"/>
          <w:numId w:val="5"/>
        </w:numPr>
        <w:tabs>
          <w:tab w:val="left" w:pos="2059"/>
        </w:tabs>
        <w:spacing w:before="191"/>
        <w:ind w:left="2059" w:hanging="480"/>
        <w:jc w:val="left"/>
        <w:rPr>
          <w:sz w:val="28"/>
        </w:rPr>
      </w:pPr>
      <w:r>
        <w:rPr>
          <w:spacing w:val="-2"/>
          <w:sz w:val="28"/>
        </w:rPr>
        <w:t>during</w:t>
      </w:r>
      <w:r>
        <w:rPr>
          <w:sz w:val="28"/>
        </w:rPr>
        <w:t xml:space="preserve"> </w:t>
      </w:r>
      <w:r>
        <w:rPr>
          <w:spacing w:val="-2"/>
          <w:sz w:val="28"/>
        </w:rPr>
        <w:t>the</w:t>
      </w:r>
      <w:r>
        <w:rPr>
          <w:spacing w:val="1"/>
          <w:sz w:val="28"/>
        </w:rPr>
        <w:t xml:space="preserve"> </w:t>
      </w:r>
      <w:r>
        <w:rPr>
          <w:spacing w:val="-2"/>
          <w:sz w:val="28"/>
        </w:rPr>
        <w:t>taxable</w:t>
      </w:r>
      <w:r>
        <w:rPr>
          <w:sz w:val="28"/>
        </w:rPr>
        <w:t xml:space="preserve"> </w:t>
      </w:r>
      <w:r>
        <w:rPr>
          <w:spacing w:val="-2"/>
          <w:sz w:val="28"/>
        </w:rPr>
        <w:t>year,</w:t>
      </w:r>
      <w:r>
        <w:rPr>
          <w:spacing w:val="1"/>
          <w:sz w:val="28"/>
        </w:rPr>
        <w:t xml:space="preserve"> </w:t>
      </w:r>
      <w:r>
        <w:rPr>
          <w:spacing w:val="-2"/>
          <w:sz w:val="28"/>
        </w:rPr>
        <w:t>as</w:t>
      </w:r>
      <w:r>
        <w:rPr>
          <w:sz w:val="28"/>
        </w:rPr>
        <w:t xml:space="preserve"> </w:t>
      </w:r>
      <w:r>
        <w:rPr>
          <w:spacing w:val="-2"/>
          <w:sz w:val="28"/>
        </w:rPr>
        <w:t>well</w:t>
      </w:r>
      <w:r>
        <w:rPr>
          <w:spacing w:val="1"/>
          <w:sz w:val="28"/>
        </w:rPr>
        <w:t xml:space="preserve"> </w:t>
      </w:r>
      <w:r>
        <w:rPr>
          <w:spacing w:val="-2"/>
          <w:sz w:val="28"/>
        </w:rPr>
        <w:t>as</w:t>
      </w:r>
      <w:r>
        <w:rPr>
          <w:sz w:val="28"/>
        </w:rPr>
        <w:t xml:space="preserve"> </w:t>
      </w:r>
      <w:r>
        <w:rPr>
          <w:spacing w:val="-2"/>
          <w:sz w:val="28"/>
        </w:rPr>
        <w:t>such</w:t>
      </w:r>
      <w:r>
        <w:rPr>
          <w:spacing w:val="1"/>
          <w:sz w:val="28"/>
        </w:rPr>
        <w:t xml:space="preserve"> </w:t>
      </w:r>
      <w:r>
        <w:rPr>
          <w:spacing w:val="-2"/>
          <w:sz w:val="28"/>
        </w:rPr>
        <w:t>other</w:t>
      </w:r>
      <w:r>
        <w:rPr>
          <w:sz w:val="28"/>
        </w:rPr>
        <w:t xml:space="preserve"> </w:t>
      </w:r>
      <w:r>
        <w:rPr>
          <w:spacing w:val="-2"/>
          <w:sz w:val="28"/>
        </w:rPr>
        <w:t>information</w:t>
      </w:r>
    </w:p>
    <w:p w:rsidR="00C71CDC" w:rsidRDefault="00810B99">
      <w:pPr>
        <w:pStyle w:val="ListParagraph"/>
        <w:numPr>
          <w:ilvl w:val="0"/>
          <w:numId w:val="5"/>
        </w:numPr>
        <w:tabs>
          <w:tab w:val="left" w:pos="2059"/>
        </w:tabs>
        <w:ind w:left="2059" w:hanging="480"/>
        <w:jc w:val="left"/>
        <w:rPr>
          <w:sz w:val="28"/>
        </w:rPr>
      </w:pPr>
      <w:r>
        <w:rPr>
          <w:spacing w:val="-6"/>
          <w:sz w:val="28"/>
        </w:rPr>
        <w:t>or</w:t>
      </w:r>
      <w:r>
        <w:rPr>
          <w:spacing w:val="-5"/>
          <w:sz w:val="28"/>
        </w:rPr>
        <w:t xml:space="preserve"> </w:t>
      </w:r>
      <w:r>
        <w:rPr>
          <w:spacing w:val="-6"/>
          <w:sz w:val="28"/>
        </w:rPr>
        <w:t>documentation</w:t>
      </w:r>
      <w:r>
        <w:rPr>
          <w:spacing w:val="-4"/>
          <w:sz w:val="28"/>
        </w:rPr>
        <w:t xml:space="preserve"> </w:t>
      </w:r>
      <w:r>
        <w:rPr>
          <w:spacing w:val="-6"/>
          <w:sz w:val="28"/>
        </w:rPr>
        <w:t>as</w:t>
      </w:r>
      <w:r>
        <w:rPr>
          <w:spacing w:val="-4"/>
          <w:sz w:val="28"/>
        </w:rPr>
        <w:t xml:space="preserve"> </w:t>
      </w:r>
      <w:r>
        <w:rPr>
          <w:spacing w:val="-6"/>
          <w:sz w:val="28"/>
        </w:rPr>
        <w:t>the</w:t>
      </w:r>
      <w:r>
        <w:rPr>
          <w:spacing w:val="-4"/>
          <w:sz w:val="28"/>
        </w:rPr>
        <w:t xml:space="preserve"> </w:t>
      </w:r>
      <w:r>
        <w:rPr>
          <w:spacing w:val="-6"/>
          <w:sz w:val="28"/>
        </w:rPr>
        <w:t>Secretary</w:t>
      </w:r>
      <w:r>
        <w:rPr>
          <w:spacing w:val="-4"/>
          <w:sz w:val="28"/>
        </w:rPr>
        <w:t xml:space="preserve"> </w:t>
      </w:r>
      <w:r>
        <w:rPr>
          <w:spacing w:val="-6"/>
          <w:sz w:val="28"/>
        </w:rPr>
        <w:t>may</w:t>
      </w:r>
      <w:r>
        <w:rPr>
          <w:spacing w:val="-5"/>
          <w:sz w:val="28"/>
        </w:rPr>
        <w:t xml:space="preserve"> </w:t>
      </w:r>
      <w:r>
        <w:rPr>
          <w:spacing w:val="-6"/>
          <w:sz w:val="28"/>
        </w:rPr>
        <w:t>require.’’.</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1"/>
          <w:numId w:val="5"/>
        </w:numPr>
        <w:tabs>
          <w:tab w:val="left" w:pos="2619"/>
        </w:tabs>
        <w:spacing w:before="148"/>
        <w:ind w:left="2619" w:hanging="899"/>
        <w:rPr>
          <w:sz w:val="28"/>
        </w:rPr>
      </w:pPr>
      <w:r>
        <w:rPr>
          <w:sz w:val="28"/>
        </w:rPr>
        <w:t>(b)</w:t>
      </w:r>
      <w:r>
        <w:rPr>
          <w:spacing w:val="44"/>
          <w:sz w:val="28"/>
        </w:rPr>
        <w:t xml:space="preserve">  </w:t>
      </w:r>
      <w:proofErr w:type="gramStart"/>
      <w:r>
        <w:rPr>
          <w:sz w:val="28"/>
        </w:rPr>
        <w:t>C</w:t>
      </w:r>
      <w:r>
        <w:rPr>
          <w:sz w:val="21"/>
        </w:rPr>
        <w:t>ONFORMING</w:t>
      </w:r>
      <w:r>
        <w:rPr>
          <w:spacing w:val="60"/>
          <w:sz w:val="21"/>
        </w:rPr>
        <w:t xml:space="preserve">  </w:t>
      </w:r>
      <w:r>
        <w:rPr>
          <w:sz w:val="28"/>
        </w:rPr>
        <w:t>A</w:t>
      </w:r>
      <w:r>
        <w:rPr>
          <w:sz w:val="21"/>
        </w:rPr>
        <w:t>MENDMENT</w:t>
      </w:r>
      <w:proofErr w:type="gramEnd"/>
      <w:r>
        <w:rPr>
          <w:sz w:val="28"/>
        </w:rPr>
        <w:t>.—The</w:t>
      </w:r>
      <w:r>
        <w:rPr>
          <w:spacing w:val="45"/>
          <w:sz w:val="28"/>
        </w:rPr>
        <w:t xml:space="preserve">  </w:t>
      </w:r>
      <w:r>
        <w:rPr>
          <w:sz w:val="28"/>
        </w:rPr>
        <w:t>table</w:t>
      </w:r>
      <w:r>
        <w:rPr>
          <w:spacing w:val="45"/>
          <w:sz w:val="28"/>
        </w:rPr>
        <w:t xml:space="preserve">  </w:t>
      </w:r>
      <w:r>
        <w:rPr>
          <w:sz w:val="28"/>
        </w:rPr>
        <w:t>of</w:t>
      </w:r>
      <w:r>
        <w:rPr>
          <w:spacing w:val="45"/>
          <w:sz w:val="28"/>
        </w:rPr>
        <w:t xml:space="preserve">  </w:t>
      </w:r>
      <w:r>
        <w:rPr>
          <w:spacing w:val="-4"/>
          <w:sz w:val="28"/>
        </w:rPr>
        <w:t>sec-</w:t>
      </w:r>
    </w:p>
    <w:p w:rsidR="00C71CDC" w:rsidRDefault="00810B99">
      <w:pPr>
        <w:pStyle w:val="ListParagraph"/>
        <w:numPr>
          <w:ilvl w:val="1"/>
          <w:numId w:val="5"/>
        </w:numPr>
        <w:tabs>
          <w:tab w:val="left" w:pos="2060"/>
        </w:tabs>
        <w:spacing w:before="191"/>
        <w:ind w:left="2060" w:hanging="340"/>
        <w:rPr>
          <w:sz w:val="28"/>
        </w:rPr>
      </w:pPr>
      <w:proofErr w:type="spellStart"/>
      <w:r>
        <w:rPr>
          <w:sz w:val="28"/>
        </w:rPr>
        <w:t>tions</w:t>
      </w:r>
      <w:proofErr w:type="spellEnd"/>
      <w:r>
        <w:rPr>
          <w:spacing w:val="10"/>
          <w:sz w:val="28"/>
        </w:rPr>
        <w:t xml:space="preserve"> </w:t>
      </w:r>
      <w:r>
        <w:rPr>
          <w:sz w:val="28"/>
        </w:rPr>
        <w:t>for</w:t>
      </w:r>
      <w:r>
        <w:rPr>
          <w:spacing w:val="11"/>
          <w:sz w:val="28"/>
        </w:rPr>
        <w:t xml:space="preserve"> </w:t>
      </w:r>
      <w:r>
        <w:rPr>
          <w:sz w:val="28"/>
        </w:rPr>
        <w:t>subpart</w:t>
      </w:r>
      <w:r>
        <w:rPr>
          <w:spacing w:val="11"/>
          <w:sz w:val="28"/>
        </w:rPr>
        <w:t xml:space="preserve"> </w:t>
      </w:r>
      <w:r>
        <w:rPr>
          <w:sz w:val="28"/>
        </w:rPr>
        <w:t>A</w:t>
      </w:r>
      <w:r>
        <w:rPr>
          <w:spacing w:val="11"/>
          <w:sz w:val="28"/>
        </w:rPr>
        <w:t xml:space="preserve"> </w:t>
      </w:r>
      <w:r>
        <w:rPr>
          <w:sz w:val="28"/>
        </w:rPr>
        <w:t>of</w:t>
      </w:r>
      <w:r>
        <w:rPr>
          <w:spacing w:val="10"/>
          <w:sz w:val="28"/>
        </w:rPr>
        <w:t xml:space="preserve"> </w:t>
      </w:r>
      <w:r>
        <w:rPr>
          <w:sz w:val="28"/>
        </w:rPr>
        <w:t>part</w:t>
      </w:r>
      <w:r>
        <w:rPr>
          <w:spacing w:val="11"/>
          <w:sz w:val="28"/>
        </w:rPr>
        <w:t xml:space="preserve"> </w:t>
      </w:r>
      <w:r>
        <w:rPr>
          <w:sz w:val="28"/>
        </w:rPr>
        <w:t>IV</w:t>
      </w:r>
      <w:r>
        <w:rPr>
          <w:spacing w:val="11"/>
          <w:sz w:val="28"/>
        </w:rPr>
        <w:t xml:space="preserve"> </w:t>
      </w:r>
      <w:r>
        <w:rPr>
          <w:sz w:val="28"/>
        </w:rPr>
        <w:t>of</w:t>
      </w:r>
      <w:r>
        <w:rPr>
          <w:spacing w:val="11"/>
          <w:sz w:val="28"/>
        </w:rPr>
        <w:t xml:space="preserve"> </w:t>
      </w:r>
      <w:r>
        <w:rPr>
          <w:sz w:val="28"/>
        </w:rPr>
        <w:t>subchapter</w:t>
      </w:r>
      <w:r>
        <w:rPr>
          <w:spacing w:val="10"/>
          <w:sz w:val="28"/>
        </w:rPr>
        <w:t xml:space="preserve"> </w:t>
      </w:r>
      <w:r>
        <w:rPr>
          <w:sz w:val="28"/>
        </w:rPr>
        <w:t>A</w:t>
      </w:r>
      <w:r>
        <w:rPr>
          <w:spacing w:val="11"/>
          <w:sz w:val="28"/>
        </w:rPr>
        <w:t xml:space="preserve"> </w:t>
      </w:r>
      <w:r>
        <w:rPr>
          <w:sz w:val="28"/>
        </w:rPr>
        <w:t>of</w:t>
      </w:r>
      <w:r>
        <w:rPr>
          <w:spacing w:val="11"/>
          <w:sz w:val="28"/>
        </w:rPr>
        <w:t xml:space="preserve"> </w:t>
      </w:r>
      <w:r>
        <w:rPr>
          <w:spacing w:val="-2"/>
          <w:sz w:val="28"/>
        </w:rPr>
        <w:t>chapter</w:t>
      </w:r>
    </w:p>
    <w:p w:rsidR="00C71CDC" w:rsidRDefault="00810B99">
      <w:pPr>
        <w:pStyle w:val="ListParagraph"/>
        <w:numPr>
          <w:ilvl w:val="1"/>
          <w:numId w:val="5"/>
        </w:numPr>
        <w:tabs>
          <w:tab w:val="left" w:pos="2060"/>
        </w:tabs>
        <w:ind w:left="2060" w:hanging="340"/>
        <w:rPr>
          <w:sz w:val="28"/>
        </w:rPr>
      </w:pPr>
      <w:r>
        <w:rPr>
          <w:sz w:val="28"/>
        </w:rPr>
        <w:t>1</w:t>
      </w:r>
      <w:r>
        <w:rPr>
          <w:spacing w:val="39"/>
          <w:sz w:val="28"/>
        </w:rPr>
        <w:t xml:space="preserve"> </w:t>
      </w:r>
      <w:r>
        <w:rPr>
          <w:sz w:val="28"/>
        </w:rPr>
        <w:t>of</w:t>
      </w:r>
      <w:r>
        <w:rPr>
          <w:spacing w:val="39"/>
          <w:sz w:val="28"/>
        </w:rPr>
        <w:t xml:space="preserve"> </w:t>
      </w:r>
      <w:r>
        <w:rPr>
          <w:sz w:val="28"/>
        </w:rPr>
        <w:t>such</w:t>
      </w:r>
      <w:r>
        <w:rPr>
          <w:spacing w:val="39"/>
          <w:sz w:val="28"/>
        </w:rPr>
        <w:t xml:space="preserve"> </w:t>
      </w:r>
      <w:r>
        <w:rPr>
          <w:sz w:val="28"/>
        </w:rPr>
        <w:t>Code</w:t>
      </w:r>
      <w:r>
        <w:rPr>
          <w:spacing w:val="39"/>
          <w:sz w:val="28"/>
        </w:rPr>
        <w:t xml:space="preserve"> </w:t>
      </w:r>
      <w:r>
        <w:rPr>
          <w:sz w:val="28"/>
        </w:rPr>
        <w:t>is</w:t>
      </w:r>
      <w:r>
        <w:rPr>
          <w:spacing w:val="39"/>
          <w:sz w:val="28"/>
        </w:rPr>
        <w:t xml:space="preserve"> </w:t>
      </w:r>
      <w:r>
        <w:rPr>
          <w:sz w:val="28"/>
        </w:rPr>
        <w:t>amended</w:t>
      </w:r>
      <w:r>
        <w:rPr>
          <w:spacing w:val="39"/>
          <w:sz w:val="28"/>
        </w:rPr>
        <w:t xml:space="preserve"> </w:t>
      </w:r>
      <w:r>
        <w:rPr>
          <w:sz w:val="28"/>
        </w:rPr>
        <w:t>by</w:t>
      </w:r>
      <w:r>
        <w:rPr>
          <w:spacing w:val="39"/>
          <w:sz w:val="28"/>
        </w:rPr>
        <w:t xml:space="preserve"> </w:t>
      </w:r>
      <w:r>
        <w:rPr>
          <w:sz w:val="28"/>
        </w:rPr>
        <w:t>inserting</w:t>
      </w:r>
      <w:r>
        <w:rPr>
          <w:spacing w:val="39"/>
          <w:sz w:val="28"/>
        </w:rPr>
        <w:t xml:space="preserve"> </w:t>
      </w:r>
      <w:r>
        <w:rPr>
          <w:sz w:val="28"/>
        </w:rPr>
        <w:t>after</w:t>
      </w:r>
      <w:r>
        <w:rPr>
          <w:spacing w:val="39"/>
          <w:sz w:val="28"/>
        </w:rPr>
        <w:t xml:space="preserve"> </w:t>
      </w:r>
      <w:r>
        <w:rPr>
          <w:sz w:val="28"/>
        </w:rPr>
        <w:t>the</w:t>
      </w:r>
      <w:r>
        <w:rPr>
          <w:spacing w:val="39"/>
          <w:sz w:val="28"/>
        </w:rPr>
        <w:t xml:space="preserve"> </w:t>
      </w:r>
      <w:r>
        <w:rPr>
          <w:spacing w:val="-4"/>
          <w:sz w:val="28"/>
        </w:rPr>
        <w:t>item</w:t>
      </w:r>
    </w:p>
    <w:p w:rsidR="00C71CDC" w:rsidRDefault="00810B99">
      <w:pPr>
        <w:pStyle w:val="ListParagraph"/>
        <w:numPr>
          <w:ilvl w:val="1"/>
          <w:numId w:val="5"/>
        </w:numPr>
        <w:tabs>
          <w:tab w:val="left" w:pos="2060"/>
        </w:tabs>
        <w:ind w:left="2060" w:hanging="340"/>
        <w:rPr>
          <w:sz w:val="28"/>
        </w:rPr>
      </w:pPr>
      <w:r>
        <w:rPr>
          <w:spacing w:val="-6"/>
          <w:sz w:val="28"/>
        </w:rPr>
        <w:t>relating</w:t>
      </w:r>
      <w:r>
        <w:rPr>
          <w:spacing w:val="-3"/>
          <w:sz w:val="28"/>
        </w:rPr>
        <w:t xml:space="preserve"> </w:t>
      </w:r>
      <w:r>
        <w:rPr>
          <w:spacing w:val="-6"/>
          <w:sz w:val="28"/>
        </w:rPr>
        <w:t>to</w:t>
      </w:r>
      <w:r>
        <w:rPr>
          <w:spacing w:val="-3"/>
          <w:sz w:val="28"/>
        </w:rPr>
        <w:t xml:space="preserve"> </w:t>
      </w:r>
      <w:r>
        <w:rPr>
          <w:spacing w:val="-6"/>
          <w:sz w:val="28"/>
        </w:rPr>
        <w:t>section</w:t>
      </w:r>
      <w:r>
        <w:rPr>
          <w:spacing w:val="-2"/>
          <w:sz w:val="28"/>
        </w:rPr>
        <w:t xml:space="preserve"> </w:t>
      </w:r>
      <w:r>
        <w:rPr>
          <w:spacing w:val="-6"/>
          <w:sz w:val="28"/>
        </w:rPr>
        <w:t>25E</w:t>
      </w:r>
      <w:r>
        <w:rPr>
          <w:spacing w:val="-3"/>
          <w:sz w:val="28"/>
        </w:rPr>
        <w:t xml:space="preserve"> </w:t>
      </w:r>
      <w:r>
        <w:rPr>
          <w:spacing w:val="-6"/>
          <w:sz w:val="28"/>
        </w:rPr>
        <w:t>the</w:t>
      </w:r>
      <w:r>
        <w:rPr>
          <w:spacing w:val="-2"/>
          <w:sz w:val="28"/>
        </w:rPr>
        <w:t xml:space="preserve"> </w:t>
      </w:r>
      <w:r>
        <w:rPr>
          <w:spacing w:val="-6"/>
          <w:sz w:val="28"/>
        </w:rPr>
        <w:t>following</w:t>
      </w:r>
      <w:r>
        <w:rPr>
          <w:spacing w:val="-3"/>
          <w:sz w:val="28"/>
        </w:rPr>
        <w:t xml:space="preserve"> </w:t>
      </w:r>
      <w:r>
        <w:rPr>
          <w:spacing w:val="-6"/>
          <w:sz w:val="28"/>
        </w:rPr>
        <w:t>new</w:t>
      </w:r>
      <w:r>
        <w:rPr>
          <w:spacing w:val="-2"/>
          <w:sz w:val="28"/>
        </w:rPr>
        <w:t xml:space="preserve"> </w:t>
      </w:r>
      <w:r>
        <w:rPr>
          <w:spacing w:val="-6"/>
          <w:sz w:val="28"/>
        </w:rPr>
        <w:t>item:</w:t>
      </w:r>
    </w:p>
    <w:p w:rsidR="00C71CDC" w:rsidRDefault="00810B99">
      <w:pPr>
        <w:spacing w:before="188"/>
        <w:ind w:left="2060"/>
        <w:rPr>
          <w:sz w:val="20"/>
        </w:rPr>
      </w:pPr>
      <w:r>
        <w:rPr>
          <w:sz w:val="20"/>
        </w:rPr>
        <w:t>‘‘Sec.</w:t>
      </w:r>
      <w:r>
        <w:rPr>
          <w:spacing w:val="52"/>
          <w:sz w:val="20"/>
        </w:rPr>
        <w:t xml:space="preserve"> </w:t>
      </w:r>
      <w:r>
        <w:rPr>
          <w:sz w:val="20"/>
        </w:rPr>
        <w:t>25F.</w:t>
      </w:r>
      <w:r>
        <w:rPr>
          <w:spacing w:val="52"/>
          <w:sz w:val="20"/>
        </w:rPr>
        <w:t xml:space="preserve"> </w:t>
      </w:r>
      <w:r>
        <w:rPr>
          <w:sz w:val="20"/>
        </w:rPr>
        <w:t>Disaster</w:t>
      </w:r>
      <w:r>
        <w:rPr>
          <w:spacing w:val="17"/>
          <w:sz w:val="20"/>
        </w:rPr>
        <w:t xml:space="preserve"> </w:t>
      </w:r>
      <w:r>
        <w:rPr>
          <w:sz w:val="20"/>
        </w:rPr>
        <w:t>mitigation</w:t>
      </w:r>
      <w:r>
        <w:rPr>
          <w:spacing w:val="18"/>
          <w:sz w:val="20"/>
        </w:rPr>
        <w:t xml:space="preserve"> </w:t>
      </w:r>
      <w:r>
        <w:rPr>
          <w:spacing w:val="-2"/>
          <w:sz w:val="20"/>
        </w:rPr>
        <w:t>expenditures.’’.</w:t>
      </w:r>
    </w:p>
    <w:p w:rsidR="00C71CDC" w:rsidRDefault="00810B99">
      <w:pPr>
        <w:pStyle w:val="ListParagraph"/>
        <w:numPr>
          <w:ilvl w:val="1"/>
          <w:numId w:val="5"/>
        </w:numPr>
        <w:tabs>
          <w:tab w:val="left" w:pos="2619"/>
        </w:tabs>
        <w:spacing w:before="209"/>
        <w:ind w:left="2619"/>
        <w:rPr>
          <w:sz w:val="28"/>
        </w:rPr>
      </w:pPr>
      <w:r>
        <w:rPr>
          <w:w w:val="105"/>
          <w:sz w:val="28"/>
        </w:rPr>
        <w:t>(c)</w:t>
      </w:r>
      <w:r>
        <w:rPr>
          <w:spacing w:val="60"/>
          <w:w w:val="105"/>
          <w:sz w:val="28"/>
        </w:rPr>
        <w:t xml:space="preserve"> </w:t>
      </w:r>
      <w:r>
        <w:rPr>
          <w:w w:val="105"/>
          <w:sz w:val="28"/>
        </w:rPr>
        <w:t>E</w:t>
      </w:r>
      <w:r>
        <w:rPr>
          <w:w w:val="105"/>
          <w:sz w:val="21"/>
        </w:rPr>
        <w:t>FFECTIVE</w:t>
      </w:r>
      <w:r>
        <w:rPr>
          <w:spacing w:val="78"/>
          <w:w w:val="105"/>
          <w:sz w:val="21"/>
        </w:rPr>
        <w:t xml:space="preserve"> </w:t>
      </w:r>
      <w:proofErr w:type="gramStart"/>
      <w:r>
        <w:rPr>
          <w:w w:val="105"/>
          <w:sz w:val="28"/>
        </w:rPr>
        <w:t>D</w:t>
      </w:r>
      <w:r>
        <w:rPr>
          <w:w w:val="105"/>
          <w:sz w:val="21"/>
        </w:rPr>
        <w:t>ATE</w:t>
      </w:r>
      <w:r>
        <w:rPr>
          <w:w w:val="105"/>
          <w:sz w:val="28"/>
        </w:rPr>
        <w:t>.—</w:t>
      </w:r>
      <w:proofErr w:type="gramEnd"/>
      <w:r>
        <w:rPr>
          <w:w w:val="105"/>
          <w:sz w:val="28"/>
        </w:rPr>
        <w:t>The</w:t>
      </w:r>
      <w:r>
        <w:rPr>
          <w:spacing w:val="61"/>
          <w:w w:val="105"/>
          <w:sz w:val="28"/>
        </w:rPr>
        <w:t xml:space="preserve"> </w:t>
      </w:r>
      <w:r>
        <w:rPr>
          <w:w w:val="105"/>
          <w:sz w:val="28"/>
        </w:rPr>
        <w:t>amendments</w:t>
      </w:r>
      <w:r>
        <w:rPr>
          <w:spacing w:val="60"/>
          <w:w w:val="105"/>
          <w:sz w:val="28"/>
        </w:rPr>
        <w:t xml:space="preserve"> </w:t>
      </w:r>
      <w:r>
        <w:rPr>
          <w:w w:val="105"/>
          <w:sz w:val="28"/>
        </w:rPr>
        <w:t>made</w:t>
      </w:r>
      <w:r>
        <w:rPr>
          <w:spacing w:val="61"/>
          <w:w w:val="105"/>
          <w:sz w:val="28"/>
        </w:rPr>
        <w:t xml:space="preserve"> </w:t>
      </w:r>
      <w:r>
        <w:rPr>
          <w:spacing w:val="-5"/>
          <w:w w:val="105"/>
          <w:sz w:val="28"/>
        </w:rPr>
        <w:t>by</w:t>
      </w:r>
    </w:p>
    <w:p w:rsidR="00C71CDC" w:rsidRDefault="00810B99">
      <w:pPr>
        <w:pStyle w:val="ListParagraph"/>
        <w:numPr>
          <w:ilvl w:val="1"/>
          <w:numId w:val="5"/>
        </w:numPr>
        <w:tabs>
          <w:tab w:val="left" w:pos="2059"/>
        </w:tabs>
        <w:ind w:left="2059" w:hanging="340"/>
        <w:rPr>
          <w:sz w:val="28"/>
        </w:rPr>
      </w:pPr>
      <w:r>
        <w:rPr>
          <w:spacing w:val="-2"/>
          <w:sz w:val="28"/>
        </w:rPr>
        <w:t>this</w:t>
      </w:r>
      <w:r>
        <w:rPr>
          <w:spacing w:val="30"/>
          <w:sz w:val="28"/>
        </w:rPr>
        <w:t xml:space="preserve"> </w:t>
      </w:r>
      <w:r>
        <w:rPr>
          <w:spacing w:val="-2"/>
          <w:sz w:val="28"/>
        </w:rPr>
        <w:t>section</w:t>
      </w:r>
      <w:r>
        <w:rPr>
          <w:spacing w:val="31"/>
          <w:sz w:val="28"/>
        </w:rPr>
        <w:t xml:space="preserve"> </w:t>
      </w:r>
      <w:r>
        <w:rPr>
          <w:spacing w:val="-2"/>
          <w:sz w:val="28"/>
        </w:rPr>
        <w:t>shall</w:t>
      </w:r>
      <w:r>
        <w:rPr>
          <w:spacing w:val="31"/>
          <w:sz w:val="28"/>
        </w:rPr>
        <w:t xml:space="preserve"> </w:t>
      </w:r>
      <w:r>
        <w:rPr>
          <w:spacing w:val="-2"/>
          <w:sz w:val="28"/>
        </w:rPr>
        <w:t>apply</w:t>
      </w:r>
      <w:r>
        <w:rPr>
          <w:spacing w:val="31"/>
          <w:sz w:val="28"/>
        </w:rPr>
        <w:t xml:space="preserve"> </w:t>
      </w:r>
      <w:r>
        <w:rPr>
          <w:spacing w:val="-2"/>
          <w:sz w:val="28"/>
        </w:rPr>
        <w:t>to</w:t>
      </w:r>
      <w:r>
        <w:rPr>
          <w:spacing w:val="30"/>
          <w:sz w:val="28"/>
        </w:rPr>
        <w:t xml:space="preserve"> </w:t>
      </w:r>
      <w:r>
        <w:rPr>
          <w:spacing w:val="-2"/>
          <w:sz w:val="28"/>
        </w:rPr>
        <w:t>taxable</w:t>
      </w:r>
      <w:r>
        <w:rPr>
          <w:spacing w:val="31"/>
          <w:sz w:val="28"/>
        </w:rPr>
        <w:t xml:space="preserve"> </w:t>
      </w:r>
      <w:r>
        <w:rPr>
          <w:spacing w:val="-2"/>
          <w:sz w:val="28"/>
        </w:rPr>
        <w:t>years</w:t>
      </w:r>
      <w:r>
        <w:rPr>
          <w:spacing w:val="31"/>
          <w:sz w:val="28"/>
        </w:rPr>
        <w:t xml:space="preserve"> </w:t>
      </w:r>
      <w:r>
        <w:rPr>
          <w:spacing w:val="-2"/>
          <w:sz w:val="28"/>
        </w:rPr>
        <w:t>beginning</w:t>
      </w:r>
      <w:r>
        <w:rPr>
          <w:spacing w:val="31"/>
          <w:sz w:val="28"/>
        </w:rPr>
        <w:t xml:space="preserve"> </w:t>
      </w:r>
      <w:r>
        <w:rPr>
          <w:spacing w:val="-2"/>
          <w:sz w:val="28"/>
        </w:rPr>
        <w:t>after</w:t>
      </w:r>
    </w:p>
    <w:p w:rsidR="00C71CDC" w:rsidRDefault="00810B99">
      <w:pPr>
        <w:pStyle w:val="BodyText"/>
        <w:spacing w:before="191"/>
        <w:ind w:left="1719" w:firstLine="0"/>
      </w:pPr>
      <w:r>
        <w:rPr>
          <w:rFonts w:ascii="Times New Roman"/>
        </w:rPr>
        <w:t>7</w:t>
      </w:r>
      <w:r>
        <w:rPr>
          <w:rFonts w:ascii="Times New Roman"/>
          <w:spacing w:val="77"/>
        </w:rPr>
        <w:t xml:space="preserve"> </w:t>
      </w:r>
      <w:r>
        <w:t>December</w:t>
      </w:r>
      <w:r>
        <w:rPr>
          <w:spacing w:val="-5"/>
        </w:rPr>
        <w:t xml:space="preserve"> </w:t>
      </w:r>
      <w:r>
        <w:t>31,</w:t>
      </w:r>
      <w:r>
        <w:rPr>
          <w:spacing w:val="-5"/>
        </w:rPr>
        <w:t xml:space="preserve"> </w:t>
      </w:r>
      <w:r>
        <w:rPr>
          <w:spacing w:val="-2"/>
        </w:rPr>
        <w:t>2023.</w:t>
      </w:r>
    </w:p>
    <w:p w:rsidR="00C71CDC" w:rsidRDefault="00810B99">
      <w:pPr>
        <w:pStyle w:val="ListParagraph"/>
        <w:numPr>
          <w:ilvl w:val="0"/>
          <w:numId w:val="4"/>
        </w:numPr>
        <w:tabs>
          <w:tab w:val="left" w:pos="2060"/>
        </w:tabs>
        <w:spacing w:before="197"/>
        <w:jc w:val="left"/>
        <w:rPr>
          <w:rFonts w:ascii="Century Schoolbook"/>
          <w:b/>
          <w:sz w:val="20"/>
        </w:rPr>
      </w:pPr>
      <w:r>
        <w:rPr>
          <w:rFonts w:ascii="Century Schoolbook"/>
          <w:b/>
          <w:sz w:val="20"/>
        </w:rPr>
        <w:t>SEC.</w:t>
      </w:r>
      <w:r>
        <w:rPr>
          <w:rFonts w:ascii="Century Schoolbook"/>
          <w:b/>
          <w:spacing w:val="7"/>
          <w:sz w:val="20"/>
        </w:rPr>
        <w:t xml:space="preserve"> </w:t>
      </w:r>
      <w:r>
        <w:rPr>
          <w:rFonts w:ascii="Century Schoolbook"/>
          <w:b/>
          <w:sz w:val="20"/>
        </w:rPr>
        <w:t>3.</w:t>
      </w:r>
      <w:r>
        <w:rPr>
          <w:rFonts w:ascii="Century Schoolbook"/>
          <w:b/>
          <w:spacing w:val="9"/>
          <w:sz w:val="20"/>
        </w:rPr>
        <w:t xml:space="preserve"> </w:t>
      </w:r>
      <w:r>
        <w:rPr>
          <w:rFonts w:ascii="Century Schoolbook"/>
          <w:b/>
          <w:sz w:val="20"/>
        </w:rPr>
        <w:t>BUSINESS-RELATED</w:t>
      </w:r>
      <w:r>
        <w:rPr>
          <w:rFonts w:ascii="Century Schoolbook"/>
          <w:b/>
          <w:spacing w:val="9"/>
          <w:sz w:val="20"/>
        </w:rPr>
        <w:t xml:space="preserve"> </w:t>
      </w:r>
      <w:r>
        <w:rPr>
          <w:rFonts w:ascii="Century Schoolbook"/>
          <w:b/>
          <w:sz w:val="20"/>
        </w:rPr>
        <w:t>CREDIT</w:t>
      </w:r>
      <w:r>
        <w:rPr>
          <w:rFonts w:ascii="Century Schoolbook"/>
          <w:b/>
          <w:spacing w:val="9"/>
          <w:sz w:val="20"/>
        </w:rPr>
        <w:t xml:space="preserve"> </w:t>
      </w:r>
      <w:r>
        <w:rPr>
          <w:rFonts w:ascii="Century Schoolbook"/>
          <w:b/>
          <w:sz w:val="20"/>
        </w:rPr>
        <w:t>FOR</w:t>
      </w:r>
      <w:r>
        <w:rPr>
          <w:rFonts w:ascii="Century Schoolbook"/>
          <w:b/>
          <w:spacing w:val="9"/>
          <w:sz w:val="20"/>
        </w:rPr>
        <w:t xml:space="preserve"> </w:t>
      </w:r>
      <w:r>
        <w:rPr>
          <w:rFonts w:ascii="Century Schoolbook"/>
          <w:b/>
          <w:sz w:val="20"/>
        </w:rPr>
        <w:t>DISASTER</w:t>
      </w:r>
      <w:r>
        <w:rPr>
          <w:rFonts w:ascii="Century Schoolbook"/>
          <w:b/>
          <w:spacing w:val="9"/>
          <w:sz w:val="20"/>
        </w:rPr>
        <w:t xml:space="preserve"> </w:t>
      </w:r>
      <w:r>
        <w:rPr>
          <w:rFonts w:ascii="Century Schoolbook"/>
          <w:b/>
          <w:spacing w:val="-2"/>
          <w:sz w:val="20"/>
        </w:rPr>
        <w:t>MITIGA-</w:t>
      </w:r>
    </w:p>
    <w:p w:rsidR="00C71CDC" w:rsidRDefault="00810B99">
      <w:pPr>
        <w:pStyle w:val="ListParagraph"/>
        <w:numPr>
          <w:ilvl w:val="0"/>
          <w:numId w:val="4"/>
        </w:numPr>
        <w:tabs>
          <w:tab w:val="left" w:pos="3579"/>
        </w:tabs>
        <w:spacing w:before="198"/>
        <w:ind w:left="3579" w:hanging="1859"/>
        <w:jc w:val="left"/>
        <w:rPr>
          <w:rFonts w:ascii="Century Schoolbook"/>
          <w:b/>
          <w:sz w:val="20"/>
        </w:rPr>
      </w:pPr>
      <w:r>
        <w:rPr>
          <w:rFonts w:ascii="Century Schoolbook"/>
          <w:b/>
          <w:spacing w:val="-2"/>
          <w:sz w:val="20"/>
        </w:rPr>
        <w:t>TION.</w:t>
      </w:r>
    </w:p>
    <w:p w:rsidR="00C71CDC" w:rsidRDefault="00810B99">
      <w:pPr>
        <w:pStyle w:val="ListParagraph"/>
        <w:numPr>
          <w:ilvl w:val="0"/>
          <w:numId w:val="4"/>
        </w:numPr>
        <w:tabs>
          <w:tab w:val="left" w:pos="2619"/>
        </w:tabs>
        <w:spacing w:before="193"/>
        <w:ind w:left="2619" w:hanging="1039"/>
        <w:jc w:val="left"/>
        <w:rPr>
          <w:sz w:val="28"/>
        </w:rPr>
      </w:pPr>
      <w:r>
        <w:rPr>
          <w:w w:val="105"/>
          <w:sz w:val="28"/>
        </w:rPr>
        <w:t>(a)</w:t>
      </w:r>
      <w:r>
        <w:rPr>
          <w:spacing w:val="60"/>
          <w:w w:val="150"/>
          <w:sz w:val="28"/>
        </w:rPr>
        <w:t xml:space="preserve"> </w:t>
      </w:r>
      <w:proofErr w:type="gramStart"/>
      <w:r>
        <w:rPr>
          <w:w w:val="105"/>
          <w:sz w:val="28"/>
        </w:rPr>
        <w:t>I</w:t>
      </w:r>
      <w:r>
        <w:rPr>
          <w:w w:val="105"/>
          <w:sz w:val="21"/>
        </w:rPr>
        <w:t>N</w:t>
      </w:r>
      <w:r>
        <w:rPr>
          <w:spacing w:val="27"/>
          <w:w w:val="105"/>
          <w:sz w:val="21"/>
        </w:rPr>
        <w:t xml:space="preserve">  </w:t>
      </w:r>
      <w:r>
        <w:rPr>
          <w:w w:val="105"/>
          <w:sz w:val="28"/>
        </w:rPr>
        <w:t>G</w:t>
      </w:r>
      <w:r>
        <w:rPr>
          <w:w w:val="105"/>
          <w:sz w:val="21"/>
        </w:rPr>
        <w:t>ENERAL</w:t>
      </w:r>
      <w:proofErr w:type="gramEnd"/>
      <w:r>
        <w:rPr>
          <w:w w:val="105"/>
          <w:sz w:val="28"/>
        </w:rPr>
        <w:t>.—Subpart</w:t>
      </w:r>
      <w:r>
        <w:rPr>
          <w:spacing w:val="61"/>
          <w:w w:val="150"/>
          <w:sz w:val="28"/>
        </w:rPr>
        <w:t xml:space="preserve"> </w:t>
      </w:r>
      <w:r>
        <w:rPr>
          <w:w w:val="105"/>
          <w:sz w:val="28"/>
        </w:rPr>
        <w:t>D</w:t>
      </w:r>
      <w:r>
        <w:rPr>
          <w:spacing w:val="60"/>
          <w:w w:val="150"/>
          <w:sz w:val="28"/>
        </w:rPr>
        <w:t xml:space="preserve"> </w:t>
      </w:r>
      <w:r>
        <w:rPr>
          <w:w w:val="105"/>
          <w:sz w:val="28"/>
        </w:rPr>
        <w:t>of</w:t>
      </w:r>
      <w:r>
        <w:rPr>
          <w:spacing w:val="60"/>
          <w:w w:val="150"/>
          <w:sz w:val="28"/>
        </w:rPr>
        <w:t xml:space="preserve"> </w:t>
      </w:r>
      <w:r>
        <w:rPr>
          <w:w w:val="105"/>
          <w:sz w:val="28"/>
        </w:rPr>
        <w:t>part</w:t>
      </w:r>
      <w:r>
        <w:rPr>
          <w:spacing w:val="60"/>
          <w:w w:val="150"/>
          <w:sz w:val="28"/>
        </w:rPr>
        <w:t xml:space="preserve"> </w:t>
      </w:r>
      <w:r>
        <w:rPr>
          <w:w w:val="105"/>
          <w:sz w:val="28"/>
        </w:rPr>
        <w:t>IV</w:t>
      </w:r>
      <w:r>
        <w:rPr>
          <w:spacing w:val="60"/>
          <w:w w:val="150"/>
          <w:sz w:val="28"/>
        </w:rPr>
        <w:t xml:space="preserve"> </w:t>
      </w:r>
      <w:r>
        <w:rPr>
          <w:w w:val="105"/>
          <w:sz w:val="28"/>
        </w:rPr>
        <w:t>of</w:t>
      </w:r>
      <w:r>
        <w:rPr>
          <w:spacing w:val="60"/>
          <w:w w:val="150"/>
          <w:sz w:val="28"/>
        </w:rPr>
        <w:t xml:space="preserve"> </w:t>
      </w:r>
      <w:r>
        <w:rPr>
          <w:spacing w:val="-4"/>
          <w:w w:val="105"/>
          <w:sz w:val="28"/>
        </w:rPr>
        <w:t>sub-</w:t>
      </w:r>
    </w:p>
    <w:p w:rsidR="00C71CDC" w:rsidRDefault="00810B99">
      <w:pPr>
        <w:pStyle w:val="ListParagraph"/>
        <w:numPr>
          <w:ilvl w:val="0"/>
          <w:numId w:val="4"/>
        </w:numPr>
        <w:tabs>
          <w:tab w:val="left" w:pos="2060"/>
        </w:tabs>
        <w:ind w:hanging="480"/>
        <w:jc w:val="left"/>
        <w:rPr>
          <w:sz w:val="28"/>
        </w:rPr>
      </w:pPr>
      <w:r>
        <w:rPr>
          <w:sz w:val="28"/>
        </w:rPr>
        <w:t>chapter</w:t>
      </w:r>
      <w:r>
        <w:rPr>
          <w:spacing w:val="22"/>
          <w:sz w:val="28"/>
        </w:rPr>
        <w:t xml:space="preserve"> </w:t>
      </w:r>
      <w:r>
        <w:rPr>
          <w:sz w:val="28"/>
        </w:rPr>
        <w:t>A</w:t>
      </w:r>
      <w:r>
        <w:rPr>
          <w:spacing w:val="22"/>
          <w:sz w:val="28"/>
        </w:rPr>
        <w:t xml:space="preserve"> </w:t>
      </w:r>
      <w:r>
        <w:rPr>
          <w:sz w:val="28"/>
        </w:rPr>
        <w:t>of</w:t>
      </w:r>
      <w:r>
        <w:rPr>
          <w:spacing w:val="22"/>
          <w:sz w:val="28"/>
        </w:rPr>
        <w:t xml:space="preserve"> </w:t>
      </w:r>
      <w:r>
        <w:rPr>
          <w:sz w:val="28"/>
        </w:rPr>
        <w:t>chapter</w:t>
      </w:r>
      <w:r>
        <w:rPr>
          <w:spacing w:val="23"/>
          <w:sz w:val="28"/>
        </w:rPr>
        <w:t xml:space="preserve"> </w:t>
      </w:r>
      <w:r>
        <w:rPr>
          <w:sz w:val="28"/>
        </w:rPr>
        <w:t>1</w:t>
      </w:r>
      <w:r>
        <w:rPr>
          <w:spacing w:val="22"/>
          <w:sz w:val="28"/>
        </w:rPr>
        <w:t xml:space="preserve"> </w:t>
      </w:r>
      <w:r>
        <w:rPr>
          <w:sz w:val="28"/>
        </w:rPr>
        <w:t>of</w:t>
      </w:r>
      <w:r>
        <w:rPr>
          <w:spacing w:val="22"/>
          <w:sz w:val="28"/>
        </w:rPr>
        <w:t xml:space="preserve"> </w:t>
      </w:r>
      <w:r>
        <w:rPr>
          <w:sz w:val="28"/>
        </w:rPr>
        <w:t>the</w:t>
      </w:r>
      <w:r>
        <w:rPr>
          <w:spacing w:val="22"/>
          <w:sz w:val="28"/>
        </w:rPr>
        <w:t xml:space="preserve"> </w:t>
      </w:r>
      <w:r>
        <w:rPr>
          <w:sz w:val="28"/>
        </w:rPr>
        <w:t>Internal</w:t>
      </w:r>
      <w:r>
        <w:rPr>
          <w:spacing w:val="22"/>
          <w:sz w:val="28"/>
        </w:rPr>
        <w:t xml:space="preserve"> </w:t>
      </w:r>
      <w:r>
        <w:rPr>
          <w:sz w:val="28"/>
        </w:rPr>
        <w:t>Revenue</w:t>
      </w:r>
      <w:r>
        <w:rPr>
          <w:spacing w:val="23"/>
          <w:sz w:val="28"/>
        </w:rPr>
        <w:t xml:space="preserve"> </w:t>
      </w:r>
      <w:r>
        <w:rPr>
          <w:sz w:val="28"/>
        </w:rPr>
        <w:t>Code</w:t>
      </w:r>
      <w:r>
        <w:rPr>
          <w:spacing w:val="22"/>
          <w:sz w:val="28"/>
        </w:rPr>
        <w:t xml:space="preserve"> </w:t>
      </w:r>
      <w:r>
        <w:rPr>
          <w:spacing w:val="-5"/>
          <w:sz w:val="28"/>
        </w:rPr>
        <w:t>of</w:t>
      </w:r>
    </w:p>
    <w:p w:rsidR="00C71CDC" w:rsidRDefault="00810B99">
      <w:pPr>
        <w:pStyle w:val="ListParagraph"/>
        <w:numPr>
          <w:ilvl w:val="0"/>
          <w:numId w:val="4"/>
        </w:numPr>
        <w:tabs>
          <w:tab w:val="left" w:pos="2060"/>
        </w:tabs>
        <w:ind w:hanging="480"/>
        <w:jc w:val="left"/>
        <w:rPr>
          <w:sz w:val="28"/>
        </w:rPr>
      </w:pPr>
      <w:r>
        <w:rPr>
          <w:spacing w:val="-2"/>
          <w:sz w:val="28"/>
        </w:rPr>
        <w:t>1986</w:t>
      </w:r>
      <w:r>
        <w:rPr>
          <w:spacing w:val="7"/>
          <w:sz w:val="28"/>
        </w:rPr>
        <w:t xml:space="preserve"> </w:t>
      </w:r>
      <w:r>
        <w:rPr>
          <w:spacing w:val="-2"/>
          <w:sz w:val="28"/>
        </w:rPr>
        <w:t>is</w:t>
      </w:r>
      <w:r>
        <w:rPr>
          <w:spacing w:val="8"/>
          <w:sz w:val="28"/>
        </w:rPr>
        <w:t xml:space="preserve"> </w:t>
      </w:r>
      <w:r>
        <w:rPr>
          <w:spacing w:val="-2"/>
          <w:sz w:val="28"/>
        </w:rPr>
        <w:t>amended</w:t>
      </w:r>
      <w:r>
        <w:rPr>
          <w:spacing w:val="8"/>
          <w:sz w:val="28"/>
        </w:rPr>
        <w:t xml:space="preserve"> </w:t>
      </w:r>
      <w:r>
        <w:rPr>
          <w:spacing w:val="-2"/>
          <w:sz w:val="28"/>
        </w:rPr>
        <w:t>by</w:t>
      </w:r>
      <w:r>
        <w:rPr>
          <w:spacing w:val="8"/>
          <w:sz w:val="28"/>
        </w:rPr>
        <w:t xml:space="preserve"> </w:t>
      </w:r>
      <w:r>
        <w:rPr>
          <w:spacing w:val="-2"/>
          <w:sz w:val="28"/>
        </w:rPr>
        <w:t>inserting</w:t>
      </w:r>
      <w:r>
        <w:rPr>
          <w:spacing w:val="8"/>
          <w:sz w:val="28"/>
        </w:rPr>
        <w:t xml:space="preserve"> </w:t>
      </w:r>
      <w:r>
        <w:rPr>
          <w:spacing w:val="-2"/>
          <w:sz w:val="28"/>
        </w:rPr>
        <w:t>after</w:t>
      </w:r>
      <w:r>
        <w:rPr>
          <w:spacing w:val="7"/>
          <w:sz w:val="28"/>
        </w:rPr>
        <w:t xml:space="preserve"> </w:t>
      </w:r>
      <w:r>
        <w:rPr>
          <w:spacing w:val="-2"/>
          <w:sz w:val="28"/>
        </w:rPr>
        <w:t>section</w:t>
      </w:r>
      <w:r>
        <w:rPr>
          <w:spacing w:val="8"/>
          <w:sz w:val="28"/>
        </w:rPr>
        <w:t xml:space="preserve"> </w:t>
      </w:r>
      <w:r>
        <w:rPr>
          <w:spacing w:val="-2"/>
          <w:sz w:val="28"/>
        </w:rPr>
        <w:t>45AA</w:t>
      </w:r>
      <w:r>
        <w:rPr>
          <w:spacing w:val="8"/>
          <w:sz w:val="28"/>
        </w:rPr>
        <w:t xml:space="preserve"> </w:t>
      </w:r>
      <w:r>
        <w:rPr>
          <w:spacing w:val="-2"/>
          <w:sz w:val="28"/>
        </w:rPr>
        <w:t>the</w:t>
      </w:r>
      <w:r>
        <w:rPr>
          <w:spacing w:val="8"/>
          <w:sz w:val="28"/>
        </w:rPr>
        <w:t xml:space="preserve"> </w:t>
      </w:r>
      <w:proofErr w:type="spellStart"/>
      <w:r>
        <w:rPr>
          <w:spacing w:val="-4"/>
          <w:sz w:val="28"/>
        </w:rPr>
        <w:t>fol</w:t>
      </w:r>
      <w:proofErr w:type="spellEnd"/>
      <w:r>
        <w:rPr>
          <w:spacing w:val="-4"/>
          <w:sz w:val="28"/>
        </w:rPr>
        <w:t>-</w:t>
      </w:r>
    </w:p>
    <w:p w:rsidR="00C71CDC" w:rsidRDefault="00810B99">
      <w:pPr>
        <w:pStyle w:val="ListParagraph"/>
        <w:numPr>
          <w:ilvl w:val="0"/>
          <w:numId w:val="4"/>
        </w:numPr>
        <w:tabs>
          <w:tab w:val="left" w:pos="2060"/>
        </w:tabs>
        <w:spacing w:before="191"/>
        <w:ind w:hanging="480"/>
        <w:jc w:val="left"/>
        <w:rPr>
          <w:sz w:val="28"/>
        </w:rPr>
      </w:pPr>
      <w:r>
        <w:rPr>
          <w:w w:val="90"/>
          <w:sz w:val="28"/>
        </w:rPr>
        <w:t>lowing</w:t>
      </w:r>
      <w:r>
        <w:rPr>
          <w:spacing w:val="7"/>
          <w:sz w:val="28"/>
        </w:rPr>
        <w:t xml:space="preserve"> </w:t>
      </w:r>
      <w:r>
        <w:rPr>
          <w:w w:val="90"/>
          <w:sz w:val="28"/>
        </w:rPr>
        <w:t>new</w:t>
      </w:r>
      <w:r>
        <w:rPr>
          <w:spacing w:val="7"/>
          <w:sz w:val="28"/>
        </w:rPr>
        <w:t xml:space="preserve"> </w:t>
      </w:r>
      <w:r>
        <w:rPr>
          <w:spacing w:val="-2"/>
          <w:w w:val="90"/>
          <w:sz w:val="28"/>
        </w:rPr>
        <w:t>section:</w:t>
      </w:r>
    </w:p>
    <w:p w:rsidR="00C71CDC" w:rsidRDefault="00810B99">
      <w:pPr>
        <w:pStyle w:val="ListParagraph"/>
        <w:numPr>
          <w:ilvl w:val="0"/>
          <w:numId w:val="4"/>
        </w:numPr>
        <w:tabs>
          <w:tab w:val="left" w:pos="2060"/>
        </w:tabs>
        <w:spacing w:before="197"/>
        <w:ind w:hanging="480"/>
        <w:jc w:val="left"/>
        <w:rPr>
          <w:rFonts w:ascii="Century Schoolbook" w:hAnsi="Century Schoolbook"/>
          <w:b/>
          <w:sz w:val="20"/>
        </w:rPr>
      </w:pPr>
      <w:r>
        <w:rPr>
          <w:rFonts w:ascii="Century Schoolbook" w:hAnsi="Century Schoolbook"/>
          <w:b/>
          <w:sz w:val="20"/>
        </w:rPr>
        <w:t>‘‘SEC.</w:t>
      </w:r>
      <w:r>
        <w:rPr>
          <w:rFonts w:ascii="Century Schoolbook" w:hAnsi="Century Schoolbook"/>
          <w:b/>
          <w:spacing w:val="8"/>
          <w:sz w:val="20"/>
        </w:rPr>
        <w:t xml:space="preserve"> </w:t>
      </w:r>
      <w:r>
        <w:rPr>
          <w:rFonts w:ascii="Century Schoolbook" w:hAnsi="Century Schoolbook"/>
          <w:b/>
          <w:sz w:val="20"/>
        </w:rPr>
        <w:t>45BB.</w:t>
      </w:r>
      <w:r>
        <w:rPr>
          <w:rFonts w:ascii="Century Schoolbook" w:hAnsi="Century Schoolbook"/>
          <w:b/>
          <w:spacing w:val="8"/>
          <w:sz w:val="20"/>
        </w:rPr>
        <w:t xml:space="preserve"> </w:t>
      </w:r>
      <w:r>
        <w:rPr>
          <w:rFonts w:ascii="Century Schoolbook" w:hAnsi="Century Schoolbook"/>
          <w:b/>
          <w:sz w:val="20"/>
        </w:rPr>
        <w:t>DISASTER</w:t>
      </w:r>
      <w:r>
        <w:rPr>
          <w:rFonts w:ascii="Century Schoolbook" w:hAnsi="Century Schoolbook"/>
          <w:b/>
          <w:spacing w:val="8"/>
          <w:sz w:val="20"/>
        </w:rPr>
        <w:t xml:space="preserve"> </w:t>
      </w:r>
      <w:r>
        <w:rPr>
          <w:rFonts w:ascii="Century Schoolbook" w:hAnsi="Century Schoolbook"/>
          <w:b/>
          <w:sz w:val="20"/>
        </w:rPr>
        <w:t>MITIGATION</w:t>
      </w:r>
      <w:r>
        <w:rPr>
          <w:rFonts w:ascii="Century Schoolbook" w:hAnsi="Century Schoolbook"/>
          <w:b/>
          <w:spacing w:val="8"/>
          <w:sz w:val="20"/>
        </w:rPr>
        <w:t xml:space="preserve"> </w:t>
      </w:r>
      <w:r>
        <w:rPr>
          <w:rFonts w:ascii="Century Schoolbook" w:hAnsi="Century Schoolbook"/>
          <w:b/>
          <w:spacing w:val="-2"/>
          <w:sz w:val="20"/>
        </w:rPr>
        <w:t>CREDIT.</w:t>
      </w:r>
    </w:p>
    <w:p w:rsidR="00C71CDC" w:rsidRDefault="00810B99">
      <w:pPr>
        <w:pStyle w:val="ListParagraph"/>
        <w:numPr>
          <w:ilvl w:val="0"/>
          <w:numId w:val="4"/>
        </w:numPr>
        <w:tabs>
          <w:tab w:val="left" w:pos="2619"/>
        </w:tabs>
        <w:spacing w:before="193"/>
        <w:ind w:left="2619" w:hanging="1040"/>
        <w:jc w:val="left"/>
        <w:rPr>
          <w:sz w:val="28"/>
        </w:rPr>
      </w:pPr>
      <w:r>
        <w:rPr>
          <w:sz w:val="28"/>
        </w:rPr>
        <w:t>‘‘(a)</w:t>
      </w:r>
      <w:r>
        <w:rPr>
          <w:spacing w:val="52"/>
          <w:w w:val="150"/>
          <w:sz w:val="28"/>
        </w:rPr>
        <w:t xml:space="preserve"> </w:t>
      </w:r>
      <w:r>
        <w:rPr>
          <w:sz w:val="28"/>
        </w:rPr>
        <w:t>G</w:t>
      </w:r>
      <w:r>
        <w:rPr>
          <w:sz w:val="21"/>
        </w:rPr>
        <w:t>ENERAL</w:t>
      </w:r>
      <w:r>
        <w:rPr>
          <w:spacing w:val="76"/>
          <w:w w:val="150"/>
          <w:sz w:val="21"/>
        </w:rPr>
        <w:t xml:space="preserve"> </w:t>
      </w:r>
      <w:proofErr w:type="gramStart"/>
      <w:r>
        <w:rPr>
          <w:sz w:val="28"/>
        </w:rPr>
        <w:t>R</w:t>
      </w:r>
      <w:r>
        <w:rPr>
          <w:sz w:val="21"/>
        </w:rPr>
        <w:t>ULE</w:t>
      </w:r>
      <w:r>
        <w:rPr>
          <w:sz w:val="28"/>
        </w:rPr>
        <w:t>.—</w:t>
      </w:r>
      <w:proofErr w:type="gramEnd"/>
      <w:r>
        <w:rPr>
          <w:sz w:val="28"/>
        </w:rPr>
        <w:t>For</w:t>
      </w:r>
      <w:r>
        <w:rPr>
          <w:spacing w:val="52"/>
          <w:w w:val="150"/>
          <w:sz w:val="28"/>
        </w:rPr>
        <w:t xml:space="preserve"> </w:t>
      </w:r>
      <w:r>
        <w:rPr>
          <w:sz w:val="28"/>
        </w:rPr>
        <w:t>purposes</w:t>
      </w:r>
      <w:r>
        <w:rPr>
          <w:spacing w:val="53"/>
          <w:w w:val="150"/>
          <w:sz w:val="28"/>
        </w:rPr>
        <w:t xml:space="preserve"> </w:t>
      </w:r>
      <w:r>
        <w:rPr>
          <w:sz w:val="28"/>
        </w:rPr>
        <w:t>of</w:t>
      </w:r>
      <w:r>
        <w:rPr>
          <w:spacing w:val="52"/>
          <w:w w:val="150"/>
          <w:sz w:val="28"/>
        </w:rPr>
        <w:t xml:space="preserve"> </w:t>
      </w:r>
      <w:r>
        <w:rPr>
          <w:sz w:val="28"/>
        </w:rPr>
        <w:t>section</w:t>
      </w:r>
      <w:r>
        <w:rPr>
          <w:spacing w:val="53"/>
          <w:w w:val="150"/>
          <w:sz w:val="28"/>
        </w:rPr>
        <w:t xml:space="preserve"> </w:t>
      </w:r>
      <w:r>
        <w:rPr>
          <w:spacing w:val="-5"/>
          <w:sz w:val="28"/>
        </w:rPr>
        <w:t>38,</w:t>
      </w:r>
    </w:p>
    <w:p w:rsidR="00C71CDC" w:rsidRDefault="00810B99">
      <w:pPr>
        <w:pStyle w:val="ListParagraph"/>
        <w:numPr>
          <w:ilvl w:val="0"/>
          <w:numId w:val="4"/>
        </w:numPr>
        <w:tabs>
          <w:tab w:val="left" w:pos="2059"/>
        </w:tabs>
        <w:ind w:left="2059" w:hanging="480"/>
        <w:jc w:val="left"/>
        <w:rPr>
          <w:sz w:val="28"/>
        </w:rPr>
      </w:pPr>
      <w:r>
        <w:rPr>
          <w:spacing w:val="-4"/>
          <w:sz w:val="28"/>
        </w:rPr>
        <w:t>the</w:t>
      </w:r>
      <w:r>
        <w:rPr>
          <w:spacing w:val="23"/>
          <w:sz w:val="28"/>
        </w:rPr>
        <w:t xml:space="preserve"> </w:t>
      </w:r>
      <w:r>
        <w:rPr>
          <w:spacing w:val="-4"/>
          <w:sz w:val="28"/>
        </w:rPr>
        <w:t>disaster</w:t>
      </w:r>
      <w:r>
        <w:rPr>
          <w:spacing w:val="24"/>
          <w:sz w:val="28"/>
        </w:rPr>
        <w:t xml:space="preserve"> </w:t>
      </w:r>
      <w:r>
        <w:rPr>
          <w:spacing w:val="-4"/>
          <w:sz w:val="28"/>
        </w:rPr>
        <w:t>mitigation</w:t>
      </w:r>
      <w:r>
        <w:rPr>
          <w:spacing w:val="23"/>
          <w:sz w:val="28"/>
        </w:rPr>
        <w:t xml:space="preserve"> </w:t>
      </w:r>
      <w:r>
        <w:rPr>
          <w:spacing w:val="-4"/>
          <w:sz w:val="28"/>
        </w:rPr>
        <w:t>credit</w:t>
      </w:r>
      <w:r>
        <w:rPr>
          <w:spacing w:val="24"/>
          <w:sz w:val="28"/>
        </w:rPr>
        <w:t xml:space="preserve"> </w:t>
      </w:r>
      <w:r>
        <w:rPr>
          <w:spacing w:val="-4"/>
          <w:sz w:val="28"/>
        </w:rPr>
        <w:t>determined</w:t>
      </w:r>
      <w:r>
        <w:rPr>
          <w:spacing w:val="24"/>
          <w:sz w:val="28"/>
        </w:rPr>
        <w:t xml:space="preserve"> </w:t>
      </w:r>
      <w:r>
        <w:rPr>
          <w:spacing w:val="-4"/>
          <w:sz w:val="28"/>
        </w:rPr>
        <w:t>under</w:t>
      </w:r>
      <w:r>
        <w:rPr>
          <w:spacing w:val="23"/>
          <w:sz w:val="28"/>
        </w:rPr>
        <w:t xml:space="preserve"> </w:t>
      </w:r>
      <w:r>
        <w:rPr>
          <w:spacing w:val="-4"/>
          <w:sz w:val="28"/>
        </w:rPr>
        <w:t>this</w:t>
      </w:r>
      <w:r>
        <w:rPr>
          <w:spacing w:val="24"/>
          <w:sz w:val="28"/>
        </w:rPr>
        <w:t xml:space="preserve"> </w:t>
      </w:r>
      <w:r>
        <w:rPr>
          <w:spacing w:val="-4"/>
          <w:sz w:val="28"/>
        </w:rPr>
        <w:t>sec-</w:t>
      </w:r>
    </w:p>
    <w:p w:rsidR="00C71CDC" w:rsidRDefault="00810B99">
      <w:pPr>
        <w:pStyle w:val="ListParagraph"/>
        <w:numPr>
          <w:ilvl w:val="0"/>
          <w:numId w:val="4"/>
        </w:numPr>
        <w:tabs>
          <w:tab w:val="left" w:pos="2059"/>
        </w:tabs>
        <w:ind w:left="2059" w:hanging="480"/>
        <w:jc w:val="left"/>
        <w:rPr>
          <w:sz w:val="28"/>
        </w:rPr>
      </w:pPr>
      <w:proofErr w:type="spellStart"/>
      <w:r>
        <w:rPr>
          <w:spacing w:val="-2"/>
          <w:sz w:val="28"/>
        </w:rPr>
        <w:t>tion</w:t>
      </w:r>
      <w:proofErr w:type="spellEnd"/>
      <w:r>
        <w:rPr>
          <w:spacing w:val="-4"/>
          <w:sz w:val="28"/>
        </w:rPr>
        <w:t xml:space="preserve"> </w:t>
      </w:r>
      <w:r>
        <w:rPr>
          <w:spacing w:val="-2"/>
          <w:sz w:val="28"/>
        </w:rPr>
        <w:t>for</w:t>
      </w:r>
      <w:r>
        <w:rPr>
          <w:spacing w:val="-4"/>
          <w:sz w:val="28"/>
        </w:rPr>
        <w:t xml:space="preserve"> </w:t>
      </w:r>
      <w:r>
        <w:rPr>
          <w:spacing w:val="-2"/>
          <w:sz w:val="28"/>
        </w:rPr>
        <w:t>any</w:t>
      </w:r>
      <w:r>
        <w:rPr>
          <w:spacing w:val="-4"/>
          <w:sz w:val="28"/>
        </w:rPr>
        <w:t xml:space="preserve"> </w:t>
      </w:r>
      <w:r>
        <w:rPr>
          <w:spacing w:val="-2"/>
          <w:sz w:val="28"/>
        </w:rPr>
        <w:t>taxable</w:t>
      </w:r>
      <w:r>
        <w:rPr>
          <w:spacing w:val="-4"/>
          <w:sz w:val="28"/>
        </w:rPr>
        <w:t xml:space="preserve"> </w:t>
      </w:r>
      <w:r>
        <w:rPr>
          <w:spacing w:val="-2"/>
          <w:sz w:val="28"/>
        </w:rPr>
        <w:t>year</w:t>
      </w:r>
      <w:r>
        <w:rPr>
          <w:spacing w:val="-4"/>
          <w:sz w:val="28"/>
        </w:rPr>
        <w:t xml:space="preserve"> </w:t>
      </w:r>
      <w:r>
        <w:rPr>
          <w:spacing w:val="-2"/>
          <w:sz w:val="28"/>
        </w:rPr>
        <w:t>is</w:t>
      </w:r>
      <w:r>
        <w:rPr>
          <w:spacing w:val="-4"/>
          <w:sz w:val="28"/>
        </w:rPr>
        <w:t xml:space="preserve"> </w:t>
      </w:r>
      <w:r>
        <w:rPr>
          <w:spacing w:val="-2"/>
          <w:sz w:val="28"/>
        </w:rPr>
        <w:t>an</w:t>
      </w:r>
      <w:r>
        <w:rPr>
          <w:spacing w:val="-4"/>
          <w:sz w:val="28"/>
        </w:rPr>
        <w:t xml:space="preserve"> </w:t>
      </w:r>
      <w:r>
        <w:rPr>
          <w:spacing w:val="-2"/>
          <w:sz w:val="28"/>
        </w:rPr>
        <w:t>amount</w:t>
      </w:r>
      <w:r>
        <w:rPr>
          <w:spacing w:val="-4"/>
          <w:sz w:val="28"/>
        </w:rPr>
        <w:t xml:space="preserve"> </w:t>
      </w:r>
      <w:r>
        <w:rPr>
          <w:spacing w:val="-2"/>
          <w:sz w:val="28"/>
        </w:rPr>
        <w:t>equal</w:t>
      </w:r>
      <w:r>
        <w:rPr>
          <w:spacing w:val="-4"/>
          <w:sz w:val="28"/>
        </w:rPr>
        <w:t xml:space="preserve"> </w:t>
      </w:r>
      <w:r>
        <w:rPr>
          <w:spacing w:val="-2"/>
          <w:sz w:val="28"/>
        </w:rPr>
        <w:t>to</w:t>
      </w:r>
      <w:r>
        <w:rPr>
          <w:spacing w:val="-4"/>
          <w:sz w:val="28"/>
        </w:rPr>
        <w:t xml:space="preserve"> </w:t>
      </w:r>
      <w:r>
        <w:rPr>
          <w:spacing w:val="-2"/>
          <w:sz w:val="28"/>
        </w:rPr>
        <w:t>25</w:t>
      </w:r>
      <w:r>
        <w:rPr>
          <w:spacing w:val="-4"/>
          <w:sz w:val="28"/>
        </w:rPr>
        <w:t xml:space="preserve"> </w:t>
      </w:r>
      <w:r>
        <w:rPr>
          <w:spacing w:val="-2"/>
          <w:sz w:val="28"/>
        </w:rPr>
        <w:t>percent</w:t>
      </w:r>
    </w:p>
    <w:p w:rsidR="00C71CDC" w:rsidRDefault="00810B99">
      <w:pPr>
        <w:pStyle w:val="ListParagraph"/>
        <w:numPr>
          <w:ilvl w:val="0"/>
          <w:numId w:val="4"/>
        </w:numPr>
        <w:tabs>
          <w:tab w:val="left" w:pos="2059"/>
        </w:tabs>
        <w:spacing w:before="191"/>
        <w:ind w:left="2059" w:hanging="480"/>
        <w:jc w:val="left"/>
        <w:rPr>
          <w:sz w:val="28"/>
        </w:rPr>
      </w:pPr>
      <w:r>
        <w:rPr>
          <w:spacing w:val="-4"/>
          <w:sz w:val="28"/>
        </w:rPr>
        <w:t>of</w:t>
      </w:r>
      <w:r>
        <w:rPr>
          <w:spacing w:val="12"/>
          <w:sz w:val="28"/>
        </w:rPr>
        <w:t xml:space="preserve"> </w:t>
      </w:r>
      <w:r>
        <w:rPr>
          <w:spacing w:val="-4"/>
          <w:sz w:val="28"/>
        </w:rPr>
        <w:t>the</w:t>
      </w:r>
      <w:r>
        <w:rPr>
          <w:spacing w:val="13"/>
          <w:sz w:val="28"/>
        </w:rPr>
        <w:t xml:space="preserve"> </w:t>
      </w:r>
      <w:r>
        <w:rPr>
          <w:spacing w:val="-4"/>
          <w:sz w:val="28"/>
        </w:rPr>
        <w:t>qualified</w:t>
      </w:r>
      <w:r>
        <w:rPr>
          <w:spacing w:val="13"/>
          <w:sz w:val="28"/>
        </w:rPr>
        <w:t xml:space="preserve"> </w:t>
      </w:r>
      <w:r>
        <w:rPr>
          <w:spacing w:val="-4"/>
          <w:sz w:val="28"/>
        </w:rPr>
        <w:t>disaster</w:t>
      </w:r>
      <w:r>
        <w:rPr>
          <w:spacing w:val="12"/>
          <w:sz w:val="28"/>
        </w:rPr>
        <w:t xml:space="preserve"> </w:t>
      </w:r>
      <w:r>
        <w:rPr>
          <w:spacing w:val="-4"/>
          <w:sz w:val="28"/>
        </w:rPr>
        <w:t>mitigation</w:t>
      </w:r>
      <w:r>
        <w:rPr>
          <w:spacing w:val="13"/>
          <w:sz w:val="28"/>
        </w:rPr>
        <w:t xml:space="preserve"> </w:t>
      </w:r>
      <w:r>
        <w:rPr>
          <w:spacing w:val="-4"/>
          <w:sz w:val="28"/>
        </w:rPr>
        <w:t>expenditures</w:t>
      </w:r>
      <w:r>
        <w:rPr>
          <w:spacing w:val="13"/>
          <w:sz w:val="28"/>
        </w:rPr>
        <w:t xml:space="preserve"> </w:t>
      </w:r>
      <w:r>
        <w:rPr>
          <w:spacing w:val="-4"/>
          <w:sz w:val="28"/>
        </w:rPr>
        <w:t>made</w:t>
      </w:r>
      <w:r>
        <w:rPr>
          <w:spacing w:val="13"/>
          <w:sz w:val="28"/>
        </w:rPr>
        <w:t xml:space="preserve"> </w:t>
      </w:r>
      <w:r>
        <w:rPr>
          <w:spacing w:val="-5"/>
          <w:sz w:val="28"/>
        </w:rPr>
        <w:t>by</w:t>
      </w:r>
    </w:p>
    <w:p w:rsidR="00C71CDC" w:rsidRDefault="00810B99">
      <w:pPr>
        <w:pStyle w:val="ListParagraph"/>
        <w:numPr>
          <w:ilvl w:val="0"/>
          <w:numId w:val="4"/>
        </w:numPr>
        <w:tabs>
          <w:tab w:val="left" w:pos="2059"/>
        </w:tabs>
        <w:ind w:left="2059" w:hanging="480"/>
        <w:jc w:val="left"/>
        <w:rPr>
          <w:sz w:val="28"/>
        </w:rPr>
      </w:pPr>
      <w:r>
        <w:rPr>
          <w:spacing w:val="-4"/>
          <w:sz w:val="28"/>
        </w:rPr>
        <w:t>the</w:t>
      </w:r>
      <w:r>
        <w:rPr>
          <w:spacing w:val="-7"/>
          <w:sz w:val="28"/>
        </w:rPr>
        <w:t xml:space="preserve"> </w:t>
      </w:r>
      <w:r>
        <w:rPr>
          <w:spacing w:val="-4"/>
          <w:sz w:val="28"/>
        </w:rPr>
        <w:t>taxpayer</w:t>
      </w:r>
      <w:r>
        <w:rPr>
          <w:spacing w:val="-7"/>
          <w:sz w:val="28"/>
        </w:rPr>
        <w:t xml:space="preserve"> </w:t>
      </w:r>
      <w:r>
        <w:rPr>
          <w:spacing w:val="-4"/>
          <w:sz w:val="28"/>
        </w:rPr>
        <w:t>during</w:t>
      </w:r>
      <w:r>
        <w:rPr>
          <w:spacing w:val="-7"/>
          <w:sz w:val="28"/>
        </w:rPr>
        <w:t xml:space="preserve"> </w:t>
      </w:r>
      <w:r>
        <w:rPr>
          <w:spacing w:val="-4"/>
          <w:sz w:val="28"/>
        </w:rPr>
        <w:t>the</w:t>
      </w:r>
      <w:r>
        <w:rPr>
          <w:spacing w:val="-7"/>
          <w:sz w:val="28"/>
        </w:rPr>
        <w:t xml:space="preserve"> </w:t>
      </w:r>
      <w:r>
        <w:rPr>
          <w:spacing w:val="-4"/>
          <w:sz w:val="28"/>
        </w:rPr>
        <w:t>taxable</w:t>
      </w:r>
      <w:r>
        <w:rPr>
          <w:spacing w:val="-7"/>
          <w:sz w:val="28"/>
        </w:rPr>
        <w:t xml:space="preserve"> </w:t>
      </w:r>
      <w:r>
        <w:rPr>
          <w:spacing w:val="-4"/>
          <w:sz w:val="28"/>
        </w:rPr>
        <w:t>year.</w:t>
      </w:r>
    </w:p>
    <w:p w:rsidR="00C71CDC" w:rsidRDefault="00810B99">
      <w:pPr>
        <w:pStyle w:val="ListParagraph"/>
        <w:numPr>
          <w:ilvl w:val="0"/>
          <w:numId w:val="4"/>
        </w:numPr>
        <w:tabs>
          <w:tab w:val="left" w:pos="2619"/>
        </w:tabs>
        <w:ind w:left="2619" w:hanging="1040"/>
        <w:jc w:val="left"/>
        <w:rPr>
          <w:sz w:val="28"/>
        </w:rPr>
      </w:pPr>
      <w:r>
        <w:rPr>
          <w:w w:val="110"/>
          <w:sz w:val="28"/>
        </w:rPr>
        <w:t>‘‘(b)</w:t>
      </w:r>
      <w:r>
        <w:rPr>
          <w:spacing w:val="-8"/>
          <w:w w:val="110"/>
          <w:sz w:val="28"/>
        </w:rPr>
        <w:t xml:space="preserve"> </w:t>
      </w:r>
      <w:r>
        <w:rPr>
          <w:w w:val="110"/>
          <w:sz w:val="28"/>
        </w:rPr>
        <w:t>M</w:t>
      </w:r>
      <w:r>
        <w:rPr>
          <w:w w:val="110"/>
          <w:sz w:val="21"/>
        </w:rPr>
        <w:t>AXIMUM</w:t>
      </w:r>
      <w:r>
        <w:rPr>
          <w:spacing w:val="10"/>
          <w:w w:val="110"/>
          <w:sz w:val="21"/>
        </w:rPr>
        <w:t xml:space="preserve"> </w:t>
      </w:r>
      <w:proofErr w:type="gramStart"/>
      <w:r>
        <w:rPr>
          <w:spacing w:val="-2"/>
          <w:w w:val="110"/>
          <w:sz w:val="28"/>
        </w:rPr>
        <w:t>C</w:t>
      </w:r>
      <w:r>
        <w:rPr>
          <w:spacing w:val="-2"/>
          <w:w w:val="110"/>
          <w:sz w:val="21"/>
        </w:rPr>
        <w:t>REDIT</w:t>
      </w:r>
      <w:r>
        <w:rPr>
          <w:spacing w:val="-2"/>
          <w:w w:val="110"/>
          <w:sz w:val="28"/>
        </w:rPr>
        <w:t>.—</w:t>
      </w:r>
      <w:proofErr w:type="gramEnd"/>
    </w:p>
    <w:p w:rsidR="00C71CDC" w:rsidRDefault="00810B99">
      <w:pPr>
        <w:pStyle w:val="ListParagraph"/>
        <w:numPr>
          <w:ilvl w:val="0"/>
          <w:numId w:val="4"/>
        </w:numPr>
        <w:tabs>
          <w:tab w:val="left" w:pos="3179"/>
        </w:tabs>
        <w:ind w:left="3179" w:hanging="1599"/>
        <w:jc w:val="left"/>
        <w:rPr>
          <w:sz w:val="28"/>
        </w:rPr>
      </w:pPr>
      <w:r>
        <w:rPr>
          <w:sz w:val="28"/>
        </w:rPr>
        <w:t>‘‘(1)</w:t>
      </w:r>
      <w:r>
        <w:rPr>
          <w:spacing w:val="75"/>
          <w:w w:val="150"/>
          <w:sz w:val="28"/>
        </w:rPr>
        <w:t xml:space="preserve"> </w:t>
      </w:r>
      <w:proofErr w:type="gramStart"/>
      <w:r>
        <w:rPr>
          <w:sz w:val="28"/>
        </w:rPr>
        <w:t>I</w:t>
      </w:r>
      <w:r>
        <w:rPr>
          <w:sz w:val="21"/>
        </w:rPr>
        <w:t>N</w:t>
      </w:r>
      <w:r>
        <w:rPr>
          <w:spacing w:val="38"/>
          <w:sz w:val="21"/>
        </w:rPr>
        <w:t xml:space="preserve">  </w:t>
      </w:r>
      <w:r>
        <w:rPr>
          <w:sz w:val="21"/>
        </w:rPr>
        <w:t>GENERAL</w:t>
      </w:r>
      <w:proofErr w:type="gramEnd"/>
      <w:r>
        <w:rPr>
          <w:sz w:val="28"/>
        </w:rPr>
        <w:t>.—Subject</w:t>
      </w:r>
      <w:r>
        <w:rPr>
          <w:spacing w:val="75"/>
          <w:w w:val="150"/>
          <w:sz w:val="28"/>
        </w:rPr>
        <w:t xml:space="preserve"> </w:t>
      </w:r>
      <w:r>
        <w:rPr>
          <w:sz w:val="28"/>
        </w:rPr>
        <w:t>to</w:t>
      </w:r>
      <w:r>
        <w:rPr>
          <w:spacing w:val="76"/>
          <w:w w:val="150"/>
          <w:sz w:val="28"/>
        </w:rPr>
        <w:t xml:space="preserve"> </w:t>
      </w:r>
      <w:r>
        <w:rPr>
          <w:sz w:val="28"/>
        </w:rPr>
        <w:t>paragraph</w:t>
      </w:r>
      <w:r>
        <w:rPr>
          <w:spacing w:val="75"/>
          <w:w w:val="150"/>
          <w:sz w:val="28"/>
        </w:rPr>
        <w:t xml:space="preserve"> </w:t>
      </w:r>
      <w:r>
        <w:rPr>
          <w:spacing w:val="-4"/>
          <w:sz w:val="28"/>
        </w:rPr>
        <w:t>(2),</w:t>
      </w:r>
    </w:p>
    <w:p w:rsidR="00C71CDC" w:rsidRDefault="00810B99">
      <w:pPr>
        <w:pStyle w:val="ListParagraph"/>
        <w:numPr>
          <w:ilvl w:val="0"/>
          <w:numId w:val="4"/>
        </w:numPr>
        <w:tabs>
          <w:tab w:val="left" w:pos="2619"/>
        </w:tabs>
        <w:spacing w:before="191"/>
        <w:ind w:left="2619" w:hanging="1039"/>
        <w:jc w:val="left"/>
        <w:rPr>
          <w:sz w:val="28"/>
        </w:rPr>
      </w:pPr>
      <w:r>
        <w:rPr>
          <w:sz w:val="28"/>
        </w:rPr>
        <w:t>the</w:t>
      </w:r>
      <w:r>
        <w:rPr>
          <w:spacing w:val="66"/>
          <w:sz w:val="28"/>
        </w:rPr>
        <w:t xml:space="preserve"> </w:t>
      </w:r>
      <w:r>
        <w:rPr>
          <w:sz w:val="28"/>
        </w:rPr>
        <w:t>amount</w:t>
      </w:r>
      <w:r>
        <w:rPr>
          <w:spacing w:val="66"/>
          <w:sz w:val="28"/>
        </w:rPr>
        <w:t xml:space="preserve"> </w:t>
      </w:r>
      <w:r>
        <w:rPr>
          <w:sz w:val="28"/>
        </w:rPr>
        <w:t>of</w:t>
      </w:r>
      <w:r>
        <w:rPr>
          <w:spacing w:val="67"/>
          <w:sz w:val="28"/>
        </w:rPr>
        <w:t xml:space="preserve"> </w:t>
      </w:r>
      <w:r>
        <w:rPr>
          <w:sz w:val="28"/>
        </w:rPr>
        <w:t>the</w:t>
      </w:r>
      <w:r>
        <w:rPr>
          <w:spacing w:val="66"/>
          <w:sz w:val="28"/>
        </w:rPr>
        <w:t xml:space="preserve"> </w:t>
      </w:r>
      <w:r>
        <w:rPr>
          <w:sz w:val="28"/>
        </w:rPr>
        <w:t>credit</w:t>
      </w:r>
      <w:r>
        <w:rPr>
          <w:spacing w:val="67"/>
          <w:sz w:val="28"/>
        </w:rPr>
        <w:t xml:space="preserve"> </w:t>
      </w:r>
      <w:r>
        <w:rPr>
          <w:sz w:val="28"/>
        </w:rPr>
        <w:t>determined</w:t>
      </w:r>
      <w:r>
        <w:rPr>
          <w:spacing w:val="66"/>
          <w:sz w:val="28"/>
        </w:rPr>
        <w:t xml:space="preserve"> </w:t>
      </w:r>
      <w:r>
        <w:rPr>
          <w:sz w:val="28"/>
        </w:rPr>
        <w:t>under</w:t>
      </w:r>
      <w:r>
        <w:rPr>
          <w:spacing w:val="67"/>
          <w:sz w:val="28"/>
        </w:rPr>
        <w:t xml:space="preserve"> </w:t>
      </w:r>
      <w:r>
        <w:rPr>
          <w:spacing w:val="-4"/>
          <w:sz w:val="28"/>
        </w:rPr>
        <w:t>sub-</w:t>
      </w:r>
    </w:p>
    <w:p w:rsidR="00C71CDC" w:rsidRDefault="00810B99">
      <w:pPr>
        <w:pStyle w:val="ListParagraph"/>
        <w:numPr>
          <w:ilvl w:val="0"/>
          <w:numId w:val="4"/>
        </w:numPr>
        <w:tabs>
          <w:tab w:val="left" w:pos="2619"/>
        </w:tabs>
        <w:ind w:left="2619" w:hanging="1039"/>
        <w:jc w:val="left"/>
        <w:rPr>
          <w:sz w:val="28"/>
        </w:rPr>
      </w:pPr>
      <w:r>
        <w:rPr>
          <w:sz w:val="28"/>
        </w:rPr>
        <w:t>section</w:t>
      </w:r>
      <w:r>
        <w:rPr>
          <w:spacing w:val="67"/>
          <w:sz w:val="28"/>
        </w:rPr>
        <w:t xml:space="preserve"> </w:t>
      </w:r>
      <w:r>
        <w:rPr>
          <w:sz w:val="28"/>
        </w:rPr>
        <w:t>(a)</w:t>
      </w:r>
      <w:r>
        <w:rPr>
          <w:spacing w:val="68"/>
          <w:sz w:val="28"/>
        </w:rPr>
        <w:t xml:space="preserve"> </w:t>
      </w:r>
      <w:r>
        <w:rPr>
          <w:sz w:val="28"/>
        </w:rPr>
        <w:t>for</w:t>
      </w:r>
      <w:r>
        <w:rPr>
          <w:spacing w:val="68"/>
          <w:sz w:val="28"/>
        </w:rPr>
        <w:t xml:space="preserve"> </w:t>
      </w:r>
      <w:r>
        <w:rPr>
          <w:sz w:val="28"/>
        </w:rPr>
        <w:t>any</w:t>
      </w:r>
      <w:r>
        <w:rPr>
          <w:spacing w:val="68"/>
          <w:sz w:val="28"/>
        </w:rPr>
        <w:t xml:space="preserve"> </w:t>
      </w:r>
      <w:r>
        <w:rPr>
          <w:sz w:val="28"/>
        </w:rPr>
        <w:t>taxable</w:t>
      </w:r>
      <w:r>
        <w:rPr>
          <w:spacing w:val="68"/>
          <w:sz w:val="28"/>
        </w:rPr>
        <w:t xml:space="preserve"> </w:t>
      </w:r>
      <w:r>
        <w:rPr>
          <w:sz w:val="28"/>
        </w:rPr>
        <w:t>year</w:t>
      </w:r>
      <w:r>
        <w:rPr>
          <w:spacing w:val="67"/>
          <w:sz w:val="28"/>
        </w:rPr>
        <w:t xml:space="preserve"> </w:t>
      </w:r>
      <w:r>
        <w:rPr>
          <w:sz w:val="28"/>
        </w:rPr>
        <w:t>shall</w:t>
      </w:r>
      <w:r>
        <w:rPr>
          <w:spacing w:val="68"/>
          <w:sz w:val="28"/>
        </w:rPr>
        <w:t xml:space="preserve"> </w:t>
      </w:r>
      <w:r>
        <w:rPr>
          <w:sz w:val="28"/>
        </w:rPr>
        <w:t>not</w:t>
      </w:r>
      <w:r>
        <w:rPr>
          <w:spacing w:val="68"/>
          <w:sz w:val="28"/>
        </w:rPr>
        <w:t xml:space="preserve"> </w:t>
      </w:r>
      <w:r>
        <w:rPr>
          <w:spacing w:val="-2"/>
          <w:sz w:val="28"/>
        </w:rPr>
        <w:t>exceed</w:t>
      </w:r>
    </w:p>
    <w:p w:rsidR="00C71CDC" w:rsidRDefault="00810B99">
      <w:pPr>
        <w:pStyle w:val="ListParagraph"/>
        <w:numPr>
          <w:ilvl w:val="0"/>
          <w:numId w:val="4"/>
        </w:numPr>
        <w:tabs>
          <w:tab w:val="left" w:pos="2619"/>
        </w:tabs>
        <w:ind w:left="2619" w:hanging="1039"/>
        <w:jc w:val="left"/>
        <w:rPr>
          <w:sz w:val="28"/>
        </w:rPr>
      </w:pPr>
      <w:r>
        <w:rPr>
          <w:spacing w:val="-2"/>
          <w:sz w:val="28"/>
        </w:rPr>
        <w:t>$5,000.</w:t>
      </w:r>
    </w:p>
    <w:p w:rsidR="00C71CDC" w:rsidRDefault="00810B99">
      <w:pPr>
        <w:pStyle w:val="ListParagraph"/>
        <w:numPr>
          <w:ilvl w:val="0"/>
          <w:numId w:val="4"/>
        </w:numPr>
        <w:tabs>
          <w:tab w:val="left" w:pos="3179"/>
        </w:tabs>
        <w:ind w:left="3179" w:hanging="1599"/>
        <w:jc w:val="left"/>
        <w:rPr>
          <w:sz w:val="28"/>
        </w:rPr>
      </w:pPr>
      <w:r>
        <w:rPr>
          <w:sz w:val="28"/>
        </w:rPr>
        <w:t>‘‘(2)</w:t>
      </w:r>
      <w:r>
        <w:rPr>
          <w:spacing w:val="69"/>
          <w:sz w:val="28"/>
        </w:rPr>
        <w:t xml:space="preserve"> </w:t>
      </w:r>
      <w:proofErr w:type="gramStart"/>
      <w:r>
        <w:rPr>
          <w:spacing w:val="-2"/>
          <w:sz w:val="28"/>
        </w:rPr>
        <w:t>P</w:t>
      </w:r>
      <w:r>
        <w:rPr>
          <w:spacing w:val="-2"/>
          <w:sz w:val="21"/>
        </w:rPr>
        <w:t>HASEOUT</w:t>
      </w:r>
      <w:r>
        <w:rPr>
          <w:spacing w:val="-2"/>
          <w:sz w:val="28"/>
        </w:rPr>
        <w:t>.—</w:t>
      </w:r>
      <w:proofErr w:type="gramEnd"/>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1"/>
          <w:numId w:val="4"/>
        </w:numPr>
        <w:tabs>
          <w:tab w:val="left" w:pos="3739"/>
          <w:tab w:val="left" w:pos="4474"/>
          <w:tab w:val="left" w:pos="4954"/>
          <w:tab w:val="left" w:pos="7044"/>
          <w:tab w:val="left" w:pos="8117"/>
        </w:tabs>
        <w:spacing w:before="148"/>
        <w:ind w:left="3739"/>
        <w:rPr>
          <w:sz w:val="28"/>
        </w:rPr>
      </w:pPr>
      <w:r>
        <w:rPr>
          <w:spacing w:val="-2"/>
          <w:w w:val="105"/>
          <w:sz w:val="28"/>
        </w:rPr>
        <w:t>‘‘(A)</w:t>
      </w:r>
      <w:r>
        <w:rPr>
          <w:sz w:val="28"/>
        </w:rPr>
        <w:tab/>
      </w:r>
      <w:r>
        <w:rPr>
          <w:spacing w:val="-7"/>
          <w:w w:val="105"/>
          <w:sz w:val="28"/>
        </w:rPr>
        <w:t>I</w:t>
      </w:r>
      <w:r>
        <w:rPr>
          <w:spacing w:val="-7"/>
          <w:w w:val="105"/>
          <w:sz w:val="21"/>
        </w:rPr>
        <w:t>N</w:t>
      </w:r>
      <w:r>
        <w:rPr>
          <w:sz w:val="21"/>
        </w:rPr>
        <w:tab/>
      </w:r>
      <w:proofErr w:type="gramStart"/>
      <w:r>
        <w:rPr>
          <w:w w:val="105"/>
          <w:sz w:val="21"/>
        </w:rPr>
        <w:t>GENERAL</w:t>
      </w:r>
      <w:r>
        <w:rPr>
          <w:w w:val="105"/>
          <w:sz w:val="28"/>
        </w:rPr>
        <w:t>.—</w:t>
      </w:r>
      <w:proofErr w:type="gramEnd"/>
      <w:r>
        <w:rPr>
          <w:spacing w:val="-5"/>
          <w:w w:val="105"/>
          <w:sz w:val="28"/>
        </w:rPr>
        <w:t>The</w:t>
      </w:r>
      <w:r>
        <w:rPr>
          <w:sz w:val="28"/>
        </w:rPr>
        <w:tab/>
      </w:r>
      <w:r>
        <w:rPr>
          <w:spacing w:val="-2"/>
          <w:w w:val="105"/>
          <w:sz w:val="28"/>
        </w:rPr>
        <w:t>amount</w:t>
      </w:r>
      <w:r>
        <w:rPr>
          <w:sz w:val="28"/>
        </w:rPr>
        <w:tab/>
      </w:r>
      <w:r>
        <w:rPr>
          <w:spacing w:val="-2"/>
          <w:w w:val="105"/>
          <w:sz w:val="28"/>
        </w:rPr>
        <w:t>under</w:t>
      </w:r>
    </w:p>
    <w:p w:rsidR="00C71CDC" w:rsidRDefault="00810B99">
      <w:pPr>
        <w:pStyle w:val="ListParagraph"/>
        <w:numPr>
          <w:ilvl w:val="1"/>
          <w:numId w:val="4"/>
        </w:numPr>
        <w:tabs>
          <w:tab w:val="left" w:pos="3179"/>
        </w:tabs>
        <w:spacing w:before="191"/>
        <w:ind w:left="3179" w:hanging="1460"/>
        <w:rPr>
          <w:sz w:val="28"/>
        </w:rPr>
      </w:pPr>
      <w:r>
        <w:rPr>
          <w:sz w:val="28"/>
        </w:rPr>
        <w:t>paragraph</w:t>
      </w:r>
      <w:r>
        <w:rPr>
          <w:spacing w:val="21"/>
          <w:sz w:val="28"/>
        </w:rPr>
        <w:t xml:space="preserve"> </w:t>
      </w:r>
      <w:r>
        <w:rPr>
          <w:sz w:val="28"/>
        </w:rPr>
        <w:t>(1)</w:t>
      </w:r>
      <w:r>
        <w:rPr>
          <w:spacing w:val="21"/>
          <w:sz w:val="28"/>
        </w:rPr>
        <w:t xml:space="preserve"> </w:t>
      </w:r>
      <w:r>
        <w:rPr>
          <w:sz w:val="28"/>
        </w:rPr>
        <w:t>for</w:t>
      </w:r>
      <w:r>
        <w:rPr>
          <w:spacing w:val="21"/>
          <w:sz w:val="28"/>
        </w:rPr>
        <w:t xml:space="preserve"> </w:t>
      </w:r>
      <w:r>
        <w:rPr>
          <w:sz w:val="28"/>
        </w:rPr>
        <w:t>the</w:t>
      </w:r>
      <w:r>
        <w:rPr>
          <w:spacing w:val="21"/>
          <w:sz w:val="28"/>
        </w:rPr>
        <w:t xml:space="preserve"> </w:t>
      </w:r>
      <w:r>
        <w:rPr>
          <w:sz w:val="28"/>
        </w:rPr>
        <w:t>taxable</w:t>
      </w:r>
      <w:r>
        <w:rPr>
          <w:spacing w:val="21"/>
          <w:sz w:val="28"/>
        </w:rPr>
        <w:t xml:space="preserve"> </w:t>
      </w:r>
      <w:r>
        <w:rPr>
          <w:sz w:val="28"/>
        </w:rPr>
        <w:t>year</w:t>
      </w:r>
      <w:r>
        <w:rPr>
          <w:spacing w:val="21"/>
          <w:sz w:val="28"/>
        </w:rPr>
        <w:t xml:space="preserve"> </w:t>
      </w:r>
      <w:r>
        <w:rPr>
          <w:sz w:val="28"/>
        </w:rPr>
        <w:t>shall</w:t>
      </w:r>
      <w:r>
        <w:rPr>
          <w:spacing w:val="22"/>
          <w:sz w:val="28"/>
        </w:rPr>
        <w:t xml:space="preserve"> </w:t>
      </w:r>
      <w:r>
        <w:rPr>
          <w:sz w:val="28"/>
        </w:rPr>
        <w:t>be</w:t>
      </w:r>
      <w:r>
        <w:rPr>
          <w:spacing w:val="21"/>
          <w:sz w:val="28"/>
        </w:rPr>
        <w:t xml:space="preserve"> </w:t>
      </w:r>
      <w:r>
        <w:rPr>
          <w:spacing w:val="-5"/>
          <w:sz w:val="28"/>
        </w:rPr>
        <w:t>re-</w:t>
      </w:r>
    </w:p>
    <w:p w:rsidR="00C71CDC" w:rsidRDefault="00810B99">
      <w:pPr>
        <w:pStyle w:val="ListParagraph"/>
        <w:numPr>
          <w:ilvl w:val="1"/>
          <w:numId w:val="4"/>
        </w:numPr>
        <w:tabs>
          <w:tab w:val="left" w:pos="3179"/>
        </w:tabs>
        <w:ind w:left="3179" w:hanging="1460"/>
        <w:rPr>
          <w:sz w:val="28"/>
        </w:rPr>
      </w:pPr>
      <w:proofErr w:type="spellStart"/>
      <w:r>
        <w:rPr>
          <w:spacing w:val="-4"/>
          <w:sz w:val="28"/>
        </w:rPr>
        <w:t>duced</w:t>
      </w:r>
      <w:proofErr w:type="spellEnd"/>
      <w:r>
        <w:rPr>
          <w:spacing w:val="4"/>
          <w:sz w:val="28"/>
        </w:rPr>
        <w:t xml:space="preserve"> </w:t>
      </w:r>
      <w:r>
        <w:rPr>
          <w:spacing w:val="-4"/>
          <w:sz w:val="28"/>
        </w:rPr>
        <w:t>(but</w:t>
      </w:r>
      <w:r>
        <w:rPr>
          <w:spacing w:val="5"/>
          <w:sz w:val="28"/>
        </w:rPr>
        <w:t xml:space="preserve"> </w:t>
      </w:r>
      <w:r>
        <w:rPr>
          <w:spacing w:val="-4"/>
          <w:sz w:val="28"/>
        </w:rPr>
        <w:t>not</w:t>
      </w:r>
      <w:r>
        <w:rPr>
          <w:spacing w:val="5"/>
          <w:sz w:val="28"/>
        </w:rPr>
        <w:t xml:space="preserve"> </w:t>
      </w:r>
      <w:r>
        <w:rPr>
          <w:spacing w:val="-4"/>
          <w:sz w:val="28"/>
        </w:rPr>
        <w:t>below</w:t>
      </w:r>
      <w:r>
        <w:rPr>
          <w:spacing w:val="4"/>
          <w:sz w:val="28"/>
        </w:rPr>
        <w:t xml:space="preserve"> </w:t>
      </w:r>
      <w:r>
        <w:rPr>
          <w:spacing w:val="-4"/>
          <w:sz w:val="28"/>
        </w:rPr>
        <w:t>zero)</w:t>
      </w:r>
      <w:r>
        <w:rPr>
          <w:spacing w:val="5"/>
          <w:sz w:val="28"/>
        </w:rPr>
        <w:t xml:space="preserve"> </w:t>
      </w:r>
      <w:r>
        <w:rPr>
          <w:spacing w:val="-4"/>
          <w:sz w:val="28"/>
        </w:rPr>
        <w:t>by</w:t>
      </w:r>
      <w:r>
        <w:rPr>
          <w:spacing w:val="5"/>
          <w:sz w:val="28"/>
        </w:rPr>
        <w:t xml:space="preserve"> </w:t>
      </w:r>
      <w:r>
        <w:rPr>
          <w:spacing w:val="-4"/>
          <w:sz w:val="28"/>
        </w:rPr>
        <w:t>an</w:t>
      </w:r>
      <w:r>
        <w:rPr>
          <w:spacing w:val="4"/>
          <w:sz w:val="28"/>
        </w:rPr>
        <w:t xml:space="preserve"> </w:t>
      </w:r>
      <w:r>
        <w:rPr>
          <w:spacing w:val="-4"/>
          <w:sz w:val="28"/>
        </w:rPr>
        <w:t>amount</w:t>
      </w:r>
      <w:r>
        <w:rPr>
          <w:spacing w:val="5"/>
          <w:sz w:val="28"/>
        </w:rPr>
        <w:t xml:space="preserve"> </w:t>
      </w:r>
      <w:r>
        <w:rPr>
          <w:spacing w:val="-4"/>
          <w:sz w:val="28"/>
        </w:rPr>
        <w:t>which</w:t>
      </w:r>
    </w:p>
    <w:p w:rsidR="00C71CDC" w:rsidRDefault="00810B99">
      <w:pPr>
        <w:pStyle w:val="ListParagraph"/>
        <w:numPr>
          <w:ilvl w:val="1"/>
          <w:numId w:val="4"/>
        </w:numPr>
        <w:tabs>
          <w:tab w:val="left" w:pos="3179"/>
        </w:tabs>
        <w:ind w:left="3179" w:hanging="1460"/>
        <w:rPr>
          <w:sz w:val="28"/>
        </w:rPr>
      </w:pPr>
      <w:r>
        <w:rPr>
          <w:spacing w:val="-2"/>
          <w:sz w:val="28"/>
        </w:rPr>
        <w:t>bears</w:t>
      </w:r>
      <w:r>
        <w:rPr>
          <w:spacing w:val="13"/>
          <w:sz w:val="28"/>
        </w:rPr>
        <w:t xml:space="preserve"> </w:t>
      </w:r>
      <w:r>
        <w:rPr>
          <w:spacing w:val="-2"/>
          <w:sz w:val="28"/>
        </w:rPr>
        <w:t>the</w:t>
      </w:r>
      <w:r>
        <w:rPr>
          <w:spacing w:val="14"/>
          <w:sz w:val="28"/>
        </w:rPr>
        <w:t xml:space="preserve"> </w:t>
      </w:r>
      <w:r>
        <w:rPr>
          <w:spacing w:val="-2"/>
          <w:sz w:val="28"/>
        </w:rPr>
        <w:t>same</w:t>
      </w:r>
      <w:r>
        <w:rPr>
          <w:spacing w:val="13"/>
          <w:sz w:val="28"/>
        </w:rPr>
        <w:t xml:space="preserve"> </w:t>
      </w:r>
      <w:r>
        <w:rPr>
          <w:spacing w:val="-2"/>
          <w:sz w:val="28"/>
        </w:rPr>
        <w:t>ratio</w:t>
      </w:r>
      <w:r>
        <w:rPr>
          <w:spacing w:val="14"/>
          <w:sz w:val="28"/>
        </w:rPr>
        <w:t xml:space="preserve"> </w:t>
      </w:r>
      <w:r>
        <w:rPr>
          <w:spacing w:val="-2"/>
          <w:sz w:val="28"/>
        </w:rPr>
        <w:t>to</w:t>
      </w:r>
      <w:r>
        <w:rPr>
          <w:spacing w:val="14"/>
          <w:sz w:val="28"/>
        </w:rPr>
        <w:t xml:space="preserve"> </w:t>
      </w:r>
      <w:r>
        <w:rPr>
          <w:spacing w:val="-2"/>
          <w:sz w:val="28"/>
        </w:rPr>
        <w:t>the</w:t>
      </w:r>
      <w:r>
        <w:rPr>
          <w:spacing w:val="13"/>
          <w:sz w:val="28"/>
        </w:rPr>
        <w:t xml:space="preserve"> </w:t>
      </w:r>
      <w:r>
        <w:rPr>
          <w:spacing w:val="-2"/>
          <w:sz w:val="28"/>
        </w:rPr>
        <w:t>amount</w:t>
      </w:r>
      <w:r>
        <w:rPr>
          <w:spacing w:val="14"/>
          <w:sz w:val="28"/>
        </w:rPr>
        <w:t xml:space="preserve"> </w:t>
      </w:r>
      <w:r>
        <w:rPr>
          <w:spacing w:val="-2"/>
          <w:sz w:val="28"/>
        </w:rPr>
        <w:t>under</w:t>
      </w:r>
      <w:r>
        <w:rPr>
          <w:spacing w:val="13"/>
          <w:sz w:val="28"/>
        </w:rPr>
        <w:t xml:space="preserve"> </w:t>
      </w:r>
      <w:r>
        <w:rPr>
          <w:spacing w:val="-4"/>
          <w:sz w:val="28"/>
        </w:rPr>
        <w:t>such</w:t>
      </w:r>
    </w:p>
    <w:p w:rsidR="00C71CDC" w:rsidRDefault="00810B99">
      <w:pPr>
        <w:pStyle w:val="ListParagraph"/>
        <w:numPr>
          <w:ilvl w:val="1"/>
          <w:numId w:val="4"/>
        </w:numPr>
        <w:tabs>
          <w:tab w:val="left" w:pos="3179"/>
        </w:tabs>
        <w:spacing w:before="191"/>
        <w:ind w:left="3179" w:hanging="1460"/>
        <w:rPr>
          <w:sz w:val="28"/>
        </w:rPr>
      </w:pPr>
      <w:r>
        <w:rPr>
          <w:spacing w:val="-5"/>
          <w:sz w:val="28"/>
        </w:rPr>
        <w:t>paragraph</w:t>
      </w:r>
      <w:r>
        <w:rPr>
          <w:spacing w:val="12"/>
          <w:sz w:val="28"/>
        </w:rPr>
        <w:t xml:space="preserve"> </w:t>
      </w:r>
      <w:r>
        <w:rPr>
          <w:spacing w:val="-5"/>
          <w:sz w:val="28"/>
        </w:rPr>
        <w:t>as—</w:t>
      </w:r>
    </w:p>
    <w:p w:rsidR="00C71CDC" w:rsidRDefault="00810B99">
      <w:pPr>
        <w:pStyle w:val="ListParagraph"/>
        <w:numPr>
          <w:ilvl w:val="1"/>
          <w:numId w:val="4"/>
        </w:numPr>
        <w:tabs>
          <w:tab w:val="left" w:pos="4299"/>
        </w:tabs>
        <w:ind w:left="4299" w:hanging="2580"/>
        <w:rPr>
          <w:sz w:val="28"/>
        </w:rPr>
      </w:pPr>
      <w:r>
        <w:rPr>
          <w:sz w:val="28"/>
        </w:rPr>
        <w:t>‘‘(</w:t>
      </w:r>
      <w:proofErr w:type="spellStart"/>
      <w:r>
        <w:rPr>
          <w:sz w:val="28"/>
        </w:rPr>
        <w:t>i</w:t>
      </w:r>
      <w:proofErr w:type="spellEnd"/>
      <w:r>
        <w:rPr>
          <w:sz w:val="28"/>
        </w:rPr>
        <w:t>)</w:t>
      </w:r>
      <w:r>
        <w:rPr>
          <w:spacing w:val="47"/>
          <w:sz w:val="28"/>
        </w:rPr>
        <w:t xml:space="preserve"> </w:t>
      </w:r>
      <w:r>
        <w:rPr>
          <w:sz w:val="28"/>
        </w:rPr>
        <w:t>the</w:t>
      </w:r>
      <w:r>
        <w:rPr>
          <w:spacing w:val="48"/>
          <w:sz w:val="28"/>
        </w:rPr>
        <w:t xml:space="preserve"> </w:t>
      </w:r>
      <w:r>
        <w:rPr>
          <w:sz w:val="28"/>
        </w:rPr>
        <w:t>amount</w:t>
      </w:r>
      <w:r>
        <w:rPr>
          <w:spacing w:val="47"/>
          <w:sz w:val="28"/>
        </w:rPr>
        <w:t xml:space="preserve"> </w:t>
      </w:r>
      <w:r>
        <w:rPr>
          <w:sz w:val="28"/>
        </w:rPr>
        <w:t>(not</w:t>
      </w:r>
      <w:r>
        <w:rPr>
          <w:spacing w:val="48"/>
          <w:sz w:val="28"/>
        </w:rPr>
        <w:t xml:space="preserve"> </w:t>
      </w:r>
      <w:r>
        <w:rPr>
          <w:sz w:val="28"/>
        </w:rPr>
        <w:t>less</w:t>
      </w:r>
      <w:r>
        <w:rPr>
          <w:spacing w:val="48"/>
          <w:sz w:val="28"/>
        </w:rPr>
        <w:t xml:space="preserve"> </w:t>
      </w:r>
      <w:r>
        <w:rPr>
          <w:sz w:val="28"/>
        </w:rPr>
        <w:t>than</w:t>
      </w:r>
      <w:r>
        <w:rPr>
          <w:spacing w:val="47"/>
          <w:sz w:val="28"/>
        </w:rPr>
        <w:t xml:space="preserve"> </w:t>
      </w:r>
      <w:r>
        <w:rPr>
          <w:spacing w:val="-2"/>
          <w:sz w:val="28"/>
        </w:rPr>
        <w:t>zero)</w:t>
      </w:r>
    </w:p>
    <w:p w:rsidR="00C71CDC" w:rsidRDefault="00810B99">
      <w:pPr>
        <w:pStyle w:val="ListParagraph"/>
        <w:numPr>
          <w:ilvl w:val="1"/>
          <w:numId w:val="4"/>
        </w:numPr>
        <w:tabs>
          <w:tab w:val="left" w:pos="3739"/>
        </w:tabs>
        <w:ind w:left="3739"/>
        <w:rPr>
          <w:sz w:val="28"/>
        </w:rPr>
      </w:pPr>
      <w:r>
        <w:rPr>
          <w:spacing w:val="-2"/>
          <w:sz w:val="28"/>
        </w:rPr>
        <w:t>equal</w:t>
      </w:r>
      <w:r>
        <w:rPr>
          <w:spacing w:val="31"/>
          <w:sz w:val="28"/>
        </w:rPr>
        <w:t xml:space="preserve"> </w:t>
      </w:r>
      <w:r>
        <w:rPr>
          <w:spacing w:val="-2"/>
          <w:sz w:val="28"/>
        </w:rPr>
        <w:t>to</w:t>
      </w:r>
      <w:r>
        <w:rPr>
          <w:spacing w:val="31"/>
          <w:sz w:val="28"/>
        </w:rPr>
        <w:t xml:space="preserve"> </w:t>
      </w:r>
      <w:r>
        <w:rPr>
          <w:spacing w:val="-2"/>
          <w:sz w:val="28"/>
        </w:rPr>
        <w:t>the</w:t>
      </w:r>
      <w:r>
        <w:rPr>
          <w:spacing w:val="31"/>
          <w:sz w:val="28"/>
        </w:rPr>
        <w:t xml:space="preserve"> </w:t>
      </w:r>
      <w:r>
        <w:rPr>
          <w:spacing w:val="-2"/>
          <w:sz w:val="28"/>
        </w:rPr>
        <w:t>average</w:t>
      </w:r>
      <w:r>
        <w:rPr>
          <w:spacing w:val="31"/>
          <w:sz w:val="28"/>
        </w:rPr>
        <w:t xml:space="preserve"> </w:t>
      </w:r>
      <w:r>
        <w:rPr>
          <w:spacing w:val="-2"/>
          <w:sz w:val="28"/>
        </w:rPr>
        <w:t>gross</w:t>
      </w:r>
      <w:r>
        <w:rPr>
          <w:spacing w:val="31"/>
          <w:sz w:val="28"/>
        </w:rPr>
        <w:t xml:space="preserve"> </w:t>
      </w:r>
      <w:r>
        <w:rPr>
          <w:spacing w:val="-2"/>
          <w:sz w:val="28"/>
        </w:rPr>
        <w:t>receipts</w:t>
      </w:r>
      <w:r>
        <w:rPr>
          <w:spacing w:val="32"/>
          <w:sz w:val="28"/>
        </w:rPr>
        <w:t xml:space="preserve"> </w:t>
      </w:r>
      <w:r>
        <w:rPr>
          <w:spacing w:val="-2"/>
          <w:sz w:val="28"/>
        </w:rPr>
        <w:t>of</w:t>
      </w:r>
      <w:r>
        <w:rPr>
          <w:spacing w:val="31"/>
          <w:sz w:val="28"/>
        </w:rPr>
        <w:t xml:space="preserve"> </w:t>
      </w:r>
      <w:r>
        <w:rPr>
          <w:spacing w:val="-5"/>
          <w:sz w:val="28"/>
        </w:rPr>
        <w:t>the</w:t>
      </w:r>
    </w:p>
    <w:p w:rsidR="00C71CDC" w:rsidRDefault="00810B99">
      <w:pPr>
        <w:pStyle w:val="ListParagraph"/>
        <w:numPr>
          <w:ilvl w:val="1"/>
          <w:numId w:val="4"/>
        </w:numPr>
        <w:tabs>
          <w:tab w:val="left" w:pos="3739"/>
          <w:tab w:val="left" w:pos="4960"/>
          <w:tab w:val="left" w:pos="5666"/>
          <w:tab w:val="left" w:pos="6255"/>
          <w:tab w:val="left" w:pos="6631"/>
          <w:tab w:val="left" w:pos="7961"/>
        </w:tabs>
        <w:ind w:left="3739"/>
        <w:rPr>
          <w:sz w:val="28"/>
        </w:rPr>
      </w:pPr>
      <w:r>
        <w:rPr>
          <w:spacing w:val="-2"/>
          <w:sz w:val="28"/>
        </w:rPr>
        <w:t>taxpayer</w:t>
      </w:r>
      <w:r>
        <w:rPr>
          <w:sz w:val="28"/>
        </w:rPr>
        <w:tab/>
      </w:r>
      <w:r>
        <w:rPr>
          <w:spacing w:val="-4"/>
          <w:sz w:val="28"/>
        </w:rPr>
        <w:t>over</w:t>
      </w:r>
      <w:r>
        <w:rPr>
          <w:sz w:val="28"/>
        </w:rPr>
        <w:tab/>
      </w:r>
      <w:r>
        <w:rPr>
          <w:spacing w:val="-5"/>
          <w:sz w:val="28"/>
        </w:rPr>
        <w:t>the</w:t>
      </w:r>
      <w:r>
        <w:rPr>
          <w:sz w:val="28"/>
        </w:rPr>
        <w:tab/>
      </w:r>
      <w:proofErr w:type="gramStart"/>
      <w:r>
        <w:rPr>
          <w:spacing w:val="-10"/>
          <w:sz w:val="28"/>
        </w:rPr>
        <w:t>3</w:t>
      </w:r>
      <w:r>
        <w:rPr>
          <w:sz w:val="28"/>
        </w:rPr>
        <w:tab/>
      </w:r>
      <w:r>
        <w:rPr>
          <w:spacing w:val="-2"/>
          <w:sz w:val="28"/>
        </w:rPr>
        <w:t>preceding</w:t>
      </w:r>
      <w:proofErr w:type="gramEnd"/>
      <w:r>
        <w:rPr>
          <w:sz w:val="28"/>
        </w:rPr>
        <w:tab/>
      </w:r>
      <w:r>
        <w:rPr>
          <w:spacing w:val="-2"/>
          <w:sz w:val="28"/>
        </w:rPr>
        <w:t>taxable</w:t>
      </w:r>
    </w:p>
    <w:p w:rsidR="00C71CDC" w:rsidRDefault="00810B99">
      <w:pPr>
        <w:pStyle w:val="ListParagraph"/>
        <w:numPr>
          <w:ilvl w:val="1"/>
          <w:numId w:val="4"/>
        </w:numPr>
        <w:tabs>
          <w:tab w:val="left" w:pos="3739"/>
        </w:tabs>
        <w:spacing w:before="191"/>
        <w:ind w:left="3739"/>
        <w:rPr>
          <w:sz w:val="28"/>
        </w:rPr>
      </w:pPr>
      <w:r>
        <w:rPr>
          <w:spacing w:val="-4"/>
          <w:sz w:val="28"/>
        </w:rPr>
        <w:t>years</w:t>
      </w:r>
      <w:r>
        <w:rPr>
          <w:spacing w:val="9"/>
          <w:sz w:val="28"/>
        </w:rPr>
        <w:t xml:space="preserve"> </w:t>
      </w:r>
      <w:r>
        <w:rPr>
          <w:spacing w:val="-4"/>
          <w:sz w:val="28"/>
        </w:rPr>
        <w:t>minus</w:t>
      </w:r>
      <w:r>
        <w:rPr>
          <w:spacing w:val="10"/>
          <w:sz w:val="28"/>
        </w:rPr>
        <w:t xml:space="preserve"> </w:t>
      </w:r>
      <w:r>
        <w:rPr>
          <w:spacing w:val="-4"/>
          <w:sz w:val="28"/>
        </w:rPr>
        <w:t>$5,000,000,</w:t>
      </w:r>
      <w:r>
        <w:rPr>
          <w:spacing w:val="10"/>
          <w:sz w:val="28"/>
        </w:rPr>
        <w:t xml:space="preserve"> </w:t>
      </w:r>
      <w:r>
        <w:rPr>
          <w:spacing w:val="-4"/>
          <w:sz w:val="28"/>
        </w:rPr>
        <w:t>bears</w:t>
      </w:r>
      <w:r>
        <w:rPr>
          <w:spacing w:val="10"/>
          <w:sz w:val="28"/>
        </w:rPr>
        <w:t xml:space="preserve"> </w:t>
      </w:r>
      <w:r>
        <w:rPr>
          <w:spacing w:val="-5"/>
          <w:sz w:val="28"/>
        </w:rPr>
        <w:t>to</w:t>
      </w:r>
    </w:p>
    <w:p w:rsidR="00C71CDC" w:rsidRDefault="00810B99">
      <w:pPr>
        <w:pStyle w:val="BodyText"/>
        <w:tabs>
          <w:tab w:val="left" w:pos="4299"/>
        </w:tabs>
        <w:ind w:left="1579" w:firstLine="0"/>
      </w:pPr>
      <w:r>
        <w:rPr>
          <w:rFonts w:ascii="Times New Roman" w:hAnsi="Times New Roman"/>
          <w:spacing w:val="-5"/>
        </w:rPr>
        <w:t>10</w:t>
      </w:r>
      <w:r>
        <w:rPr>
          <w:rFonts w:ascii="Times New Roman" w:hAnsi="Times New Roman"/>
        </w:rPr>
        <w:tab/>
      </w:r>
      <w:r>
        <w:t>‘‘(ii)</w:t>
      </w:r>
      <w:r>
        <w:rPr>
          <w:spacing w:val="25"/>
        </w:rPr>
        <w:t xml:space="preserve"> </w:t>
      </w:r>
      <w:r>
        <w:rPr>
          <w:spacing w:val="-2"/>
        </w:rPr>
        <w:t>$5,000,000.</w:t>
      </w:r>
    </w:p>
    <w:p w:rsidR="00C71CDC" w:rsidRDefault="00810B99">
      <w:pPr>
        <w:pStyle w:val="ListParagraph"/>
        <w:numPr>
          <w:ilvl w:val="0"/>
          <w:numId w:val="3"/>
        </w:numPr>
        <w:tabs>
          <w:tab w:val="left" w:pos="3739"/>
          <w:tab w:val="left" w:pos="4519"/>
          <w:tab w:val="left" w:pos="6034"/>
          <w:tab w:val="left" w:pos="8420"/>
        </w:tabs>
        <w:ind w:left="3739"/>
        <w:rPr>
          <w:sz w:val="28"/>
        </w:rPr>
      </w:pPr>
      <w:r>
        <w:rPr>
          <w:spacing w:val="-2"/>
          <w:w w:val="105"/>
          <w:sz w:val="28"/>
        </w:rPr>
        <w:t>‘‘(B)</w:t>
      </w:r>
      <w:r>
        <w:rPr>
          <w:sz w:val="28"/>
        </w:rPr>
        <w:tab/>
      </w:r>
      <w:r>
        <w:rPr>
          <w:spacing w:val="-2"/>
          <w:w w:val="105"/>
          <w:sz w:val="28"/>
        </w:rPr>
        <w:t>I</w:t>
      </w:r>
      <w:r>
        <w:rPr>
          <w:spacing w:val="-2"/>
          <w:w w:val="105"/>
          <w:sz w:val="21"/>
        </w:rPr>
        <w:t>NFLATION</w:t>
      </w:r>
      <w:r>
        <w:rPr>
          <w:sz w:val="21"/>
        </w:rPr>
        <w:tab/>
      </w:r>
      <w:proofErr w:type="gramStart"/>
      <w:r>
        <w:rPr>
          <w:w w:val="105"/>
          <w:sz w:val="21"/>
        </w:rPr>
        <w:t>ADJUSTMENT</w:t>
      </w:r>
      <w:r>
        <w:rPr>
          <w:w w:val="105"/>
          <w:sz w:val="28"/>
        </w:rPr>
        <w:t>.—</w:t>
      </w:r>
      <w:proofErr w:type="gramEnd"/>
      <w:r>
        <w:rPr>
          <w:spacing w:val="-5"/>
          <w:w w:val="105"/>
          <w:sz w:val="28"/>
        </w:rPr>
        <w:t>In</w:t>
      </w:r>
      <w:r>
        <w:rPr>
          <w:sz w:val="28"/>
        </w:rPr>
        <w:tab/>
      </w:r>
      <w:r>
        <w:rPr>
          <w:spacing w:val="-5"/>
          <w:w w:val="105"/>
          <w:sz w:val="28"/>
        </w:rPr>
        <w:t>the</w:t>
      </w:r>
    </w:p>
    <w:p w:rsidR="00C71CDC" w:rsidRDefault="00810B99">
      <w:pPr>
        <w:pStyle w:val="ListParagraph"/>
        <w:numPr>
          <w:ilvl w:val="0"/>
          <w:numId w:val="3"/>
        </w:numPr>
        <w:tabs>
          <w:tab w:val="left" w:pos="3179"/>
        </w:tabs>
        <w:ind w:left="3179" w:hanging="1600"/>
        <w:rPr>
          <w:sz w:val="28"/>
        </w:rPr>
      </w:pPr>
      <w:r>
        <w:rPr>
          <w:sz w:val="28"/>
        </w:rPr>
        <w:t>case</w:t>
      </w:r>
      <w:r>
        <w:rPr>
          <w:spacing w:val="4"/>
          <w:sz w:val="28"/>
        </w:rPr>
        <w:t xml:space="preserve"> </w:t>
      </w:r>
      <w:r>
        <w:rPr>
          <w:sz w:val="28"/>
        </w:rPr>
        <w:t>of</w:t>
      </w:r>
      <w:r>
        <w:rPr>
          <w:spacing w:val="5"/>
          <w:sz w:val="28"/>
        </w:rPr>
        <w:t xml:space="preserve"> </w:t>
      </w:r>
      <w:r>
        <w:rPr>
          <w:sz w:val="28"/>
        </w:rPr>
        <w:t>any</w:t>
      </w:r>
      <w:r>
        <w:rPr>
          <w:spacing w:val="5"/>
          <w:sz w:val="28"/>
        </w:rPr>
        <w:t xml:space="preserve"> </w:t>
      </w:r>
      <w:r>
        <w:rPr>
          <w:sz w:val="28"/>
        </w:rPr>
        <w:t>taxable</w:t>
      </w:r>
      <w:r>
        <w:rPr>
          <w:spacing w:val="5"/>
          <w:sz w:val="28"/>
        </w:rPr>
        <w:t xml:space="preserve"> </w:t>
      </w:r>
      <w:r>
        <w:rPr>
          <w:sz w:val="28"/>
        </w:rPr>
        <w:t>year</w:t>
      </w:r>
      <w:r>
        <w:rPr>
          <w:spacing w:val="5"/>
          <w:sz w:val="28"/>
        </w:rPr>
        <w:t xml:space="preserve"> </w:t>
      </w:r>
      <w:r>
        <w:rPr>
          <w:sz w:val="28"/>
        </w:rPr>
        <w:t>after</w:t>
      </w:r>
      <w:r>
        <w:rPr>
          <w:spacing w:val="5"/>
          <w:sz w:val="28"/>
        </w:rPr>
        <w:t xml:space="preserve"> </w:t>
      </w:r>
      <w:r>
        <w:rPr>
          <w:sz w:val="28"/>
        </w:rPr>
        <w:t>2024,</w:t>
      </w:r>
      <w:r>
        <w:rPr>
          <w:spacing w:val="5"/>
          <w:sz w:val="28"/>
        </w:rPr>
        <w:t xml:space="preserve"> </w:t>
      </w:r>
      <w:r>
        <w:rPr>
          <w:sz w:val="28"/>
        </w:rPr>
        <w:t>each</w:t>
      </w:r>
      <w:r>
        <w:rPr>
          <w:spacing w:val="5"/>
          <w:sz w:val="28"/>
        </w:rPr>
        <w:t xml:space="preserve"> </w:t>
      </w:r>
      <w:r>
        <w:rPr>
          <w:sz w:val="28"/>
        </w:rPr>
        <w:t>of</w:t>
      </w:r>
      <w:r>
        <w:rPr>
          <w:spacing w:val="5"/>
          <w:sz w:val="28"/>
        </w:rPr>
        <w:t xml:space="preserve"> </w:t>
      </w:r>
      <w:r>
        <w:rPr>
          <w:spacing w:val="-5"/>
          <w:sz w:val="28"/>
        </w:rPr>
        <w:t>the</w:t>
      </w:r>
    </w:p>
    <w:p w:rsidR="00C71CDC" w:rsidRDefault="00810B99">
      <w:pPr>
        <w:pStyle w:val="ListParagraph"/>
        <w:numPr>
          <w:ilvl w:val="0"/>
          <w:numId w:val="3"/>
        </w:numPr>
        <w:tabs>
          <w:tab w:val="left" w:pos="3179"/>
        </w:tabs>
        <w:spacing w:before="191"/>
        <w:ind w:left="3179" w:hanging="1600"/>
        <w:rPr>
          <w:sz w:val="28"/>
        </w:rPr>
      </w:pPr>
      <w:r>
        <w:rPr>
          <w:spacing w:val="-2"/>
          <w:sz w:val="28"/>
        </w:rPr>
        <w:t>dollar</w:t>
      </w:r>
      <w:r>
        <w:rPr>
          <w:spacing w:val="53"/>
          <w:sz w:val="28"/>
        </w:rPr>
        <w:t xml:space="preserve"> </w:t>
      </w:r>
      <w:r>
        <w:rPr>
          <w:spacing w:val="-2"/>
          <w:sz w:val="28"/>
        </w:rPr>
        <w:t>amounts</w:t>
      </w:r>
      <w:r>
        <w:rPr>
          <w:spacing w:val="54"/>
          <w:sz w:val="28"/>
        </w:rPr>
        <w:t xml:space="preserve"> </w:t>
      </w:r>
      <w:r>
        <w:rPr>
          <w:spacing w:val="-2"/>
          <w:sz w:val="28"/>
        </w:rPr>
        <w:t>under</w:t>
      </w:r>
      <w:r>
        <w:rPr>
          <w:spacing w:val="54"/>
          <w:sz w:val="28"/>
        </w:rPr>
        <w:t xml:space="preserve"> </w:t>
      </w:r>
      <w:r>
        <w:rPr>
          <w:spacing w:val="-2"/>
          <w:sz w:val="28"/>
        </w:rPr>
        <w:t>subparagraph</w:t>
      </w:r>
      <w:r>
        <w:rPr>
          <w:spacing w:val="54"/>
          <w:sz w:val="28"/>
        </w:rPr>
        <w:t xml:space="preserve"> </w:t>
      </w:r>
      <w:r>
        <w:rPr>
          <w:spacing w:val="-2"/>
          <w:sz w:val="28"/>
        </w:rPr>
        <w:t>(A)</w:t>
      </w:r>
      <w:r>
        <w:rPr>
          <w:spacing w:val="54"/>
          <w:sz w:val="28"/>
        </w:rPr>
        <w:t xml:space="preserve"> </w:t>
      </w:r>
      <w:r>
        <w:rPr>
          <w:spacing w:val="-2"/>
          <w:sz w:val="28"/>
        </w:rPr>
        <w:t>shall</w:t>
      </w:r>
    </w:p>
    <w:p w:rsidR="00C71CDC" w:rsidRDefault="00810B99">
      <w:pPr>
        <w:pStyle w:val="ListParagraph"/>
        <w:numPr>
          <w:ilvl w:val="0"/>
          <w:numId w:val="3"/>
        </w:numPr>
        <w:tabs>
          <w:tab w:val="left" w:pos="3179"/>
        </w:tabs>
        <w:ind w:left="3179" w:hanging="1600"/>
        <w:rPr>
          <w:sz w:val="28"/>
        </w:rPr>
      </w:pPr>
      <w:r>
        <w:rPr>
          <w:spacing w:val="-4"/>
          <w:sz w:val="28"/>
        </w:rPr>
        <w:t>be</w:t>
      </w:r>
      <w:r>
        <w:rPr>
          <w:spacing w:val="-1"/>
          <w:sz w:val="28"/>
        </w:rPr>
        <w:t xml:space="preserve"> </w:t>
      </w:r>
      <w:r>
        <w:rPr>
          <w:spacing w:val="-4"/>
          <w:sz w:val="28"/>
        </w:rPr>
        <w:t>increased</w:t>
      </w:r>
      <w:r>
        <w:rPr>
          <w:spacing w:val="-1"/>
          <w:sz w:val="28"/>
        </w:rPr>
        <w:t xml:space="preserve"> </w:t>
      </w:r>
      <w:r>
        <w:rPr>
          <w:spacing w:val="-4"/>
          <w:sz w:val="28"/>
        </w:rPr>
        <w:t>by</w:t>
      </w:r>
      <w:r>
        <w:rPr>
          <w:spacing w:val="-1"/>
          <w:sz w:val="28"/>
        </w:rPr>
        <w:t xml:space="preserve"> </w:t>
      </w:r>
      <w:r>
        <w:rPr>
          <w:spacing w:val="-4"/>
          <w:sz w:val="28"/>
        </w:rPr>
        <w:t>an</w:t>
      </w:r>
      <w:r>
        <w:rPr>
          <w:spacing w:val="-1"/>
          <w:sz w:val="28"/>
        </w:rPr>
        <w:t xml:space="preserve"> </w:t>
      </w:r>
      <w:r>
        <w:rPr>
          <w:spacing w:val="-4"/>
          <w:sz w:val="28"/>
        </w:rPr>
        <w:t>amount</w:t>
      </w:r>
      <w:r>
        <w:rPr>
          <w:spacing w:val="-1"/>
          <w:sz w:val="28"/>
        </w:rPr>
        <w:t xml:space="preserve"> </w:t>
      </w:r>
      <w:r>
        <w:rPr>
          <w:spacing w:val="-4"/>
          <w:sz w:val="28"/>
        </w:rPr>
        <w:t>equal</w:t>
      </w:r>
      <w:r>
        <w:rPr>
          <w:sz w:val="28"/>
        </w:rPr>
        <w:t xml:space="preserve"> </w:t>
      </w:r>
      <w:r>
        <w:rPr>
          <w:spacing w:val="-5"/>
          <w:sz w:val="28"/>
        </w:rPr>
        <w:t>to—</w:t>
      </w:r>
    </w:p>
    <w:p w:rsidR="00C71CDC" w:rsidRDefault="00810B99">
      <w:pPr>
        <w:pStyle w:val="ListParagraph"/>
        <w:numPr>
          <w:ilvl w:val="0"/>
          <w:numId w:val="3"/>
        </w:numPr>
        <w:tabs>
          <w:tab w:val="left" w:pos="4299"/>
        </w:tabs>
        <w:ind w:left="4299" w:hanging="2720"/>
        <w:rPr>
          <w:sz w:val="28"/>
        </w:rPr>
      </w:pPr>
      <w:r>
        <w:rPr>
          <w:spacing w:val="-2"/>
          <w:sz w:val="28"/>
        </w:rPr>
        <w:t>‘‘(</w:t>
      </w:r>
      <w:proofErr w:type="spellStart"/>
      <w:r>
        <w:rPr>
          <w:spacing w:val="-2"/>
          <w:sz w:val="28"/>
        </w:rPr>
        <w:t>i</w:t>
      </w:r>
      <w:proofErr w:type="spellEnd"/>
      <w:r>
        <w:rPr>
          <w:spacing w:val="-2"/>
          <w:sz w:val="28"/>
        </w:rPr>
        <w:t>)</w:t>
      </w:r>
      <w:r>
        <w:rPr>
          <w:spacing w:val="8"/>
          <w:sz w:val="28"/>
        </w:rPr>
        <w:t xml:space="preserve"> </w:t>
      </w:r>
      <w:r>
        <w:rPr>
          <w:spacing w:val="-2"/>
          <w:sz w:val="28"/>
        </w:rPr>
        <w:t>such</w:t>
      </w:r>
      <w:r>
        <w:rPr>
          <w:spacing w:val="8"/>
          <w:sz w:val="28"/>
        </w:rPr>
        <w:t xml:space="preserve"> </w:t>
      </w:r>
      <w:r>
        <w:rPr>
          <w:spacing w:val="-2"/>
          <w:sz w:val="28"/>
        </w:rPr>
        <w:t>dollar</w:t>
      </w:r>
      <w:r>
        <w:rPr>
          <w:spacing w:val="8"/>
          <w:sz w:val="28"/>
        </w:rPr>
        <w:t xml:space="preserve"> </w:t>
      </w:r>
      <w:r>
        <w:rPr>
          <w:spacing w:val="-2"/>
          <w:sz w:val="28"/>
        </w:rPr>
        <w:t>amount,</w:t>
      </w:r>
      <w:r>
        <w:rPr>
          <w:spacing w:val="8"/>
          <w:sz w:val="28"/>
        </w:rPr>
        <w:t xml:space="preserve"> </w:t>
      </w:r>
      <w:r>
        <w:rPr>
          <w:spacing w:val="-2"/>
          <w:sz w:val="28"/>
        </w:rPr>
        <w:t>multiplied</w:t>
      </w:r>
      <w:r>
        <w:rPr>
          <w:spacing w:val="8"/>
          <w:sz w:val="28"/>
        </w:rPr>
        <w:t xml:space="preserve"> </w:t>
      </w:r>
      <w:r>
        <w:rPr>
          <w:spacing w:val="-5"/>
          <w:sz w:val="28"/>
        </w:rPr>
        <w:t>by</w:t>
      </w:r>
    </w:p>
    <w:p w:rsidR="00C71CDC" w:rsidRDefault="00810B99">
      <w:pPr>
        <w:pStyle w:val="ListParagraph"/>
        <w:numPr>
          <w:ilvl w:val="0"/>
          <w:numId w:val="3"/>
        </w:numPr>
        <w:tabs>
          <w:tab w:val="left" w:pos="4299"/>
        </w:tabs>
        <w:ind w:left="4299" w:hanging="2720"/>
        <w:rPr>
          <w:sz w:val="28"/>
        </w:rPr>
      </w:pPr>
      <w:r>
        <w:rPr>
          <w:spacing w:val="-2"/>
          <w:sz w:val="28"/>
        </w:rPr>
        <w:t>‘‘(ii)</w:t>
      </w:r>
      <w:r>
        <w:rPr>
          <w:spacing w:val="33"/>
          <w:sz w:val="28"/>
        </w:rPr>
        <w:t xml:space="preserve"> </w:t>
      </w:r>
      <w:r>
        <w:rPr>
          <w:spacing w:val="-2"/>
          <w:sz w:val="28"/>
        </w:rPr>
        <w:t>the</w:t>
      </w:r>
      <w:r>
        <w:rPr>
          <w:spacing w:val="33"/>
          <w:sz w:val="28"/>
        </w:rPr>
        <w:t xml:space="preserve"> </w:t>
      </w:r>
      <w:r>
        <w:rPr>
          <w:spacing w:val="-2"/>
          <w:sz w:val="28"/>
        </w:rPr>
        <w:t>cost-of-living</w:t>
      </w:r>
      <w:r>
        <w:rPr>
          <w:spacing w:val="33"/>
          <w:sz w:val="28"/>
        </w:rPr>
        <w:t xml:space="preserve"> </w:t>
      </w:r>
      <w:r>
        <w:rPr>
          <w:spacing w:val="-2"/>
          <w:sz w:val="28"/>
        </w:rPr>
        <w:t>adjustment</w:t>
      </w:r>
      <w:r>
        <w:rPr>
          <w:spacing w:val="33"/>
          <w:sz w:val="28"/>
        </w:rPr>
        <w:t xml:space="preserve"> </w:t>
      </w:r>
      <w:r>
        <w:rPr>
          <w:spacing w:val="-5"/>
          <w:sz w:val="28"/>
        </w:rPr>
        <w:t>de-</w:t>
      </w:r>
    </w:p>
    <w:p w:rsidR="00C71CDC" w:rsidRDefault="00810B99">
      <w:pPr>
        <w:pStyle w:val="ListParagraph"/>
        <w:numPr>
          <w:ilvl w:val="0"/>
          <w:numId w:val="3"/>
        </w:numPr>
        <w:tabs>
          <w:tab w:val="left" w:pos="3739"/>
        </w:tabs>
        <w:spacing w:before="191"/>
        <w:ind w:left="3739"/>
        <w:rPr>
          <w:sz w:val="28"/>
        </w:rPr>
      </w:pPr>
      <w:proofErr w:type="spellStart"/>
      <w:r>
        <w:rPr>
          <w:spacing w:val="-4"/>
          <w:sz w:val="28"/>
        </w:rPr>
        <w:t>termined</w:t>
      </w:r>
      <w:proofErr w:type="spellEnd"/>
      <w:r>
        <w:rPr>
          <w:spacing w:val="22"/>
          <w:sz w:val="28"/>
        </w:rPr>
        <w:t xml:space="preserve"> </w:t>
      </w:r>
      <w:r>
        <w:rPr>
          <w:spacing w:val="-4"/>
          <w:sz w:val="28"/>
        </w:rPr>
        <w:t>under</w:t>
      </w:r>
      <w:r>
        <w:rPr>
          <w:spacing w:val="22"/>
          <w:sz w:val="28"/>
        </w:rPr>
        <w:t xml:space="preserve"> </w:t>
      </w:r>
      <w:r>
        <w:rPr>
          <w:spacing w:val="-4"/>
          <w:sz w:val="28"/>
        </w:rPr>
        <w:t>section</w:t>
      </w:r>
      <w:r>
        <w:rPr>
          <w:spacing w:val="23"/>
          <w:sz w:val="28"/>
        </w:rPr>
        <w:t xml:space="preserve"> </w:t>
      </w:r>
      <w:r>
        <w:rPr>
          <w:spacing w:val="-4"/>
          <w:sz w:val="28"/>
        </w:rPr>
        <w:t>1(f)(3)</w:t>
      </w:r>
      <w:r>
        <w:rPr>
          <w:spacing w:val="22"/>
          <w:sz w:val="28"/>
        </w:rPr>
        <w:t xml:space="preserve"> </w:t>
      </w:r>
      <w:r>
        <w:rPr>
          <w:spacing w:val="-4"/>
          <w:sz w:val="28"/>
        </w:rPr>
        <w:t>for</w:t>
      </w:r>
      <w:r>
        <w:rPr>
          <w:spacing w:val="22"/>
          <w:sz w:val="28"/>
        </w:rPr>
        <w:t xml:space="preserve"> </w:t>
      </w:r>
      <w:r>
        <w:rPr>
          <w:spacing w:val="-4"/>
          <w:sz w:val="28"/>
        </w:rPr>
        <w:t>the</w:t>
      </w:r>
      <w:r>
        <w:rPr>
          <w:spacing w:val="23"/>
          <w:sz w:val="28"/>
        </w:rPr>
        <w:t xml:space="preserve"> </w:t>
      </w:r>
      <w:proofErr w:type="spellStart"/>
      <w:r>
        <w:rPr>
          <w:spacing w:val="-4"/>
          <w:sz w:val="28"/>
        </w:rPr>
        <w:t>cal</w:t>
      </w:r>
      <w:proofErr w:type="spellEnd"/>
      <w:r>
        <w:rPr>
          <w:spacing w:val="-4"/>
          <w:sz w:val="28"/>
        </w:rPr>
        <w:t>-</w:t>
      </w:r>
    </w:p>
    <w:p w:rsidR="00C71CDC" w:rsidRDefault="00810B99">
      <w:pPr>
        <w:pStyle w:val="ListParagraph"/>
        <w:numPr>
          <w:ilvl w:val="0"/>
          <w:numId w:val="3"/>
        </w:numPr>
        <w:tabs>
          <w:tab w:val="left" w:pos="3739"/>
        </w:tabs>
        <w:ind w:left="3739"/>
        <w:rPr>
          <w:sz w:val="28"/>
        </w:rPr>
      </w:pPr>
      <w:proofErr w:type="spellStart"/>
      <w:r>
        <w:rPr>
          <w:sz w:val="28"/>
        </w:rPr>
        <w:t>endar</w:t>
      </w:r>
      <w:proofErr w:type="spellEnd"/>
      <w:r>
        <w:rPr>
          <w:spacing w:val="38"/>
          <w:sz w:val="28"/>
        </w:rPr>
        <w:t xml:space="preserve"> </w:t>
      </w:r>
      <w:r>
        <w:rPr>
          <w:sz w:val="28"/>
        </w:rPr>
        <w:t>year</w:t>
      </w:r>
      <w:r>
        <w:rPr>
          <w:spacing w:val="38"/>
          <w:sz w:val="28"/>
        </w:rPr>
        <w:t xml:space="preserve"> </w:t>
      </w:r>
      <w:r>
        <w:rPr>
          <w:sz w:val="28"/>
        </w:rPr>
        <w:t>in</w:t>
      </w:r>
      <w:r>
        <w:rPr>
          <w:spacing w:val="38"/>
          <w:sz w:val="28"/>
        </w:rPr>
        <w:t xml:space="preserve"> </w:t>
      </w:r>
      <w:r>
        <w:rPr>
          <w:sz w:val="28"/>
        </w:rPr>
        <w:t>which</w:t>
      </w:r>
      <w:r>
        <w:rPr>
          <w:spacing w:val="38"/>
          <w:sz w:val="28"/>
        </w:rPr>
        <w:t xml:space="preserve"> </w:t>
      </w:r>
      <w:r>
        <w:rPr>
          <w:sz w:val="28"/>
        </w:rPr>
        <w:t>the</w:t>
      </w:r>
      <w:r>
        <w:rPr>
          <w:spacing w:val="38"/>
          <w:sz w:val="28"/>
        </w:rPr>
        <w:t xml:space="preserve"> </w:t>
      </w:r>
      <w:r>
        <w:rPr>
          <w:sz w:val="28"/>
        </w:rPr>
        <w:t>taxable</w:t>
      </w:r>
      <w:r>
        <w:rPr>
          <w:spacing w:val="39"/>
          <w:sz w:val="28"/>
        </w:rPr>
        <w:t xml:space="preserve"> </w:t>
      </w:r>
      <w:r>
        <w:rPr>
          <w:sz w:val="28"/>
        </w:rPr>
        <w:t>year</w:t>
      </w:r>
      <w:r>
        <w:rPr>
          <w:spacing w:val="38"/>
          <w:sz w:val="28"/>
        </w:rPr>
        <w:t xml:space="preserve"> </w:t>
      </w:r>
      <w:r>
        <w:rPr>
          <w:spacing w:val="-5"/>
          <w:sz w:val="28"/>
        </w:rPr>
        <w:t>be-</w:t>
      </w:r>
    </w:p>
    <w:p w:rsidR="00C71CDC" w:rsidRDefault="00810B99">
      <w:pPr>
        <w:pStyle w:val="ListParagraph"/>
        <w:numPr>
          <w:ilvl w:val="0"/>
          <w:numId w:val="3"/>
        </w:numPr>
        <w:tabs>
          <w:tab w:val="left" w:pos="3739"/>
        </w:tabs>
        <w:ind w:left="3739"/>
        <w:rPr>
          <w:sz w:val="28"/>
        </w:rPr>
      </w:pPr>
      <w:r>
        <w:rPr>
          <w:spacing w:val="-2"/>
          <w:sz w:val="28"/>
        </w:rPr>
        <w:t>gins,</w:t>
      </w:r>
      <w:r>
        <w:rPr>
          <w:spacing w:val="26"/>
          <w:sz w:val="28"/>
        </w:rPr>
        <w:t xml:space="preserve"> </w:t>
      </w:r>
      <w:r>
        <w:rPr>
          <w:spacing w:val="-2"/>
          <w:sz w:val="28"/>
        </w:rPr>
        <w:t>determined</w:t>
      </w:r>
      <w:r>
        <w:rPr>
          <w:spacing w:val="27"/>
          <w:sz w:val="28"/>
        </w:rPr>
        <w:t xml:space="preserve"> </w:t>
      </w:r>
      <w:r>
        <w:rPr>
          <w:spacing w:val="-2"/>
          <w:sz w:val="28"/>
        </w:rPr>
        <w:t>by</w:t>
      </w:r>
      <w:r>
        <w:rPr>
          <w:spacing w:val="27"/>
          <w:sz w:val="28"/>
        </w:rPr>
        <w:t xml:space="preserve"> </w:t>
      </w:r>
      <w:r>
        <w:rPr>
          <w:spacing w:val="-2"/>
          <w:sz w:val="28"/>
        </w:rPr>
        <w:t>substituting</w:t>
      </w:r>
      <w:r>
        <w:rPr>
          <w:spacing w:val="27"/>
          <w:sz w:val="28"/>
        </w:rPr>
        <w:t xml:space="preserve"> </w:t>
      </w:r>
      <w:r>
        <w:rPr>
          <w:spacing w:val="-2"/>
          <w:sz w:val="28"/>
        </w:rPr>
        <w:t>‘calendar</w:t>
      </w:r>
    </w:p>
    <w:p w:rsidR="00C71CDC" w:rsidRDefault="00810B99">
      <w:pPr>
        <w:pStyle w:val="ListParagraph"/>
        <w:numPr>
          <w:ilvl w:val="0"/>
          <w:numId w:val="3"/>
        </w:numPr>
        <w:tabs>
          <w:tab w:val="left" w:pos="3739"/>
        </w:tabs>
        <w:spacing w:before="191"/>
        <w:ind w:left="3739"/>
        <w:rPr>
          <w:sz w:val="28"/>
        </w:rPr>
      </w:pPr>
      <w:r>
        <w:rPr>
          <w:spacing w:val="-2"/>
          <w:sz w:val="28"/>
        </w:rPr>
        <w:t>year</w:t>
      </w:r>
      <w:r>
        <w:rPr>
          <w:spacing w:val="7"/>
          <w:sz w:val="28"/>
        </w:rPr>
        <w:t xml:space="preserve"> </w:t>
      </w:r>
      <w:r>
        <w:rPr>
          <w:spacing w:val="-2"/>
          <w:sz w:val="28"/>
        </w:rPr>
        <w:t>2023’</w:t>
      </w:r>
      <w:r>
        <w:rPr>
          <w:spacing w:val="7"/>
          <w:sz w:val="28"/>
        </w:rPr>
        <w:t xml:space="preserve"> </w:t>
      </w:r>
      <w:r>
        <w:rPr>
          <w:spacing w:val="-2"/>
          <w:sz w:val="28"/>
        </w:rPr>
        <w:t>for</w:t>
      </w:r>
      <w:r>
        <w:rPr>
          <w:spacing w:val="8"/>
          <w:sz w:val="28"/>
        </w:rPr>
        <w:t xml:space="preserve"> </w:t>
      </w:r>
      <w:r>
        <w:rPr>
          <w:spacing w:val="-2"/>
          <w:sz w:val="28"/>
        </w:rPr>
        <w:t>‘calendar</w:t>
      </w:r>
      <w:r>
        <w:rPr>
          <w:spacing w:val="7"/>
          <w:sz w:val="28"/>
        </w:rPr>
        <w:t xml:space="preserve"> </w:t>
      </w:r>
      <w:r>
        <w:rPr>
          <w:spacing w:val="-2"/>
          <w:sz w:val="28"/>
        </w:rPr>
        <w:t>year</w:t>
      </w:r>
      <w:r>
        <w:rPr>
          <w:spacing w:val="7"/>
          <w:sz w:val="28"/>
        </w:rPr>
        <w:t xml:space="preserve"> </w:t>
      </w:r>
      <w:r>
        <w:rPr>
          <w:spacing w:val="-2"/>
          <w:sz w:val="28"/>
        </w:rPr>
        <w:t>2016’</w:t>
      </w:r>
      <w:r>
        <w:rPr>
          <w:spacing w:val="8"/>
          <w:sz w:val="28"/>
        </w:rPr>
        <w:t xml:space="preserve"> </w:t>
      </w:r>
      <w:r>
        <w:rPr>
          <w:spacing w:val="-2"/>
          <w:sz w:val="28"/>
        </w:rPr>
        <w:t>in</w:t>
      </w:r>
      <w:r>
        <w:rPr>
          <w:spacing w:val="7"/>
          <w:sz w:val="28"/>
        </w:rPr>
        <w:t xml:space="preserve"> </w:t>
      </w:r>
      <w:r>
        <w:rPr>
          <w:spacing w:val="-4"/>
          <w:sz w:val="28"/>
        </w:rPr>
        <w:t>sub-</w:t>
      </w:r>
    </w:p>
    <w:p w:rsidR="00C71CDC" w:rsidRDefault="00810B99">
      <w:pPr>
        <w:pStyle w:val="ListParagraph"/>
        <w:numPr>
          <w:ilvl w:val="0"/>
          <w:numId w:val="3"/>
        </w:numPr>
        <w:tabs>
          <w:tab w:val="left" w:pos="3739"/>
        </w:tabs>
        <w:ind w:left="3739"/>
        <w:rPr>
          <w:sz w:val="28"/>
        </w:rPr>
      </w:pPr>
      <w:r>
        <w:rPr>
          <w:spacing w:val="-2"/>
          <w:sz w:val="28"/>
        </w:rPr>
        <w:t>paragraph</w:t>
      </w:r>
      <w:r>
        <w:rPr>
          <w:spacing w:val="-1"/>
          <w:sz w:val="28"/>
        </w:rPr>
        <w:t xml:space="preserve"> </w:t>
      </w:r>
      <w:r>
        <w:rPr>
          <w:spacing w:val="-2"/>
          <w:sz w:val="28"/>
        </w:rPr>
        <w:t>(A)(ii)</w:t>
      </w:r>
      <w:r>
        <w:rPr>
          <w:sz w:val="28"/>
        </w:rPr>
        <w:t xml:space="preserve"> </w:t>
      </w:r>
      <w:r>
        <w:rPr>
          <w:spacing w:val="-2"/>
          <w:sz w:val="28"/>
        </w:rPr>
        <w:t>thereof.</w:t>
      </w:r>
    </w:p>
    <w:p w:rsidR="00C71CDC" w:rsidRDefault="00810B99">
      <w:pPr>
        <w:pStyle w:val="ListParagraph"/>
        <w:numPr>
          <w:ilvl w:val="0"/>
          <w:numId w:val="3"/>
        </w:numPr>
        <w:tabs>
          <w:tab w:val="left" w:pos="3739"/>
        </w:tabs>
        <w:ind w:left="3739" w:hanging="2159"/>
        <w:rPr>
          <w:sz w:val="28"/>
        </w:rPr>
      </w:pPr>
      <w:r>
        <w:rPr>
          <w:sz w:val="28"/>
        </w:rPr>
        <w:t>‘‘(C)</w:t>
      </w:r>
      <w:r>
        <w:rPr>
          <w:spacing w:val="77"/>
          <w:w w:val="150"/>
          <w:sz w:val="28"/>
        </w:rPr>
        <w:t xml:space="preserve"> </w:t>
      </w:r>
      <w:proofErr w:type="gramStart"/>
      <w:r>
        <w:rPr>
          <w:sz w:val="28"/>
        </w:rPr>
        <w:t>R</w:t>
      </w:r>
      <w:r>
        <w:rPr>
          <w:sz w:val="21"/>
        </w:rPr>
        <w:t>OUNDING</w:t>
      </w:r>
      <w:r>
        <w:rPr>
          <w:sz w:val="28"/>
        </w:rPr>
        <w:t>.—</w:t>
      </w:r>
      <w:proofErr w:type="gramEnd"/>
      <w:r>
        <w:rPr>
          <w:sz w:val="28"/>
        </w:rPr>
        <w:t>If</w:t>
      </w:r>
      <w:r>
        <w:rPr>
          <w:spacing w:val="78"/>
          <w:w w:val="150"/>
          <w:sz w:val="28"/>
        </w:rPr>
        <w:t xml:space="preserve"> </w:t>
      </w:r>
      <w:r>
        <w:rPr>
          <w:sz w:val="28"/>
        </w:rPr>
        <w:t>any</w:t>
      </w:r>
      <w:r>
        <w:rPr>
          <w:spacing w:val="77"/>
          <w:w w:val="150"/>
          <w:sz w:val="28"/>
        </w:rPr>
        <w:t xml:space="preserve"> </w:t>
      </w:r>
      <w:r>
        <w:rPr>
          <w:sz w:val="28"/>
        </w:rPr>
        <w:t>reduction</w:t>
      </w:r>
      <w:r>
        <w:rPr>
          <w:spacing w:val="78"/>
          <w:w w:val="150"/>
          <w:sz w:val="28"/>
        </w:rPr>
        <w:t xml:space="preserve"> </w:t>
      </w:r>
      <w:r>
        <w:rPr>
          <w:spacing w:val="-2"/>
          <w:sz w:val="28"/>
        </w:rPr>
        <w:t>deter-</w:t>
      </w:r>
    </w:p>
    <w:p w:rsidR="00C71CDC" w:rsidRDefault="00810B99">
      <w:pPr>
        <w:pStyle w:val="ListParagraph"/>
        <w:numPr>
          <w:ilvl w:val="0"/>
          <w:numId w:val="3"/>
        </w:numPr>
        <w:tabs>
          <w:tab w:val="left" w:pos="3179"/>
        </w:tabs>
        <w:ind w:left="3179" w:hanging="1599"/>
        <w:rPr>
          <w:sz w:val="28"/>
        </w:rPr>
      </w:pPr>
      <w:r>
        <w:rPr>
          <w:spacing w:val="-2"/>
          <w:sz w:val="28"/>
        </w:rPr>
        <w:t>mined</w:t>
      </w:r>
      <w:r>
        <w:rPr>
          <w:sz w:val="28"/>
        </w:rPr>
        <w:t xml:space="preserve"> </w:t>
      </w:r>
      <w:r>
        <w:rPr>
          <w:spacing w:val="-2"/>
          <w:sz w:val="28"/>
        </w:rPr>
        <w:t>under</w:t>
      </w:r>
      <w:r>
        <w:rPr>
          <w:sz w:val="28"/>
        </w:rPr>
        <w:t xml:space="preserve"> </w:t>
      </w:r>
      <w:r>
        <w:rPr>
          <w:spacing w:val="-2"/>
          <w:sz w:val="28"/>
        </w:rPr>
        <w:t>subparagraph</w:t>
      </w:r>
      <w:r>
        <w:rPr>
          <w:sz w:val="28"/>
        </w:rPr>
        <w:t xml:space="preserve"> </w:t>
      </w:r>
      <w:r>
        <w:rPr>
          <w:spacing w:val="-2"/>
          <w:sz w:val="28"/>
        </w:rPr>
        <w:t>(A)</w:t>
      </w:r>
      <w:r>
        <w:rPr>
          <w:sz w:val="28"/>
        </w:rPr>
        <w:t xml:space="preserve"> </w:t>
      </w:r>
      <w:r>
        <w:rPr>
          <w:spacing w:val="-2"/>
          <w:sz w:val="28"/>
        </w:rPr>
        <w:t>is</w:t>
      </w:r>
      <w:r>
        <w:rPr>
          <w:sz w:val="28"/>
        </w:rPr>
        <w:t xml:space="preserve"> </w:t>
      </w:r>
      <w:r>
        <w:rPr>
          <w:spacing w:val="-2"/>
          <w:sz w:val="28"/>
        </w:rPr>
        <w:t>not</w:t>
      </w:r>
      <w:r>
        <w:rPr>
          <w:sz w:val="28"/>
        </w:rPr>
        <w:t xml:space="preserve"> </w:t>
      </w:r>
      <w:r>
        <w:rPr>
          <w:spacing w:val="-2"/>
          <w:sz w:val="28"/>
        </w:rPr>
        <w:t>a</w:t>
      </w:r>
      <w:r>
        <w:rPr>
          <w:sz w:val="28"/>
        </w:rPr>
        <w:t xml:space="preserve"> </w:t>
      </w:r>
      <w:r>
        <w:rPr>
          <w:spacing w:val="-2"/>
          <w:sz w:val="28"/>
        </w:rPr>
        <w:t>multiple</w:t>
      </w:r>
    </w:p>
    <w:p w:rsidR="00C71CDC" w:rsidRDefault="00810B99">
      <w:pPr>
        <w:pStyle w:val="ListParagraph"/>
        <w:numPr>
          <w:ilvl w:val="0"/>
          <w:numId w:val="3"/>
        </w:numPr>
        <w:tabs>
          <w:tab w:val="left" w:pos="3179"/>
        </w:tabs>
        <w:ind w:left="3179" w:hanging="1599"/>
        <w:rPr>
          <w:sz w:val="28"/>
        </w:rPr>
      </w:pPr>
      <w:r>
        <w:rPr>
          <w:spacing w:val="-4"/>
          <w:sz w:val="28"/>
        </w:rPr>
        <w:t>of</w:t>
      </w:r>
      <w:r>
        <w:rPr>
          <w:spacing w:val="6"/>
          <w:sz w:val="28"/>
        </w:rPr>
        <w:t xml:space="preserve"> </w:t>
      </w:r>
      <w:r>
        <w:rPr>
          <w:spacing w:val="-4"/>
          <w:sz w:val="28"/>
        </w:rPr>
        <w:t>$50,</w:t>
      </w:r>
      <w:r>
        <w:rPr>
          <w:spacing w:val="7"/>
          <w:sz w:val="28"/>
        </w:rPr>
        <w:t xml:space="preserve"> </w:t>
      </w:r>
      <w:r>
        <w:rPr>
          <w:spacing w:val="-4"/>
          <w:sz w:val="28"/>
        </w:rPr>
        <w:t>or</w:t>
      </w:r>
      <w:r>
        <w:rPr>
          <w:spacing w:val="6"/>
          <w:sz w:val="28"/>
        </w:rPr>
        <w:t xml:space="preserve"> </w:t>
      </w:r>
      <w:r>
        <w:rPr>
          <w:spacing w:val="-4"/>
          <w:sz w:val="28"/>
        </w:rPr>
        <w:t>any</w:t>
      </w:r>
      <w:r>
        <w:rPr>
          <w:spacing w:val="7"/>
          <w:sz w:val="28"/>
        </w:rPr>
        <w:t xml:space="preserve"> </w:t>
      </w:r>
      <w:r>
        <w:rPr>
          <w:spacing w:val="-4"/>
          <w:sz w:val="28"/>
        </w:rPr>
        <w:t>increase</w:t>
      </w:r>
      <w:r>
        <w:rPr>
          <w:spacing w:val="7"/>
          <w:sz w:val="28"/>
        </w:rPr>
        <w:t xml:space="preserve"> </w:t>
      </w:r>
      <w:r>
        <w:rPr>
          <w:spacing w:val="-4"/>
          <w:sz w:val="28"/>
        </w:rPr>
        <w:t>under</w:t>
      </w:r>
      <w:r>
        <w:rPr>
          <w:spacing w:val="6"/>
          <w:sz w:val="28"/>
        </w:rPr>
        <w:t xml:space="preserve"> </w:t>
      </w:r>
      <w:r>
        <w:rPr>
          <w:spacing w:val="-4"/>
          <w:sz w:val="28"/>
        </w:rPr>
        <w:t>subparagraph</w:t>
      </w:r>
      <w:r>
        <w:rPr>
          <w:spacing w:val="7"/>
          <w:sz w:val="28"/>
        </w:rPr>
        <w:t xml:space="preserve"> </w:t>
      </w:r>
      <w:r>
        <w:rPr>
          <w:spacing w:val="-5"/>
          <w:sz w:val="28"/>
        </w:rPr>
        <w:t>(B)</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2"/>
        </w:numPr>
        <w:tabs>
          <w:tab w:val="left" w:pos="3179"/>
        </w:tabs>
        <w:spacing w:before="148"/>
        <w:ind w:left="3179"/>
        <w:jc w:val="left"/>
        <w:rPr>
          <w:sz w:val="28"/>
        </w:rPr>
      </w:pPr>
      <w:r>
        <w:rPr>
          <w:sz w:val="28"/>
        </w:rPr>
        <w:t>is</w:t>
      </w:r>
      <w:r>
        <w:rPr>
          <w:spacing w:val="25"/>
          <w:sz w:val="28"/>
        </w:rPr>
        <w:t xml:space="preserve"> </w:t>
      </w:r>
      <w:r>
        <w:rPr>
          <w:sz w:val="28"/>
        </w:rPr>
        <w:t>not</w:t>
      </w:r>
      <w:r>
        <w:rPr>
          <w:spacing w:val="25"/>
          <w:sz w:val="28"/>
        </w:rPr>
        <w:t xml:space="preserve"> </w:t>
      </w:r>
      <w:r>
        <w:rPr>
          <w:sz w:val="28"/>
        </w:rPr>
        <w:t>a</w:t>
      </w:r>
      <w:r>
        <w:rPr>
          <w:spacing w:val="25"/>
          <w:sz w:val="28"/>
        </w:rPr>
        <w:t xml:space="preserve"> </w:t>
      </w:r>
      <w:r>
        <w:rPr>
          <w:sz w:val="28"/>
        </w:rPr>
        <w:t>multiple</w:t>
      </w:r>
      <w:r>
        <w:rPr>
          <w:spacing w:val="25"/>
          <w:sz w:val="28"/>
        </w:rPr>
        <w:t xml:space="preserve"> </w:t>
      </w:r>
      <w:r>
        <w:rPr>
          <w:sz w:val="28"/>
        </w:rPr>
        <w:t>of</w:t>
      </w:r>
      <w:r>
        <w:rPr>
          <w:spacing w:val="25"/>
          <w:sz w:val="28"/>
        </w:rPr>
        <w:t xml:space="preserve"> </w:t>
      </w:r>
      <w:r>
        <w:rPr>
          <w:sz w:val="28"/>
        </w:rPr>
        <w:t>$50,</w:t>
      </w:r>
      <w:r>
        <w:rPr>
          <w:spacing w:val="25"/>
          <w:sz w:val="28"/>
        </w:rPr>
        <w:t xml:space="preserve"> </w:t>
      </w:r>
      <w:r>
        <w:rPr>
          <w:sz w:val="28"/>
        </w:rPr>
        <w:t>such</w:t>
      </w:r>
      <w:r>
        <w:rPr>
          <w:spacing w:val="25"/>
          <w:sz w:val="28"/>
        </w:rPr>
        <w:t xml:space="preserve"> </w:t>
      </w:r>
      <w:r>
        <w:rPr>
          <w:sz w:val="28"/>
        </w:rPr>
        <w:t>amount</w:t>
      </w:r>
      <w:r>
        <w:rPr>
          <w:spacing w:val="25"/>
          <w:sz w:val="28"/>
        </w:rPr>
        <w:t xml:space="preserve"> </w:t>
      </w:r>
      <w:r>
        <w:rPr>
          <w:sz w:val="28"/>
        </w:rPr>
        <w:t>shall</w:t>
      </w:r>
      <w:r>
        <w:rPr>
          <w:spacing w:val="25"/>
          <w:sz w:val="28"/>
        </w:rPr>
        <w:t xml:space="preserve"> </w:t>
      </w:r>
      <w:proofErr w:type="gramStart"/>
      <w:r>
        <w:rPr>
          <w:spacing w:val="-5"/>
          <w:sz w:val="28"/>
        </w:rPr>
        <w:t>be</w:t>
      </w:r>
      <w:proofErr w:type="gramEnd"/>
    </w:p>
    <w:p w:rsidR="00C71CDC" w:rsidRDefault="00810B99">
      <w:pPr>
        <w:pStyle w:val="ListParagraph"/>
        <w:numPr>
          <w:ilvl w:val="0"/>
          <w:numId w:val="2"/>
        </w:numPr>
        <w:tabs>
          <w:tab w:val="left" w:pos="3179"/>
        </w:tabs>
        <w:spacing w:before="191"/>
        <w:ind w:left="3179"/>
        <w:jc w:val="left"/>
        <w:rPr>
          <w:sz w:val="28"/>
        </w:rPr>
      </w:pPr>
      <w:r>
        <w:rPr>
          <w:spacing w:val="-4"/>
          <w:sz w:val="28"/>
        </w:rPr>
        <w:t>rounded</w:t>
      </w:r>
      <w:r>
        <w:rPr>
          <w:spacing w:val="-1"/>
          <w:sz w:val="28"/>
        </w:rPr>
        <w:t xml:space="preserve"> </w:t>
      </w:r>
      <w:r>
        <w:rPr>
          <w:spacing w:val="-4"/>
          <w:sz w:val="28"/>
        </w:rPr>
        <w:t>to</w:t>
      </w:r>
      <w:r>
        <w:rPr>
          <w:sz w:val="28"/>
        </w:rPr>
        <w:t xml:space="preserve"> </w:t>
      </w:r>
      <w:r>
        <w:rPr>
          <w:spacing w:val="-4"/>
          <w:sz w:val="28"/>
        </w:rPr>
        <w:t>the</w:t>
      </w:r>
      <w:r>
        <w:rPr>
          <w:sz w:val="28"/>
        </w:rPr>
        <w:t xml:space="preserve"> </w:t>
      </w:r>
      <w:r>
        <w:rPr>
          <w:spacing w:val="-4"/>
          <w:sz w:val="28"/>
        </w:rPr>
        <w:t>nearest</w:t>
      </w:r>
      <w:r>
        <w:rPr>
          <w:spacing w:val="-1"/>
          <w:sz w:val="28"/>
        </w:rPr>
        <w:t xml:space="preserve"> </w:t>
      </w:r>
      <w:r>
        <w:rPr>
          <w:spacing w:val="-4"/>
          <w:sz w:val="28"/>
        </w:rPr>
        <w:t>multiple</w:t>
      </w:r>
      <w:r>
        <w:rPr>
          <w:sz w:val="28"/>
        </w:rPr>
        <w:t xml:space="preserve"> </w:t>
      </w:r>
      <w:r>
        <w:rPr>
          <w:spacing w:val="-4"/>
          <w:sz w:val="28"/>
        </w:rPr>
        <w:t>of</w:t>
      </w:r>
      <w:r>
        <w:rPr>
          <w:sz w:val="28"/>
        </w:rPr>
        <w:t xml:space="preserve"> </w:t>
      </w:r>
      <w:r>
        <w:rPr>
          <w:spacing w:val="-4"/>
          <w:sz w:val="28"/>
        </w:rPr>
        <w:t>$50.</w:t>
      </w:r>
    </w:p>
    <w:p w:rsidR="00C71CDC" w:rsidRDefault="00810B99">
      <w:pPr>
        <w:pStyle w:val="ListParagraph"/>
        <w:numPr>
          <w:ilvl w:val="0"/>
          <w:numId w:val="2"/>
        </w:numPr>
        <w:tabs>
          <w:tab w:val="left" w:pos="2619"/>
        </w:tabs>
        <w:ind w:left="2619" w:hanging="900"/>
        <w:jc w:val="left"/>
        <w:rPr>
          <w:sz w:val="28"/>
        </w:rPr>
      </w:pPr>
      <w:r>
        <w:rPr>
          <w:w w:val="115"/>
          <w:sz w:val="28"/>
        </w:rPr>
        <w:t>‘‘(c)</w:t>
      </w:r>
      <w:r>
        <w:rPr>
          <w:spacing w:val="78"/>
          <w:w w:val="150"/>
          <w:sz w:val="28"/>
        </w:rPr>
        <w:t xml:space="preserve"> </w:t>
      </w:r>
      <w:proofErr w:type="gramStart"/>
      <w:r>
        <w:rPr>
          <w:w w:val="115"/>
          <w:sz w:val="28"/>
        </w:rPr>
        <w:t>Q</w:t>
      </w:r>
      <w:r>
        <w:rPr>
          <w:w w:val="115"/>
          <w:sz w:val="21"/>
        </w:rPr>
        <w:t>UALIFIED</w:t>
      </w:r>
      <w:r>
        <w:rPr>
          <w:spacing w:val="32"/>
          <w:w w:val="115"/>
          <w:sz w:val="21"/>
        </w:rPr>
        <w:t xml:space="preserve">  </w:t>
      </w:r>
      <w:r>
        <w:rPr>
          <w:w w:val="115"/>
          <w:sz w:val="28"/>
        </w:rPr>
        <w:t>D</w:t>
      </w:r>
      <w:r>
        <w:rPr>
          <w:w w:val="115"/>
          <w:sz w:val="21"/>
        </w:rPr>
        <w:t>ISASTER</w:t>
      </w:r>
      <w:proofErr w:type="gramEnd"/>
      <w:r>
        <w:rPr>
          <w:spacing w:val="32"/>
          <w:w w:val="115"/>
          <w:sz w:val="21"/>
        </w:rPr>
        <w:t xml:space="preserve">  </w:t>
      </w:r>
      <w:r>
        <w:rPr>
          <w:w w:val="115"/>
          <w:sz w:val="28"/>
        </w:rPr>
        <w:t>M</w:t>
      </w:r>
      <w:r>
        <w:rPr>
          <w:w w:val="115"/>
          <w:sz w:val="21"/>
        </w:rPr>
        <w:t>ITIGATION</w:t>
      </w:r>
      <w:r>
        <w:rPr>
          <w:spacing w:val="32"/>
          <w:w w:val="115"/>
          <w:sz w:val="21"/>
        </w:rPr>
        <w:t xml:space="preserve">  </w:t>
      </w:r>
      <w:r>
        <w:rPr>
          <w:spacing w:val="-2"/>
          <w:w w:val="115"/>
          <w:sz w:val="28"/>
        </w:rPr>
        <w:t>E</w:t>
      </w:r>
      <w:r>
        <w:rPr>
          <w:spacing w:val="-2"/>
          <w:w w:val="115"/>
          <w:sz w:val="21"/>
        </w:rPr>
        <w:t>XPENDI</w:t>
      </w:r>
      <w:r>
        <w:rPr>
          <w:spacing w:val="-2"/>
          <w:w w:val="115"/>
          <w:sz w:val="28"/>
        </w:rPr>
        <w:t>-</w:t>
      </w:r>
    </w:p>
    <w:p w:rsidR="00C71CDC" w:rsidRDefault="00810B99">
      <w:pPr>
        <w:pStyle w:val="ListParagraph"/>
        <w:numPr>
          <w:ilvl w:val="0"/>
          <w:numId w:val="2"/>
        </w:numPr>
        <w:tabs>
          <w:tab w:val="left" w:pos="2060"/>
        </w:tabs>
        <w:ind w:left="2060" w:hanging="340"/>
        <w:jc w:val="left"/>
        <w:rPr>
          <w:sz w:val="28"/>
        </w:rPr>
      </w:pPr>
      <w:proofErr w:type="gramStart"/>
      <w:r>
        <w:rPr>
          <w:spacing w:val="-2"/>
          <w:w w:val="115"/>
          <w:sz w:val="21"/>
        </w:rPr>
        <w:t>TURE</w:t>
      </w:r>
      <w:r>
        <w:rPr>
          <w:spacing w:val="-2"/>
          <w:w w:val="115"/>
          <w:sz w:val="28"/>
        </w:rPr>
        <w:t>.—</w:t>
      </w:r>
      <w:proofErr w:type="gramEnd"/>
    </w:p>
    <w:p w:rsidR="00C71CDC" w:rsidRDefault="00810B99">
      <w:pPr>
        <w:pStyle w:val="ListParagraph"/>
        <w:numPr>
          <w:ilvl w:val="0"/>
          <w:numId w:val="2"/>
        </w:numPr>
        <w:tabs>
          <w:tab w:val="left" w:pos="3179"/>
        </w:tabs>
        <w:ind w:left="3179"/>
        <w:jc w:val="left"/>
        <w:rPr>
          <w:sz w:val="28"/>
        </w:rPr>
      </w:pPr>
      <w:r>
        <w:rPr>
          <w:sz w:val="28"/>
        </w:rPr>
        <w:t>‘‘(1)</w:t>
      </w:r>
      <w:r>
        <w:rPr>
          <w:spacing w:val="73"/>
          <w:w w:val="150"/>
          <w:sz w:val="28"/>
        </w:rPr>
        <w:t xml:space="preserve"> </w:t>
      </w:r>
      <w:proofErr w:type="gramStart"/>
      <w:r>
        <w:rPr>
          <w:sz w:val="28"/>
        </w:rPr>
        <w:t>I</w:t>
      </w:r>
      <w:r>
        <w:rPr>
          <w:sz w:val="21"/>
        </w:rPr>
        <w:t>N</w:t>
      </w:r>
      <w:r>
        <w:rPr>
          <w:spacing w:val="36"/>
          <w:sz w:val="21"/>
        </w:rPr>
        <w:t xml:space="preserve">  </w:t>
      </w:r>
      <w:r>
        <w:rPr>
          <w:sz w:val="21"/>
        </w:rPr>
        <w:t>GENERAL</w:t>
      </w:r>
      <w:proofErr w:type="gramEnd"/>
      <w:r>
        <w:rPr>
          <w:sz w:val="28"/>
        </w:rPr>
        <w:t>.—For</w:t>
      </w:r>
      <w:r>
        <w:rPr>
          <w:spacing w:val="74"/>
          <w:w w:val="150"/>
          <w:sz w:val="28"/>
        </w:rPr>
        <w:t xml:space="preserve"> </w:t>
      </w:r>
      <w:r>
        <w:rPr>
          <w:sz w:val="28"/>
        </w:rPr>
        <w:t>purposes</w:t>
      </w:r>
      <w:r>
        <w:rPr>
          <w:spacing w:val="73"/>
          <w:w w:val="150"/>
          <w:sz w:val="28"/>
        </w:rPr>
        <w:t xml:space="preserve"> </w:t>
      </w:r>
      <w:r>
        <w:rPr>
          <w:sz w:val="28"/>
        </w:rPr>
        <w:t>of</w:t>
      </w:r>
      <w:r>
        <w:rPr>
          <w:spacing w:val="73"/>
          <w:w w:val="150"/>
          <w:sz w:val="28"/>
        </w:rPr>
        <w:t xml:space="preserve"> </w:t>
      </w:r>
      <w:r>
        <w:rPr>
          <w:sz w:val="28"/>
        </w:rPr>
        <w:t>this</w:t>
      </w:r>
      <w:r>
        <w:rPr>
          <w:spacing w:val="73"/>
          <w:w w:val="150"/>
          <w:sz w:val="28"/>
        </w:rPr>
        <w:t xml:space="preserve"> </w:t>
      </w:r>
      <w:r>
        <w:rPr>
          <w:spacing w:val="-4"/>
          <w:sz w:val="28"/>
        </w:rPr>
        <w:t>sec-</w:t>
      </w:r>
    </w:p>
    <w:p w:rsidR="00C71CDC" w:rsidRDefault="00810B99">
      <w:pPr>
        <w:pStyle w:val="ListParagraph"/>
        <w:numPr>
          <w:ilvl w:val="0"/>
          <w:numId w:val="2"/>
        </w:numPr>
        <w:tabs>
          <w:tab w:val="left" w:pos="2619"/>
        </w:tabs>
        <w:spacing w:before="191"/>
        <w:ind w:left="2619" w:hanging="900"/>
        <w:jc w:val="left"/>
        <w:rPr>
          <w:sz w:val="28"/>
        </w:rPr>
      </w:pPr>
      <w:proofErr w:type="spellStart"/>
      <w:r>
        <w:rPr>
          <w:spacing w:val="-2"/>
          <w:sz w:val="28"/>
        </w:rPr>
        <w:t>tion</w:t>
      </w:r>
      <w:proofErr w:type="spellEnd"/>
      <w:r>
        <w:rPr>
          <w:spacing w:val="-2"/>
          <w:sz w:val="28"/>
        </w:rPr>
        <w:t>,</w:t>
      </w:r>
      <w:r>
        <w:rPr>
          <w:spacing w:val="12"/>
          <w:sz w:val="28"/>
        </w:rPr>
        <w:t xml:space="preserve"> </w:t>
      </w:r>
      <w:r>
        <w:rPr>
          <w:spacing w:val="-2"/>
          <w:sz w:val="28"/>
        </w:rPr>
        <w:t>the</w:t>
      </w:r>
      <w:r>
        <w:rPr>
          <w:spacing w:val="13"/>
          <w:sz w:val="28"/>
        </w:rPr>
        <w:t xml:space="preserve"> </w:t>
      </w:r>
      <w:r>
        <w:rPr>
          <w:spacing w:val="-2"/>
          <w:sz w:val="28"/>
        </w:rPr>
        <w:t>term</w:t>
      </w:r>
      <w:r>
        <w:rPr>
          <w:spacing w:val="13"/>
          <w:sz w:val="28"/>
        </w:rPr>
        <w:t xml:space="preserve"> </w:t>
      </w:r>
      <w:r>
        <w:rPr>
          <w:spacing w:val="-2"/>
          <w:sz w:val="28"/>
        </w:rPr>
        <w:t>‘qualified</w:t>
      </w:r>
      <w:r>
        <w:rPr>
          <w:spacing w:val="13"/>
          <w:sz w:val="28"/>
        </w:rPr>
        <w:t xml:space="preserve"> </w:t>
      </w:r>
      <w:r>
        <w:rPr>
          <w:spacing w:val="-2"/>
          <w:sz w:val="28"/>
        </w:rPr>
        <w:t>disaster</w:t>
      </w:r>
      <w:r>
        <w:rPr>
          <w:spacing w:val="13"/>
          <w:sz w:val="28"/>
        </w:rPr>
        <w:t xml:space="preserve"> </w:t>
      </w:r>
      <w:r>
        <w:rPr>
          <w:spacing w:val="-2"/>
          <w:sz w:val="28"/>
        </w:rPr>
        <w:t>mitigation</w:t>
      </w:r>
      <w:r>
        <w:rPr>
          <w:spacing w:val="13"/>
          <w:sz w:val="28"/>
        </w:rPr>
        <w:t xml:space="preserve"> </w:t>
      </w:r>
      <w:proofErr w:type="spellStart"/>
      <w:r>
        <w:rPr>
          <w:spacing w:val="-2"/>
          <w:sz w:val="28"/>
        </w:rPr>
        <w:t>expendi</w:t>
      </w:r>
      <w:proofErr w:type="spellEnd"/>
      <w:r>
        <w:rPr>
          <w:spacing w:val="-2"/>
          <w:sz w:val="28"/>
        </w:rPr>
        <w:t>-</w:t>
      </w:r>
    </w:p>
    <w:p w:rsidR="00C71CDC" w:rsidRDefault="00810B99">
      <w:pPr>
        <w:pStyle w:val="ListParagraph"/>
        <w:numPr>
          <w:ilvl w:val="0"/>
          <w:numId w:val="2"/>
        </w:numPr>
        <w:tabs>
          <w:tab w:val="left" w:pos="2619"/>
        </w:tabs>
        <w:ind w:left="2619" w:hanging="900"/>
        <w:jc w:val="left"/>
        <w:rPr>
          <w:sz w:val="28"/>
        </w:rPr>
      </w:pPr>
      <w:proofErr w:type="spellStart"/>
      <w:r>
        <w:rPr>
          <w:sz w:val="28"/>
        </w:rPr>
        <w:t>ture</w:t>
      </w:r>
      <w:proofErr w:type="spellEnd"/>
      <w:r>
        <w:rPr>
          <w:sz w:val="28"/>
        </w:rPr>
        <w:t>’</w:t>
      </w:r>
      <w:r>
        <w:rPr>
          <w:spacing w:val="20"/>
          <w:sz w:val="28"/>
        </w:rPr>
        <w:t xml:space="preserve"> </w:t>
      </w:r>
      <w:r>
        <w:rPr>
          <w:sz w:val="28"/>
        </w:rPr>
        <w:t>has</w:t>
      </w:r>
      <w:r>
        <w:rPr>
          <w:spacing w:val="20"/>
          <w:sz w:val="28"/>
        </w:rPr>
        <w:t xml:space="preserve"> </w:t>
      </w:r>
      <w:r>
        <w:rPr>
          <w:sz w:val="28"/>
        </w:rPr>
        <w:t>the</w:t>
      </w:r>
      <w:r>
        <w:rPr>
          <w:spacing w:val="20"/>
          <w:sz w:val="28"/>
        </w:rPr>
        <w:t xml:space="preserve"> </w:t>
      </w:r>
      <w:r>
        <w:rPr>
          <w:sz w:val="28"/>
        </w:rPr>
        <w:t>same</w:t>
      </w:r>
      <w:r>
        <w:rPr>
          <w:spacing w:val="20"/>
          <w:sz w:val="28"/>
        </w:rPr>
        <w:t xml:space="preserve"> </w:t>
      </w:r>
      <w:r>
        <w:rPr>
          <w:sz w:val="28"/>
        </w:rPr>
        <w:t>meaning</w:t>
      </w:r>
      <w:r>
        <w:rPr>
          <w:spacing w:val="20"/>
          <w:sz w:val="28"/>
        </w:rPr>
        <w:t xml:space="preserve"> </w:t>
      </w:r>
      <w:r>
        <w:rPr>
          <w:sz w:val="28"/>
        </w:rPr>
        <w:t>given</w:t>
      </w:r>
      <w:r>
        <w:rPr>
          <w:spacing w:val="21"/>
          <w:sz w:val="28"/>
        </w:rPr>
        <w:t xml:space="preserve"> </w:t>
      </w:r>
      <w:r>
        <w:rPr>
          <w:sz w:val="28"/>
        </w:rPr>
        <w:t>such</w:t>
      </w:r>
      <w:r>
        <w:rPr>
          <w:spacing w:val="20"/>
          <w:sz w:val="28"/>
        </w:rPr>
        <w:t xml:space="preserve"> </w:t>
      </w:r>
      <w:r>
        <w:rPr>
          <w:sz w:val="28"/>
        </w:rPr>
        <w:t>term</w:t>
      </w:r>
      <w:r>
        <w:rPr>
          <w:spacing w:val="20"/>
          <w:sz w:val="28"/>
        </w:rPr>
        <w:t xml:space="preserve"> </w:t>
      </w:r>
      <w:r>
        <w:rPr>
          <w:spacing w:val="-2"/>
          <w:sz w:val="28"/>
        </w:rPr>
        <w:t>under</w:t>
      </w:r>
    </w:p>
    <w:p w:rsidR="00C71CDC" w:rsidRDefault="00810B99">
      <w:pPr>
        <w:pStyle w:val="ListParagraph"/>
        <w:numPr>
          <w:ilvl w:val="0"/>
          <w:numId w:val="2"/>
        </w:numPr>
        <w:tabs>
          <w:tab w:val="left" w:pos="2619"/>
        </w:tabs>
        <w:ind w:left="2619" w:hanging="900"/>
        <w:jc w:val="left"/>
        <w:rPr>
          <w:sz w:val="28"/>
        </w:rPr>
      </w:pPr>
      <w:r>
        <w:rPr>
          <w:sz w:val="28"/>
        </w:rPr>
        <w:t>paragraph</w:t>
      </w:r>
      <w:r>
        <w:rPr>
          <w:spacing w:val="31"/>
          <w:sz w:val="28"/>
        </w:rPr>
        <w:t xml:space="preserve"> </w:t>
      </w:r>
      <w:r>
        <w:rPr>
          <w:sz w:val="28"/>
        </w:rPr>
        <w:t>(1)</w:t>
      </w:r>
      <w:r>
        <w:rPr>
          <w:spacing w:val="32"/>
          <w:sz w:val="28"/>
        </w:rPr>
        <w:t xml:space="preserve"> </w:t>
      </w:r>
      <w:r>
        <w:rPr>
          <w:sz w:val="28"/>
        </w:rPr>
        <w:t>of</w:t>
      </w:r>
      <w:r>
        <w:rPr>
          <w:spacing w:val="32"/>
          <w:sz w:val="28"/>
        </w:rPr>
        <w:t xml:space="preserve"> </w:t>
      </w:r>
      <w:r>
        <w:rPr>
          <w:sz w:val="28"/>
        </w:rPr>
        <w:t>section</w:t>
      </w:r>
      <w:r>
        <w:rPr>
          <w:spacing w:val="32"/>
          <w:sz w:val="28"/>
        </w:rPr>
        <w:t xml:space="preserve"> </w:t>
      </w:r>
      <w:r>
        <w:rPr>
          <w:sz w:val="28"/>
        </w:rPr>
        <w:t>25F(c),</w:t>
      </w:r>
      <w:r>
        <w:rPr>
          <w:spacing w:val="32"/>
          <w:sz w:val="28"/>
        </w:rPr>
        <w:t xml:space="preserve"> </w:t>
      </w:r>
      <w:r>
        <w:rPr>
          <w:sz w:val="28"/>
        </w:rPr>
        <w:t>except</w:t>
      </w:r>
      <w:r>
        <w:rPr>
          <w:spacing w:val="32"/>
          <w:sz w:val="28"/>
        </w:rPr>
        <w:t xml:space="preserve"> </w:t>
      </w:r>
      <w:r>
        <w:rPr>
          <w:sz w:val="28"/>
        </w:rPr>
        <w:t>that</w:t>
      </w:r>
      <w:r>
        <w:rPr>
          <w:spacing w:val="31"/>
          <w:sz w:val="28"/>
        </w:rPr>
        <w:t xml:space="preserve"> </w:t>
      </w:r>
      <w:r>
        <w:rPr>
          <w:spacing w:val="-2"/>
          <w:sz w:val="28"/>
        </w:rPr>
        <w:t>‘place</w:t>
      </w:r>
    </w:p>
    <w:p w:rsidR="00C71CDC" w:rsidRDefault="00810B99">
      <w:pPr>
        <w:pStyle w:val="ListParagraph"/>
        <w:numPr>
          <w:ilvl w:val="0"/>
          <w:numId w:val="2"/>
        </w:numPr>
        <w:tabs>
          <w:tab w:val="left" w:pos="2619"/>
        </w:tabs>
        <w:spacing w:before="191"/>
        <w:ind w:left="2619" w:hanging="900"/>
        <w:jc w:val="left"/>
        <w:rPr>
          <w:sz w:val="28"/>
        </w:rPr>
      </w:pPr>
      <w:r>
        <w:rPr>
          <w:spacing w:val="-2"/>
          <w:sz w:val="28"/>
        </w:rPr>
        <w:t>of</w:t>
      </w:r>
      <w:r>
        <w:rPr>
          <w:spacing w:val="15"/>
          <w:sz w:val="28"/>
        </w:rPr>
        <w:t xml:space="preserve"> </w:t>
      </w:r>
      <w:r>
        <w:rPr>
          <w:spacing w:val="-2"/>
          <w:sz w:val="28"/>
        </w:rPr>
        <w:t>business’</w:t>
      </w:r>
      <w:r>
        <w:rPr>
          <w:spacing w:val="15"/>
          <w:sz w:val="28"/>
        </w:rPr>
        <w:t xml:space="preserve"> </w:t>
      </w:r>
      <w:r>
        <w:rPr>
          <w:spacing w:val="-2"/>
          <w:sz w:val="28"/>
        </w:rPr>
        <w:t>shall</w:t>
      </w:r>
      <w:r>
        <w:rPr>
          <w:spacing w:val="15"/>
          <w:sz w:val="28"/>
        </w:rPr>
        <w:t xml:space="preserve"> </w:t>
      </w:r>
      <w:r>
        <w:rPr>
          <w:spacing w:val="-2"/>
          <w:sz w:val="28"/>
        </w:rPr>
        <w:t>be</w:t>
      </w:r>
      <w:r>
        <w:rPr>
          <w:spacing w:val="15"/>
          <w:sz w:val="28"/>
        </w:rPr>
        <w:t xml:space="preserve"> </w:t>
      </w:r>
      <w:r>
        <w:rPr>
          <w:spacing w:val="-2"/>
          <w:sz w:val="28"/>
        </w:rPr>
        <w:t>substituted</w:t>
      </w:r>
      <w:r>
        <w:rPr>
          <w:spacing w:val="15"/>
          <w:sz w:val="28"/>
        </w:rPr>
        <w:t xml:space="preserve"> </w:t>
      </w:r>
      <w:r>
        <w:rPr>
          <w:spacing w:val="-2"/>
          <w:sz w:val="28"/>
        </w:rPr>
        <w:t>for</w:t>
      </w:r>
      <w:r>
        <w:rPr>
          <w:spacing w:val="16"/>
          <w:sz w:val="28"/>
        </w:rPr>
        <w:t xml:space="preserve"> </w:t>
      </w:r>
      <w:r>
        <w:rPr>
          <w:spacing w:val="-2"/>
          <w:sz w:val="28"/>
        </w:rPr>
        <w:t>‘qualified</w:t>
      </w:r>
      <w:r>
        <w:rPr>
          <w:spacing w:val="15"/>
          <w:sz w:val="28"/>
        </w:rPr>
        <w:t xml:space="preserve"> </w:t>
      </w:r>
      <w:r>
        <w:rPr>
          <w:spacing w:val="-2"/>
          <w:sz w:val="28"/>
        </w:rPr>
        <w:t>dwell-</w:t>
      </w:r>
    </w:p>
    <w:p w:rsidR="00C71CDC" w:rsidRDefault="00810B99">
      <w:pPr>
        <w:pStyle w:val="ListParagraph"/>
        <w:numPr>
          <w:ilvl w:val="0"/>
          <w:numId w:val="2"/>
        </w:numPr>
        <w:tabs>
          <w:tab w:val="left" w:pos="2619"/>
        </w:tabs>
        <w:ind w:left="2619" w:hanging="1040"/>
        <w:jc w:val="left"/>
        <w:rPr>
          <w:sz w:val="28"/>
        </w:rPr>
      </w:pPr>
      <w:proofErr w:type="spellStart"/>
      <w:r>
        <w:rPr>
          <w:spacing w:val="-2"/>
          <w:sz w:val="28"/>
        </w:rPr>
        <w:t>ing</w:t>
      </w:r>
      <w:proofErr w:type="spellEnd"/>
      <w:r>
        <w:rPr>
          <w:spacing w:val="5"/>
          <w:sz w:val="28"/>
        </w:rPr>
        <w:t xml:space="preserve"> </w:t>
      </w:r>
      <w:r>
        <w:rPr>
          <w:spacing w:val="-2"/>
          <w:sz w:val="28"/>
        </w:rPr>
        <w:t>unit’</w:t>
      </w:r>
      <w:r>
        <w:rPr>
          <w:spacing w:val="6"/>
          <w:sz w:val="28"/>
        </w:rPr>
        <w:t xml:space="preserve"> </w:t>
      </w:r>
      <w:r>
        <w:rPr>
          <w:spacing w:val="-2"/>
          <w:sz w:val="28"/>
        </w:rPr>
        <w:t>each</w:t>
      </w:r>
      <w:r>
        <w:rPr>
          <w:spacing w:val="6"/>
          <w:sz w:val="28"/>
        </w:rPr>
        <w:t xml:space="preserve"> </w:t>
      </w:r>
      <w:r>
        <w:rPr>
          <w:spacing w:val="-2"/>
          <w:sz w:val="28"/>
        </w:rPr>
        <w:t>place</w:t>
      </w:r>
      <w:r>
        <w:rPr>
          <w:spacing w:val="6"/>
          <w:sz w:val="28"/>
        </w:rPr>
        <w:t xml:space="preserve"> </w:t>
      </w:r>
      <w:r>
        <w:rPr>
          <w:spacing w:val="-2"/>
          <w:sz w:val="28"/>
        </w:rPr>
        <w:t>it</w:t>
      </w:r>
      <w:r>
        <w:rPr>
          <w:spacing w:val="6"/>
          <w:sz w:val="28"/>
        </w:rPr>
        <w:t xml:space="preserve"> </w:t>
      </w:r>
      <w:r>
        <w:rPr>
          <w:spacing w:val="-2"/>
          <w:sz w:val="28"/>
        </w:rPr>
        <w:t>appears</w:t>
      </w:r>
      <w:r>
        <w:rPr>
          <w:spacing w:val="6"/>
          <w:sz w:val="28"/>
        </w:rPr>
        <w:t xml:space="preserve"> </w:t>
      </w:r>
      <w:r>
        <w:rPr>
          <w:spacing w:val="-2"/>
          <w:sz w:val="28"/>
        </w:rPr>
        <w:t>in</w:t>
      </w:r>
      <w:r>
        <w:rPr>
          <w:spacing w:val="6"/>
          <w:sz w:val="28"/>
        </w:rPr>
        <w:t xml:space="preserve"> </w:t>
      </w:r>
      <w:r>
        <w:rPr>
          <w:spacing w:val="-2"/>
          <w:sz w:val="28"/>
        </w:rPr>
        <w:t>such</w:t>
      </w:r>
      <w:r>
        <w:rPr>
          <w:spacing w:val="6"/>
          <w:sz w:val="28"/>
        </w:rPr>
        <w:t xml:space="preserve"> </w:t>
      </w:r>
      <w:r>
        <w:rPr>
          <w:spacing w:val="-2"/>
          <w:sz w:val="28"/>
        </w:rPr>
        <w:t>paragraph.</w:t>
      </w:r>
    </w:p>
    <w:p w:rsidR="00C71CDC" w:rsidRDefault="00810B99">
      <w:pPr>
        <w:pStyle w:val="ListParagraph"/>
        <w:numPr>
          <w:ilvl w:val="0"/>
          <w:numId w:val="2"/>
        </w:numPr>
        <w:tabs>
          <w:tab w:val="left" w:pos="3179"/>
        </w:tabs>
        <w:ind w:left="3179" w:hanging="1599"/>
        <w:jc w:val="left"/>
        <w:rPr>
          <w:sz w:val="28"/>
        </w:rPr>
      </w:pPr>
      <w:r>
        <w:rPr>
          <w:w w:val="105"/>
          <w:sz w:val="28"/>
        </w:rPr>
        <w:t>‘‘(2</w:t>
      </w:r>
      <w:proofErr w:type="gramStart"/>
      <w:r>
        <w:rPr>
          <w:w w:val="105"/>
          <w:sz w:val="28"/>
        </w:rPr>
        <w:t>)</w:t>
      </w:r>
      <w:r>
        <w:rPr>
          <w:spacing w:val="35"/>
          <w:w w:val="105"/>
          <w:sz w:val="28"/>
        </w:rPr>
        <w:t xml:space="preserve">  </w:t>
      </w:r>
      <w:r>
        <w:rPr>
          <w:w w:val="105"/>
          <w:sz w:val="28"/>
        </w:rPr>
        <w:t>P</w:t>
      </w:r>
      <w:r>
        <w:rPr>
          <w:w w:val="105"/>
          <w:sz w:val="21"/>
        </w:rPr>
        <w:t>LACE</w:t>
      </w:r>
      <w:proofErr w:type="gramEnd"/>
      <w:r>
        <w:rPr>
          <w:spacing w:val="51"/>
          <w:w w:val="105"/>
          <w:sz w:val="21"/>
        </w:rPr>
        <w:t xml:space="preserve">  </w:t>
      </w:r>
      <w:r>
        <w:rPr>
          <w:w w:val="105"/>
          <w:sz w:val="21"/>
        </w:rPr>
        <w:t>OF</w:t>
      </w:r>
      <w:r>
        <w:rPr>
          <w:spacing w:val="51"/>
          <w:w w:val="105"/>
          <w:sz w:val="21"/>
        </w:rPr>
        <w:t xml:space="preserve">  </w:t>
      </w:r>
      <w:r>
        <w:rPr>
          <w:w w:val="105"/>
          <w:sz w:val="21"/>
        </w:rPr>
        <w:t>BUSINESS</w:t>
      </w:r>
      <w:r>
        <w:rPr>
          <w:w w:val="105"/>
          <w:sz w:val="28"/>
        </w:rPr>
        <w:t>.—For</w:t>
      </w:r>
      <w:r>
        <w:rPr>
          <w:spacing w:val="35"/>
          <w:w w:val="105"/>
          <w:sz w:val="28"/>
        </w:rPr>
        <w:t xml:space="preserve">  </w:t>
      </w:r>
      <w:r>
        <w:rPr>
          <w:w w:val="105"/>
          <w:sz w:val="28"/>
        </w:rPr>
        <w:t>purposes</w:t>
      </w:r>
      <w:r>
        <w:rPr>
          <w:spacing w:val="35"/>
          <w:w w:val="105"/>
          <w:sz w:val="28"/>
        </w:rPr>
        <w:t xml:space="preserve">  </w:t>
      </w:r>
      <w:r>
        <w:rPr>
          <w:spacing w:val="-5"/>
          <w:w w:val="105"/>
          <w:sz w:val="28"/>
        </w:rPr>
        <w:t>of</w:t>
      </w:r>
    </w:p>
    <w:p w:rsidR="00C71CDC" w:rsidRDefault="00810B99">
      <w:pPr>
        <w:pStyle w:val="ListParagraph"/>
        <w:numPr>
          <w:ilvl w:val="0"/>
          <w:numId w:val="2"/>
        </w:numPr>
        <w:tabs>
          <w:tab w:val="left" w:pos="2619"/>
        </w:tabs>
        <w:ind w:left="2619" w:hanging="1039"/>
        <w:jc w:val="left"/>
        <w:rPr>
          <w:sz w:val="28"/>
        </w:rPr>
      </w:pPr>
      <w:r>
        <w:rPr>
          <w:spacing w:val="-2"/>
          <w:sz w:val="28"/>
        </w:rPr>
        <w:t>this</w:t>
      </w:r>
      <w:r>
        <w:rPr>
          <w:spacing w:val="29"/>
          <w:sz w:val="28"/>
        </w:rPr>
        <w:t xml:space="preserve"> </w:t>
      </w:r>
      <w:r>
        <w:rPr>
          <w:spacing w:val="-2"/>
          <w:sz w:val="28"/>
        </w:rPr>
        <w:t>section,</w:t>
      </w:r>
      <w:r>
        <w:rPr>
          <w:spacing w:val="29"/>
          <w:sz w:val="28"/>
        </w:rPr>
        <w:t xml:space="preserve"> </w:t>
      </w:r>
      <w:r>
        <w:rPr>
          <w:spacing w:val="-2"/>
          <w:sz w:val="28"/>
        </w:rPr>
        <w:t>an</w:t>
      </w:r>
      <w:r>
        <w:rPr>
          <w:spacing w:val="30"/>
          <w:sz w:val="28"/>
        </w:rPr>
        <w:t xml:space="preserve"> </w:t>
      </w:r>
      <w:r>
        <w:rPr>
          <w:spacing w:val="-2"/>
          <w:sz w:val="28"/>
        </w:rPr>
        <w:t>expenditure</w:t>
      </w:r>
      <w:r>
        <w:rPr>
          <w:spacing w:val="29"/>
          <w:sz w:val="28"/>
        </w:rPr>
        <w:t xml:space="preserve"> </w:t>
      </w:r>
      <w:r>
        <w:rPr>
          <w:spacing w:val="-2"/>
          <w:sz w:val="28"/>
        </w:rPr>
        <w:t>shall</w:t>
      </w:r>
      <w:r>
        <w:rPr>
          <w:spacing w:val="30"/>
          <w:sz w:val="28"/>
        </w:rPr>
        <w:t xml:space="preserve"> </w:t>
      </w:r>
      <w:r>
        <w:rPr>
          <w:spacing w:val="-2"/>
          <w:sz w:val="28"/>
        </w:rPr>
        <w:t>not</w:t>
      </w:r>
      <w:r>
        <w:rPr>
          <w:spacing w:val="29"/>
          <w:sz w:val="28"/>
        </w:rPr>
        <w:t xml:space="preserve"> </w:t>
      </w:r>
      <w:r>
        <w:rPr>
          <w:spacing w:val="-2"/>
          <w:sz w:val="28"/>
        </w:rPr>
        <w:t>be</w:t>
      </w:r>
      <w:r>
        <w:rPr>
          <w:spacing w:val="30"/>
          <w:sz w:val="28"/>
        </w:rPr>
        <w:t xml:space="preserve"> </w:t>
      </w:r>
      <w:r>
        <w:rPr>
          <w:spacing w:val="-2"/>
          <w:sz w:val="28"/>
        </w:rPr>
        <w:t>treated</w:t>
      </w:r>
      <w:r>
        <w:rPr>
          <w:spacing w:val="29"/>
          <w:sz w:val="28"/>
        </w:rPr>
        <w:t xml:space="preserve"> </w:t>
      </w:r>
      <w:r>
        <w:rPr>
          <w:spacing w:val="-5"/>
          <w:sz w:val="28"/>
        </w:rPr>
        <w:t>as</w:t>
      </w:r>
    </w:p>
    <w:p w:rsidR="00C71CDC" w:rsidRDefault="00810B99">
      <w:pPr>
        <w:pStyle w:val="ListParagraph"/>
        <w:numPr>
          <w:ilvl w:val="0"/>
          <w:numId w:val="2"/>
        </w:numPr>
        <w:tabs>
          <w:tab w:val="left" w:pos="2619"/>
        </w:tabs>
        <w:spacing w:before="191"/>
        <w:ind w:left="2619" w:hanging="1039"/>
        <w:jc w:val="left"/>
        <w:rPr>
          <w:sz w:val="28"/>
        </w:rPr>
      </w:pPr>
      <w:r>
        <w:rPr>
          <w:spacing w:val="-2"/>
          <w:sz w:val="28"/>
        </w:rPr>
        <w:t>a</w:t>
      </w:r>
      <w:r>
        <w:rPr>
          <w:spacing w:val="48"/>
          <w:sz w:val="28"/>
        </w:rPr>
        <w:t xml:space="preserve"> </w:t>
      </w:r>
      <w:r>
        <w:rPr>
          <w:spacing w:val="-2"/>
          <w:sz w:val="28"/>
        </w:rPr>
        <w:t>qualified</w:t>
      </w:r>
      <w:r>
        <w:rPr>
          <w:spacing w:val="49"/>
          <w:sz w:val="28"/>
        </w:rPr>
        <w:t xml:space="preserve"> </w:t>
      </w:r>
      <w:r>
        <w:rPr>
          <w:spacing w:val="-2"/>
          <w:sz w:val="28"/>
        </w:rPr>
        <w:t>disaster</w:t>
      </w:r>
      <w:r>
        <w:rPr>
          <w:spacing w:val="49"/>
          <w:sz w:val="28"/>
        </w:rPr>
        <w:t xml:space="preserve"> </w:t>
      </w:r>
      <w:r>
        <w:rPr>
          <w:spacing w:val="-2"/>
          <w:sz w:val="28"/>
        </w:rPr>
        <w:t>mitigation</w:t>
      </w:r>
      <w:r>
        <w:rPr>
          <w:spacing w:val="49"/>
          <w:sz w:val="28"/>
        </w:rPr>
        <w:t xml:space="preserve"> </w:t>
      </w:r>
      <w:r>
        <w:rPr>
          <w:spacing w:val="-2"/>
          <w:sz w:val="28"/>
        </w:rPr>
        <w:t>expenditure</w:t>
      </w:r>
      <w:r>
        <w:rPr>
          <w:spacing w:val="49"/>
          <w:sz w:val="28"/>
        </w:rPr>
        <w:t xml:space="preserve"> </w:t>
      </w:r>
      <w:r>
        <w:rPr>
          <w:spacing w:val="-2"/>
          <w:sz w:val="28"/>
        </w:rPr>
        <w:t>(as</w:t>
      </w:r>
      <w:r>
        <w:rPr>
          <w:spacing w:val="49"/>
          <w:sz w:val="28"/>
        </w:rPr>
        <w:t xml:space="preserve"> </w:t>
      </w:r>
      <w:r>
        <w:rPr>
          <w:spacing w:val="-5"/>
          <w:sz w:val="28"/>
        </w:rPr>
        <w:t>de-</w:t>
      </w:r>
    </w:p>
    <w:p w:rsidR="00C71CDC" w:rsidRDefault="00810B99">
      <w:pPr>
        <w:pStyle w:val="ListParagraph"/>
        <w:numPr>
          <w:ilvl w:val="0"/>
          <w:numId w:val="2"/>
        </w:numPr>
        <w:tabs>
          <w:tab w:val="left" w:pos="2619"/>
        </w:tabs>
        <w:ind w:left="2619" w:hanging="1039"/>
        <w:jc w:val="left"/>
        <w:rPr>
          <w:sz w:val="28"/>
        </w:rPr>
      </w:pPr>
      <w:r>
        <w:rPr>
          <w:sz w:val="28"/>
        </w:rPr>
        <w:t>fined</w:t>
      </w:r>
      <w:r>
        <w:rPr>
          <w:spacing w:val="25"/>
          <w:sz w:val="28"/>
        </w:rPr>
        <w:t xml:space="preserve"> </w:t>
      </w:r>
      <w:r>
        <w:rPr>
          <w:sz w:val="28"/>
        </w:rPr>
        <w:t>in</w:t>
      </w:r>
      <w:r>
        <w:rPr>
          <w:spacing w:val="26"/>
          <w:sz w:val="28"/>
        </w:rPr>
        <w:t xml:space="preserve"> </w:t>
      </w:r>
      <w:r>
        <w:rPr>
          <w:sz w:val="28"/>
        </w:rPr>
        <w:t>paragraph</w:t>
      </w:r>
      <w:r>
        <w:rPr>
          <w:spacing w:val="26"/>
          <w:sz w:val="28"/>
        </w:rPr>
        <w:t xml:space="preserve"> </w:t>
      </w:r>
      <w:r>
        <w:rPr>
          <w:sz w:val="28"/>
        </w:rPr>
        <w:t>(1))</w:t>
      </w:r>
      <w:r>
        <w:rPr>
          <w:spacing w:val="26"/>
          <w:sz w:val="28"/>
        </w:rPr>
        <w:t xml:space="preserve"> </w:t>
      </w:r>
      <w:r>
        <w:rPr>
          <w:sz w:val="28"/>
        </w:rPr>
        <w:t>unless</w:t>
      </w:r>
      <w:r>
        <w:rPr>
          <w:spacing w:val="26"/>
          <w:sz w:val="28"/>
        </w:rPr>
        <w:t xml:space="preserve"> </w:t>
      </w:r>
      <w:r>
        <w:rPr>
          <w:sz w:val="28"/>
        </w:rPr>
        <w:t>the</w:t>
      </w:r>
      <w:r>
        <w:rPr>
          <w:spacing w:val="25"/>
          <w:sz w:val="28"/>
        </w:rPr>
        <w:t xml:space="preserve"> </w:t>
      </w:r>
      <w:r>
        <w:rPr>
          <w:sz w:val="28"/>
        </w:rPr>
        <w:t>taxpayer’s</w:t>
      </w:r>
      <w:r>
        <w:rPr>
          <w:spacing w:val="26"/>
          <w:sz w:val="28"/>
        </w:rPr>
        <w:t xml:space="preserve"> </w:t>
      </w:r>
      <w:r>
        <w:rPr>
          <w:spacing w:val="-2"/>
          <w:sz w:val="28"/>
        </w:rPr>
        <w:t>place</w:t>
      </w:r>
    </w:p>
    <w:p w:rsidR="00C71CDC" w:rsidRDefault="00810B99">
      <w:pPr>
        <w:pStyle w:val="ListParagraph"/>
        <w:numPr>
          <w:ilvl w:val="0"/>
          <w:numId w:val="2"/>
        </w:numPr>
        <w:tabs>
          <w:tab w:val="left" w:pos="2619"/>
        </w:tabs>
        <w:ind w:left="2619" w:hanging="1039"/>
        <w:jc w:val="left"/>
        <w:rPr>
          <w:sz w:val="28"/>
        </w:rPr>
      </w:pPr>
      <w:r>
        <w:rPr>
          <w:spacing w:val="-2"/>
          <w:sz w:val="28"/>
        </w:rPr>
        <w:t>of</w:t>
      </w:r>
      <w:r>
        <w:rPr>
          <w:sz w:val="28"/>
        </w:rPr>
        <w:t xml:space="preserve"> </w:t>
      </w:r>
      <w:r>
        <w:rPr>
          <w:spacing w:val="-2"/>
          <w:sz w:val="28"/>
        </w:rPr>
        <w:t>business</w:t>
      </w:r>
      <w:r>
        <w:rPr>
          <w:sz w:val="28"/>
        </w:rPr>
        <w:t xml:space="preserve"> </w:t>
      </w:r>
      <w:r>
        <w:rPr>
          <w:spacing w:val="-2"/>
          <w:sz w:val="28"/>
        </w:rPr>
        <w:t>is</w:t>
      </w:r>
      <w:r>
        <w:rPr>
          <w:sz w:val="28"/>
        </w:rPr>
        <w:t xml:space="preserve"> </w:t>
      </w:r>
      <w:r>
        <w:rPr>
          <w:spacing w:val="-2"/>
          <w:sz w:val="28"/>
        </w:rPr>
        <w:t>located—</w:t>
      </w:r>
    </w:p>
    <w:p w:rsidR="00C71CDC" w:rsidRDefault="00810B99">
      <w:pPr>
        <w:pStyle w:val="ListParagraph"/>
        <w:numPr>
          <w:ilvl w:val="0"/>
          <w:numId w:val="2"/>
        </w:numPr>
        <w:tabs>
          <w:tab w:val="left" w:pos="3739"/>
        </w:tabs>
        <w:ind w:left="3739" w:hanging="2159"/>
        <w:jc w:val="left"/>
        <w:rPr>
          <w:sz w:val="28"/>
        </w:rPr>
      </w:pPr>
      <w:r>
        <w:rPr>
          <w:sz w:val="28"/>
        </w:rPr>
        <w:t>‘‘(A)</w:t>
      </w:r>
      <w:r>
        <w:rPr>
          <w:spacing w:val="33"/>
          <w:sz w:val="28"/>
        </w:rPr>
        <w:t xml:space="preserve"> </w:t>
      </w:r>
      <w:r>
        <w:rPr>
          <w:sz w:val="28"/>
        </w:rPr>
        <w:t>in</w:t>
      </w:r>
      <w:r>
        <w:rPr>
          <w:spacing w:val="33"/>
          <w:sz w:val="28"/>
        </w:rPr>
        <w:t xml:space="preserve"> </w:t>
      </w:r>
      <w:r>
        <w:rPr>
          <w:sz w:val="28"/>
        </w:rPr>
        <w:t>the</w:t>
      </w:r>
      <w:r>
        <w:rPr>
          <w:spacing w:val="33"/>
          <w:sz w:val="28"/>
        </w:rPr>
        <w:t xml:space="preserve"> </w:t>
      </w:r>
      <w:r>
        <w:rPr>
          <w:sz w:val="28"/>
        </w:rPr>
        <w:t>United</w:t>
      </w:r>
      <w:r>
        <w:rPr>
          <w:spacing w:val="33"/>
          <w:sz w:val="28"/>
        </w:rPr>
        <w:t xml:space="preserve"> </w:t>
      </w:r>
      <w:r>
        <w:rPr>
          <w:sz w:val="28"/>
        </w:rPr>
        <w:t>States</w:t>
      </w:r>
      <w:r>
        <w:rPr>
          <w:spacing w:val="33"/>
          <w:sz w:val="28"/>
        </w:rPr>
        <w:t xml:space="preserve"> </w:t>
      </w:r>
      <w:r>
        <w:rPr>
          <w:sz w:val="28"/>
        </w:rPr>
        <w:t>or</w:t>
      </w:r>
      <w:r>
        <w:rPr>
          <w:spacing w:val="33"/>
          <w:sz w:val="28"/>
        </w:rPr>
        <w:t xml:space="preserve"> </w:t>
      </w:r>
      <w:r>
        <w:rPr>
          <w:sz w:val="28"/>
        </w:rPr>
        <w:t>in</w:t>
      </w:r>
      <w:r>
        <w:rPr>
          <w:spacing w:val="34"/>
          <w:sz w:val="28"/>
        </w:rPr>
        <w:t xml:space="preserve"> </w:t>
      </w:r>
      <w:r>
        <w:rPr>
          <w:sz w:val="28"/>
        </w:rPr>
        <w:t>a</w:t>
      </w:r>
      <w:r>
        <w:rPr>
          <w:spacing w:val="33"/>
          <w:sz w:val="28"/>
        </w:rPr>
        <w:t xml:space="preserve"> </w:t>
      </w:r>
      <w:r>
        <w:rPr>
          <w:spacing w:val="-2"/>
          <w:sz w:val="28"/>
        </w:rPr>
        <w:t>territory</w:t>
      </w:r>
    </w:p>
    <w:p w:rsidR="00C71CDC" w:rsidRDefault="00810B99">
      <w:pPr>
        <w:pStyle w:val="ListParagraph"/>
        <w:numPr>
          <w:ilvl w:val="0"/>
          <w:numId w:val="2"/>
        </w:numPr>
        <w:tabs>
          <w:tab w:val="left" w:pos="3179"/>
        </w:tabs>
        <w:spacing w:before="191"/>
        <w:ind w:left="3179" w:hanging="1599"/>
        <w:jc w:val="left"/>
        <w:rPr>
          <w:sz w:val="28"/>
        </w:rPr>
      </w:pPr>
      <w:r>
        <w:rPr>
          <w:sz w:val="28"/>
        </w:rPr>
        <w:t>of</w:t>
      </w:r>
      <w:r>
        <w:rPr>
          <w:spacing w:val="15"/>
          <w:sz w:val="28"/>
        </w:rPr>
        <w:t xml:space="preserve"> </w:t>
      </w:r>
      <w:r>
        <w:rPr>
          <w:sz w:val="28"/>
        </w:rPr>
        <w:t>the</w:t>
      </w:r>
      <w:r>
        <w:rPr>
          <w:spacing w:val="15"/>
          <w:sz w:val="28"/>
        </w:rPr>
        <w:t xml:space="preserve"> </w:t>
      </w:r>
      <w:r>
        <w:rPr>
          <w:sz w:val="28"/>
        </w:rPr>
        <w:t>United</w:t>
      </w:r>
      <w:r>
        <w:rPr>
          <w:spacing w:val="15"/>
          <w:sz w:val="28"/>
        </w:rPr>
        <w:t xml:space="preserve"> </w:t>
      </w:r>
      <w:r>
        <w:rPr>
          <w:sz w:val="28"/>
        </w:rPr>
        <w:t>States,</w:t>
      </w:r>
      <w:r>
        <w:rPr>
          <w:spacing w:val="15"/>
          <w:sz w:val="28"/>
        </w:rPr>
        <w:t xml:space="preserve"> </w:t>
      </w:r>
      <w:r>
        <w:rPr>
          <w:spacing w:val="-5"/>
          <w:sz w:val="28"/>
        </w:rPr>
        <w:t>and</w:t>
      </w:r>
    </w:p>
    <w:p w:rsidR="00C71CDC" w:rsidRDefault="00810B99">
      <w:pPr>
        <w:pStyle w:val="ListParagraph"/>
        <w:numPr>
          <w:ilvl w:val="0"/>
          <w:numId w:val="2"/>
        </w:numPr>
        <w:tabs>
          <w:tab w:val="left" w:pos="3739"/>
        </w:tabs>
        <w:ind w:left="3739" w:hanging="2159"/>
        <w:jc w:val="left"/>
        <w:rPr>
          <w:sz w:val="28"/>
        </w:rPr>
      </w:pPr>
      <w:r>
        <w:rPr>
          <w:sz w:val="28"/>
        </w:rPr>
        <w:t>‘‘(B)</w:t>
      </w:r>
      <w:r>
        <w:rPr>
          <w:spacing w:val="30"/>
          <w:sz w:val="28"/>
        </w:rPr>
        <w:t xml:space="preserve"> </w:t>
      </w:r>
      <w:r>
        <w:rPr>
          <w:sz w:val="28"/>
        </w:rPr>
        <w:t>in</w:t>
      </w:r>
      <w:r>
        <w:rPr>
          <w:spacing w:val="31"/>
          <w:sz w:val="28"/>
        </w:rPr>
        <w:t xml:space="preserve"> </w:t>
      </w:r>
      <w:r>
        <w:rPr>
          <w:sz w:val="28"/>
        </w:rPr>
        <w:t>an</w:t>
      </w:r>
      <w:r>
        <w:rPr>
          <w:spacing w:val="30"/>
          <w:sz w:val="28"/>
        </w:rPr>
        <w:t xml:space="preserve"> </w:t>
      </w:r>
      <w:r>
        <w:rPr>
          <w:spacing w:val="-4"/>
          <w:sz w:val="28"/>
        </w:rPr>
        <w:t>area—</w:t>
      </w:r>
    </w:p>
    <w:p w:rsidR="00C71CDC" w:rsidRDefault="00810B99">
      <w:pPr>
        <w:pStyle w:val="ListParagraph"/>
        <w:numPr>
          <w:ilvl w:val="0"/>
          <w:numId w:val="2"/>
        </w:numPr>
        <w:tabs>
          <w:tab w:val="left" w:pos="4299"/>
        </w:tabs>
        <w:ind w:left="4299" w:hanging="2719"/>
        <w:jc w:val="left"/>
        <w:rPr>
          <w:sz w:val="28"/>
        </w:rPr>
      </w:pPr>
      <w:r>
        <w:rPr>
          <w:sz w:val="28"/>
        </w:rPr>
        <w:t>‘‘(</w:t>
      </w:r>
      <w:proofErr w:type="spellStart"/>
      <w:r>
        <w:rPr>
          <w:sz w:val="28"/>
        </w:rPr>
        <w:t>i</w:t>
      </w:r>
      <w:proofErr w:type="spellEnd"/>
      <w:r>
        <w:rPr>
          <w:sz w:val="28"/>
        </w:rPr>
        <w:t>)</w:t>
      </w:r>
      <w:r>
        <w:rPr>
          <w:spacing w:val="64"/>
          <w:sz w:val="28"/>
        </w:rPr>
        <w:t xml:space="preserve"> </w:t>
      </w:r>
      <w:r>
        <w:rPr>
          <w:sz w:val="28"/>
        </w:rPr>
        <w:t>in</w:t>
      </w:r>
      <w:r>
        <w:rPr>
          <w:spacing w:val="65"/>
          <w:sz w:val="28"/>
        </w:rPr>
        <w:t xml:space="preserve"> </w:t>
      </w:r>
      <w:r>
        <w:rPr>
          <w:sz w:val="28"/>
        </w:rPr>
        <w:t>which</w:t>
      </w:r>
      <w:r>
        <w:rPr>
          <w:spacing w:val="65"/>
          <w:sz w:val="28"/>
        </w:rPr>
        <w:t xml:space="preserve"> </w:t>
      </w:r>
      <w:r>
        <w:rPr>
          <w:sz w:val="28"/>
        </w:rPr>
        <w:t>a</w:t>
      </w:r>
      <w:r>
        <w:rPr>
          <w:spacing w:val="64"/>
          <w:sz w:val="28"/>
        </w:rPr>
        <w:t xml:space="preserve"> </w:t>
      </w:r>
      <w:r>
        <w:rPr>
          <w:sz w:val="28"/>
        </w:rPr>
        <w:t>Federal</w:t>
      </w:r>
      <w:r>
        <w:rPr>
          <w:spacing w:val="65"/>
          <w:sz w:val="28"/>
        </w:rPr>
        <w:t xml:space="preserve"> </w:t>
      </w:r>
      <w:r>
        <w:rPr>
          <w:sz w:val="28"/>
        </w:rPr>
        <w:t>natural</w:t>
      </w:r>
      <w:r>
        <w:rPr>
          <w:spacing w:val="65"/>
          <w:sz w:val="28"/>
        </w:rPr>
        <w:t xml:space="preserve"> </w:t>
      </w:r>
      <w:r>
        <w:rPr>
          <w:spacing w:val="-4"/>
          <w:sz w:val="28"/>
        </w:rPr>
        <w:t>dis-</w:t>
      </w:r>
    </w:p>
    <w:p w:rsidR="00C71CDC" w:rsidRDefault="00810B99">
      <w:pPr>
        <w:pStyle w:val="ListParagraph"/>
        <w:numPr>
          <w:ilvl w:val="0"/>
          <w:numId w:val="2"/>
        </w:numPr>
        <w:tabs>
          <w:tab w:val="left" w:pos="3739"/>
        </w:tabs>
        <w:spacing w:before="191"/>
        <w:ind w:left="3739" w:hanging="2159"/>
        <w:jc w:val="left"/>
        <w:rPr>
          <w:sz w:val="28"/>
        </w:rPr>
      </w:pPr>
      <w:r>
        <w:rPr>
          <w:spacing w:val="-4"/>
          <w:sz w:val="28"/>
        </w:rPr>
        <w:t>aster</w:t>
      </w:r>
      <w:r>
        <w:rPr>
          <w:spacing w:val="3"/>
          <w:sz w:val="28"/>
        </w:rPr>
        <w:t xml:space="preserve"> </w:t>
      </w:r>
      <w:r>
        <w:rPr>
          <w:spacing w:val="-4"/>
          <w:sz w:val="28"/>
        </w:rPr>
        <w:t>declaration</w:t>
      </w:r>
      <w:r>
        <w:rPr>
          <w:spacing w:val="4"/>
          <w:sz w:val="28"/>
        </w:rPr>
        <w:t xml:space="preserve"> </w:t>
      </w:r>
      <w:r>
        <w:rPr>
          <w:spacing w:val="-4"/>
          <w:sz w:val="28"/>
        </w:rPr>
        <w:t>has</w:t>
      </w:r>
      <w:r>
        <w:rPr>
          <w:spacing w:val="4"/>
          <w:sz w:val="28"/>
        </w:rPr>
        <w:t xml:space="preserve"> </w:t>
      </w:r>
      <w:r>
        <w:rPr>
          <w:spacing w:val="-4"/>
          <w:sz w:val="28"/>
        </w:rPr>
        <w:t>been</w:t>
      </w:r>
      <w:r>
        <w:rPr>
          <w:spacing w:val="4"/>
          <w:sz w:val="28"/>
        </w:rPr>
        <w:t xml:space="preserve"> </w:t>
      </w:r>
      <w:r>
        <w:rPr>
          <w:spacing w:val="-4"/>
          <w:sz w:val="28"/>
        </w:rPr>
        <w:t>made</w:t>
      </w:r>
      <w:r>
        <w:rPr>
          <w:spacing w:val="4"/>
          <w:sz w:val="28"/>
        </w:rPr>
        <w:t xml:space="preserve"> </w:t>
      </w:r>
      <w:r>
        <w:rPr>
          <w:spacing w:val="-4"/>
          <w:sz w:val="28"/>
        </w:rPr>
        <w:t>within</w:t>
      </w:r>
      <w:r>
        <w:rPr>
          <w:spacing w:val="3"/>
          <w:sz w:val="28"/>
        </w:rPr>
        <w:t xml:space="preserve"> </w:t>
      </w:r>
      <w:r>
        <w:rPr>
          <w:spacing w:val="-5"/>
          <w:sz w:val="28"/>
        </w:rPr>
        <w:t>the</w:t>
      </w:r>
    </w:p>
    <w:p w:rsidR="00C71CDC" w:rsidRDefault="00810B99">
      <w:pPr>
        <w:pStyle w:val="ListParagraph"/>
        <w:numPr>
          <w:ilvl w:val="0"/>
          <w:numId w:val="2"/>
        </w:numPr>
        <w:tabs>
          <w:tab w:val="left" w:pos="3739"/>
        </w:tabs>
        <w:ind w:left="3739" w:hanging="2159"/>
        <w:jc w:val="left"/>
        <w:rPr>
          <w:sz w:val="28"/>
        </w:rPr>
      </w:pPr>
      <w:r>
        <w:rPr>
          <w:spacing w:val="-8"/>
          <w:sz w:val="28"/>
        </w:rPr>
        <w:t>preceding</w:t>
      </w:r>
      <w:r>
        <w:rPr>
          <w:spacing w:val="11"/>
          <w:sz w:val="28"/>
        </w:rPr>
        <w:t xml:space="preserve"> </w:t>
      </w:r>
      <w:r>
        <w:rPr>
          <w:spacing w:val="-8"/>
          <w:sz w:val="28"/>
        </w:rPr>
        <w:t>5-year</w:t>
      </w:r>
      <w:r>
        <w:rPr>
          <w:spacing w:val="11"/>
          <w:sz w:val="28"/>
        </w:rPr>
        <w:t xml:space="preserve"> </w:t>
      </w:r>
      <w:r>
        <w:rPr>
          <w:spacing w:val="-8"/>
          <w:sz w:val="28"/>
        </w:rPr>
        <w:t>period,</w:t>
      </w:r>
    </w:p>
    <w:p w:rsidR="00C71CDC" w:rsidRDefault="00810B99">
      <w:pPr>
        <w:pStyle w:val="ListParagraph"/>
        <w:numPr>
          <w:ilvl w:val="0"/>
          <w:numId w:val="2"/>
        </w:numPr>
        <w:tabs>
          <w:tab w:val="left" w:pos="4299"/>
        </w:tabs>
        <w:ind w:left="4299" w:hanging="2719"/>
        <w:jc w:val="left"/>
        <w:rPr>
          <w:sz w:val="28"/>
        </w:rPr>
      </w:pPr>
      <w:r>
        <w:rPr>
          <w:sz w:val="28"/>
        </w:rPr>
        <w:t>‘‘(ii)</w:t>
      </w:r>
      <w:r>
        <w:rPr>
          <w:spacing w:val="26"/>
          <w:sz w:val="28"/>
        </w:rPr>
        <w:t xml:space="preserve"> </w:t>
      </w:r>
      <w:r>
        <w:rPr>
          <w:sz w:val="28"/>
        </w:rPr>
        <w:t>which</w:t>
      </w:r>
      <w:r>
        <w:rPr>
          <w:spacing w:val="26"/>
          <w:sz w:val="28"/>
        </w:rPr>
        <w:t xml:space="preserve"> </w:t>
      </w:r>
      <w:r>
        <w:rPr>
          <w:sz w:val="28"/>
        </w:rPr>
        <w:t>is</w:t>
      </w:r>
      <w:r>
        <w:rPr>
          <w:spacing w:val="26"/>
          <w:sz w:val="28"/>
        </w:rPr>
        <w:t xml:space="preserve"> </w:t>
      </w:r>
      <w:r>
        <w:rPr>
          <w:sz w:val="28"/>
        </w:rPr>
        <w:t>adjacent</w:t>
      </w:r>
      <w:r>
        <w:rPr>
          <w:spacing w:val="27"/>
          <w:sz w:val="28"/>
        </w:rPr>
        <w:t xml:space="preserve"> </w:t>
      </w:r>
      <w:r>
        <w:rPr>
          <w:sz w:val="28"/>
        </w:rPr>
        <w:t>to</w:t>
      </w:r>
      <w:r>
        <w:rPr>
          <w:spacing w:val="26"/>
          <w:sz w:val="28"/>
        </w:rPr>
        <w:t xml:space="preserve"> </w:t>
      </w:r>
      <w:r>
        <w:rPr>
          <w:sz w:val="28"/>
        </w:rPr>
        <w:t>an</w:t>
      </w:r>
      <w:r>
        <w:rPr>
          <w:spacing w:val="26"/>
          <w:sz w:val="28"/>
        </w:rPr>
        <w:t xml:space="preserve"> </w:t>
      </w:r>
      <w:r>
        <w:rPr>
          <w:sz w:val="28"/>
        </w:rPr>
        <w:t>area</w:t>
      </w:r>
      <w:r>
        <w:rPr>
          <w:spacing w:val="27"/>
          <w:sz w:val="28"/>
        </w:rPr>
        <w:t xml:space="preserve"> </w:t>
      </w:r>
      <w:r>
        <w:rPr>
          <w:spacing w:val="-5"/>
          <w:sz w:val="28"/>
        </w:rPr>
        <w:t>de-</w:t>
      </w:r>
    </w:p>
    <w:p w:rsidR="00C71CDC" w:rsidRDefault="00810B99">
      <w:pPr>
        <w:pStyle w:val="ListParagraph"/>
        <w:numPr>
          <w:ilvl w:val="0"/>
          <w:numId w:val="2"/>
        </w:numPr>
        <w:tabs>
          <w:tab w:val="left" w:pos="3739"/>
        </w:tabs>
        <w:ind w:left="3739" w:hanging="2159"/>
        <w:jc w:val="left"/>
        <w:rPr>
          <w:sz w:val="28"/>
        </w:rPr>
      </w:pPr>
      <w:r>
        <w:rPr>
          <w:spacing w:val="-4"/>
          <w:sz w:val="28"/>
        </w:rPr>
        <w:t>scribed</w:t>
      </w:r>
      <w:r>
        <w:rPr>
          <w:spacing w:val="1"/>
          <w:sz w:val="28"/>
        </w:rPr>
        <w:t xml:space="preserve"> </w:t>
      </w:r>
      <w:r>
        <w:rPr>
          <w:spacing w:val="-4"/>
          <w:sz w:val="28"/>
        </w:rPr>
        <w:t>in</w:t>
      </w:r>
      <w:r>
        <w:rPr>
          <w:spacing w:val="1"/>
          <w:sz w:val="28"/>
        </w:rPr>
        <w:t xml:space="preserve"> </w:t>
      </w:r>
      <w:r>
        <w:rPr>
          <w:spacing w:val="-4"/>
          <w:sz w:val="28"/>
        </w:rPr>
        <w:t>clause</w:t>
      </w:r>
      <w:r>
        <w:rPr>
          <w:spacing w:val="2"/>
          <w:sz w:val="28"/>
        </w:rPr>
        <w:t xml:space="preserve"> </w:t>
      </w:r>
      <w:r>
        <w:rPr>
          <w:spacing w:val="-4"/>
          <w:sz w:val="28"/>
        </w:rPr>
        <w:t>(</w:t>
      </w:r>
      <w:proofErr w:type="spellStart"/>
      <w:r>
        <w:rPr>
          <w:spacing w:val="-4"/>
          <w:sz w:val="28"/>
        </w:rPr>
        <w:t>i</w:t>
      </w:r>
      <w:proofErr w:type="spellEnd"/>
      <w:r>
        <w:rPr>
          <w:spacing w:val="-4"/>
          <w:sz w:val="28"/>
        </w:rPr>
        <w:t>),</w:t>
      </w:r>
    </w:p>
    <w:p w:rsidR="00C71CDC" w:rsidRDefault="00810B99">
      <w:pPr>
        <w:pStyle w:val="ListParagraph"/>
        <w:numPr>
          <w:ilvl w:val="0"/>
          <w:numId w:val="2"/>
        </w:numPr>
        <w:tabs>
          <w:tab w:val="left" w:pos="4299"/>
        </w:tabs>
        <w:spacing w:before="191"/>
        <w:ind w:left="4299" w:hanging="2719"/>
        <w:jc w:val="left"/>
        <w:rPr>
          <w:sz w:val="28"/>
        </w:rPr>
      </w:pPr>
      <w:r>
        <w:rPr>
          <w:sz w:val="28"/>
        </w:rPr>
        <w:t>‘‘(iii)</w:t>
      </w:r>
      <w:r>
        <w:rPr>
          <w:spacing w:val="50"/>
          <w:sz w:val="28"/>
        </w:rPr>
        <w:t xml:space="preserve"> </w:t>
      </w:r>
      <w:r>
        <w:rPr>
          <w:sz w:val="28"/>
        </w:rPr>
        <w:t>which,</w:t>
      </w:r>
      <w:r>
        <w:rPr>
          <w:spacing w:val="51"/>
          <w:sz w:val="28"/>
        </w:rPr>
        <w:t xml:space="preserve"> </w:t>
      </w:r>
      <w:r>
        <w:rPr>
          <w:sz w:val="28"/>
        </w:rPr>
        <w:t>during</w:t>
      </w:r>
      <w:r>
        <w:rPr>
          <w:spacing w:val="51"/>
          <w:sz w:val="28"/>
        </w:rPr>
        <w:t xml:space="preserve"> </w:t>
      </w:r>
      <w:r>
        <w:rPr>
          <w:sz w:val="28"/>
        </w:rPr>
        <w:t>the</w:t>
      </w:r>
      <w:r>
        <w:rPr>
          <w:spacing w:val="51"/>
          <w:sz w:val="28"/>
        </w:rPr>
        <w:t xml:space="preserve"> </w:t>
      </w:r>
      <w:r>
        <w:rPr>
          <w:sz w:val="28"/>
        </w:rPr>
        <w:t>taxable</w:t>
      </w:r>
      <w:r>
        <w:rPr>
          <w:spacing w:val="51"/>
          <w:sz w:val="28"/>
        </w:rPr>
        <w:t xml:space="preserve"> </w:t>
      </w:r>
      <w:r>
        <w:rPr>
          <w:spacing w:val="-4"/>
          <w:sz w:val="28"/>
        </w:rPr>
        <w:t>year</w:t>
      </w:r>
    </w:p>
    <w:p w:rsidR="00C71CDC" w:rsidRDefault="00810B99">
      <w:pPr>
        <w:pStyle w:val="ListParagraph"/>
        <w:numPr>
          <w:ilvl w:val="0"/>
          <w:numId w:val="2"/>
        </w:numPr>
        <w:tabs>
          <w:tab w:val="left" w:pos="3739"/>
        </w:tabs>
        <w:ind w:left="3739" w:hanging="2159"/>
        <w:jc w:val="left"/>
        <w:rPr>
          <w:sz w:val="28"/>
        </w:rPr>
      </w:pPr>
      <w:r>
        <w:rPr>
          <w:sz w:val="28"/>
        </w:rPr>
        <w:t>or</w:t>
      </w:r>
      <w:r>
        <w:rPr>
          <w:spacing w:val="42"/>
          <w:sz w:val="28"/>
        </w:rPr>
        <w:t xml:space="preserve"> </w:t>
      </w:r>
      <w:r>
        <w:rPr>
          <w:sz w:val="28"/>
        </w:rPr>
        <w:t>the</w:t>
      </w:r>
      <w:r>
        <w:rPr>
          <w:spacing w:val="42"/>
          <w:sz w:val="28"/>
        </w:rPr>
        <w:t xml:space="preserve"> </w:t>
      </w:r>
      <w:r>
        <w:rPr>
          <w:sz w:val="28"/>
        </w:rPr>
        <w:t>period</w:t>
      </w:r>
      <w:r>
        <w:rPr>
          <w:spacing w:val="42"/>
          <w:sz w:val="28"/>
        </w:rPr>
        <w:t xml:space="preserve"> </w:t>
      </w:r>
      <w:r>
        <w:rPr>
          <w:sz w:val="28"/>
        </w:rPr>
        <w:t>of</w:t>
      </w:r>
      <w:r>
        <w:rPr>
          <w:spacing w:val="43"/>
          <w:sz w:val="28"/>
        </w:rPr>
        <w:t xml:space="preserve"> </w:t>
      </w:r>
      <w:r>
        <w:rPr>
          <w:sz w:val="28"/>
        </w:rPr>
        <w:t>the</w:t>
      </w:r>
      <w:r>
        <w:rPr>
          <w:spacing w:val="42"/>
          <w:sz w:val="28"/>
        </w:rPr>
        <w:t xml:space="preserve"> </w:t>
      </w:r>
      <w:r>
        <w:rPr>
          <w:sz w:val="28"/>
        </w:rPr>
        <w:t>5</w:t>
      </w:r>
      <w:r>
        <w:rPr>
          <w:spacing w:val="42"/>
          <w:sz w:val="28"/>
        </w:rPr>
        <w:t xml:space="preserve"> </w:t>
      </w:r>
      <w:r>
        <w:rPr>
          <w:sz w:val="28"/>
        </w:rPr>
        <w:t>taxable</w:t>
      </w:r>
      <w:r>
        <w:rPr>
          <w:spacing w:val="43"/>
          <w:sz w:val="28"/>
        </w:rPr>
        <w:t xml:space="preserve"> </w:t>
      </w:r>
      <w:r>
        <w:rPr>
          <w:sz w:val="28"/>
        </w:rPr>
        <w:t>years</w:t>
      </w:r>
      <w:r>
        <w:rPr>
          <w:spacing w:val="42"/>
          <w:sz w:val="28"/>
        </w:rPr>
        <w:t xml:space="preserve"> </w:t>
      </w:r>
      <w:r>
        <w:rPr>
          <w:spacing w:val="-4"/>
          <w:sz w:val="28"/>
        </w:rPr>
        <w:t>pre-</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0"/>
          <w:numId w:val="1"/>
        </w:numPr>
        <w:tabs>
          <w:tab w:val="left" w:pos="3739"/>
        </w:tabs>
        <w:spacing w:before="148"/>
        <w:ind w:left="3739"/>
        <w:jc w:val="left"/>
        <w:rPr>
          <w:sz w:val="28"/>
        </w:rPr>
      </w:pPr>
      <w:r>
        <w:rPr>
          <w:spacing w:val="-4"/>
          <w:sz w:val="28"/>
        </w:rPr>
        <w:t>ceding</w:t>
      </w:r>
      <w:r>
        <w:rPr>
          <w:spacing w:val="9"/>
          <w:sz w:val="28"/>
        </w:rPr>
        <w:t xml:space="preserve"> </w:t>
      </w:r>
      <w:r>
        <w:rPr>
          <w:spacing w:val="-4"/>
          <w:sz w:val="28"/>
        </w:rPr>
        <w:t>such</w:t>
      </w:r>
      <w:r>
        <w:rPr>
          <w:spacing w:val="10"/>
          <w:sz w:val="28"/>
        </w:rPr>
        <w:t xml:space="preserve"> </w:t>
      </w:r>
      <w:r>
        <w:rPr>
          <w:spacing w:val="-4"/>
          <w:sz w:val="28"/>
        </w:rPr>
        <w:t>taxable</w:t>
      </w:r>
      <w:r>
        <w:rPr>
          <w:spacing w:val="9"/>
          <w:sz w:val="28"/>
        </w:rPr>
        <w:t xml:space="preserve"> </w:t>
      </w:r>
      <w:r>
        <w:rPr>
          <w:spacing w:val="-4"/>
          <w:sz w:val="28"/>
        </w:rPr>
        <w:t>year,</w:t>
      </w:r>
      <w:r>
        <w:rPr>
          <w:spacing w:val="10"/>
          <w:sz w:val="28"/>
        </w:rPr>
        <w:t xml:space="preserve"> </w:t>
      </w:r>
      <w:r>
        <w:rPr>
          <w:spacing w:val="-4"/>
          <w:sz w:val="28"/>
        </w:rPr>
        <w:t>has</w:t>
      </w:r>
      <w:r>
        <w:rPr>
          <w:spacing w:val="9"/>
          <w:sz w:val="28"/>
        </w:rPr>
        <w:t xml:space="preserve"> </w:t>
      </w:r>
      <w:r>
        <w:rPr>
          <w:spacing w:val="-4"/>
          <w:sz w:val="28"/>
        </w:rPr>
        <w:t>received</w:t>
      </w:r>
      <w:r>
        <w:rPr>
          <w:spacing w:val="10"/>
          <w:sz w:val="28"/>
        </w:rPr>
        <w:t xml:space="preserve"> </w:t>
      </w:r>
      <w:proofErr w:type="spellStart"/>
      <w:r>
        <w:rPr>
          <w:spacing w:val="-4"/>
          <w:sz w:val="28"/>
        </w:rPr>
        <w:t>haz</w:t>
      </w:r>
      <w:proofErr w:type="spellEnd"/>
      <w:r>
        <w:rPr>
          <w:spacing w:val="-4"/>
          <w:sz w:val="28"/>
        </w:rPr>
        <w:t>-</w:t>
      </w:r>
    </w:p>
    <w:p w:rsidR="00C71CDC" w:rsidRDefault="00810B99">
      <w:pPr>
        <w:pStyle w:val="ListParagraph"/>
        <w:numPr>
          <w:ilvl w:val="0"/>
          <w:numId w:val="1"/>
        </w:numPr>
        <w:tabs>
          <w:tab w:val="left" w:pos="3739"/>
        </w:tabs>
        <w:spacing w:before="191"/>
        <w:ind w:left="3739"/>
        <w:jc w:val="left"/>
        <w:rPr>
          <w:sz w:val="28"/>
        </w:rPr>
      </w:pPr>
      <w:proofErr w:type="spellStart"/>
      <w:r>
        <w:rPr>
          <w:spacing w:val="-2"/>
          <w:sz w:val="28"/>
        </w:rPr>
        <w:t>ard</w:t>
      </w:r>
      <w:proofErr w:type="spellEnd"/>
      <w:r>
        <w:rPr>
          <w:spacing w:val="6"/>
          <w:sz w:val="28"/>
        </w:rPr>
        <w:t xml:space="preserve"> </w:t>
      </w:r>
      <w:r>
        <w:rPr>
          <w:spacing w:val="-2"/>
          <w:sz w:val="28"/>
        </w:rPr>
        <w:t>mitigation</w:t>
      </w:r>
      <w:r>
        <w:rPr>
          <w:spacing w:val="6"/>
          <w:sz w:val="28"/>
        </w:rPr>
        <w:t xml:space="preserve"> </w:t>
      </w:r>
      <w:r>
        <w:rPr>
          <w:spacing w:val="-2"/>
          <w:sz w:val="28"/>
        </w:rPr>
        <w:t>assistance</w:t>
      </w:r>
      <w:r>
        <w:rPr>
          <w:spacing w:val="7"/>
          <w:sz w:val="28"/>
        </w:rPr>
        <w:t xml:space="preserve"> </w:t>
      </w:r>
      <w:r>
        <w:rPr>
          <w:spacing w:val="-2"/>
          <w:sz w:val="28"/>
        </w:rPr>
        <w:t>through</w:t>
      </w:r>
      <w:r>
        <w:rPr>
          <w:spacing w:val="6"/>
          <w:sz w:val="28"/>
        </w:rPr>
        <w:t xml:space="preserve"> </w:t>
      </w:r>
      <w:r>
        <w:rPr>
          <w:spacing w:val="-2"/>
          <w:sz w:val="28"/>
        </w:rPr>
        <w:t>the</w:t>
      </w:r>
      <w:r>
        <w:rPr>
          <w:spacing w:val="6"/>
          <w:sz w:val="28"/>
        </w:rPr>
        <w:t xml:space="preserve"> </w:t>
      </w:r>
      <w:r>
        <w:rPr>
          <w:spacing w:val="-4"/>
          <w:sz w:val="28"/>
        </w:rPr>
        <w:t>Fed-</w:t>
      </w:r>
    </w:p>
    <w:p w:rsidR="00C71CDC" w:rsidRDefault="00810B99">
      <w:pPr>
        <w:pStyle w:val="ListParagraph"/>
        <w:numPr>
          <w:ilvl w:val="0"/>
          <w:numId w:val="1"/>
        </w:numPr>
        <w:tabs>
          <w:tab w:val="left" w:pos="3739"/>
        </w:tabs>
        <w:ind w:left="3739"/>
        <w:jc w:val="left"/>
        <w:rPr>
          <w:sz w:val="28"/>
        </w:rPr>
      </w:pPr>
      <w:proofErr w:type="spellStart"/>
      <w:r>
        <w:rPr>
          <w:spacing w:val="-4"/>
          <w:sz w:val="28"/>
        </w:rPr>
        <w:t>eral</w:t>
      </w:r>
      <w:proofErr w:type="spellEnd"/>
      <w:r>
        <w:rPr>
          <w:spacing w:val="10"/>
          <w:sz w:val="28"/>
        </w:rPr>
        <w:t xml:space="preserve"> </w:t>
      </w:r>
      <w:r>
        <w:rPr>
          <w:spacing w:val="-4"/>
          <w:sz w:val="28"/>
        </w:rPr>
        <w:t>Emergency</w:t>
      </w:r>
      <w:r>
        <w:rPr>
          <w:spacing w:val="11"/>
          <w:sz w:val="28"/>
        </w:rPr>
        <w:t xml:space="preserve"> </w:t>
      </w:r>
      <w:r>
        <w:rPr>
          <w:spacing w:val="-4"/>
          <w:sz w:val="28"/>
        </w:rPr>
        <w:t>Management</w:t>
      </w:r>
      <w:r>
        <w:rPr>
          <w:spacing w:val="11"/>
          <w:sz w:val="28"/>
        </w:rPr>
        <w:t xml:space="preserve"> </w:t>
      </w:r>
      <w:r>
        <w:rPr>
          <w:spacing w:val="-4"/>
          <w:sz w:val="28"/>
        </w:rPr>
        <w:t>Agency</w:t>
      </w:r>
      <w:r>
        <w:rPr>
          <w:spacing w:val="11"/>
          <w:sz w:val="28"/>
        </w:rPr>
        <w:t xml:space="preserve"> </w:t>
      </w:r>
      <w:r>
        <w:rPr>
          <w:spacing w:val="-4"/>
          <w:sz w:val="28"/>
        </w:rPr>
        <w:t>in</w:t>
      </w:r>
      <w:r>
        <w:rPr>
          <w:spacing w:val="11"/>
          <w:sz w:val="28"/>
        </w:rPr>
        <w:t xml:space="preserve"> </w:t>
      </w:r>
      <w:r>
        <w:rPr>
          <w:spacing w:val="-5"/>
          <w:sz w:val="28"/>
        </w:rPr>
        <w:t>re-</w:t>
      </w:r>
    </w:p>
    <w:p w:rsidR="00C71CDC" w:rsidRDefault="00810B99">
      <w:pPr>
        <w:pStyle w:val="ListParagraph"/>
        <w:numPr>
          <w:ilvl w:val="0"/>
          <w:numId w:val="1"/>
        </w:numPr>
        <w:tabs>
          <w:tab w:val="left" w:pos="3739"/>
        </w:tabs>
        <w:ind w:left="3739"/>
        <w:jc w:val="left"/>
        <w:rPr>
          <w:sz w:val="28"/>
        </w:rPr>
      </w:pPr>
      <w:proofErr w:type="spellStart"/>
      <w:r>
        <w:rPr>
          <w:sz w:val="28"/>
        </w:rPr>
        <w:t>gard</w:t>
      </w:r>
      <w:proofErr w:type="spellEnd"/>
      <w:r>
        <w:rPr>
          <w:spacing w:val="52"/>
          <w:sz w:val="28"/>
        </w:rPr>
        <w:t xml:space="preserve"> </w:t>
      </w:r>
      <w:r>
        <w:rPr>
          <w:sz w:val="28"/>
        </w:rPr>
        <w:t>to</w:t>
      </w:r>
      <w:r>
        <w:rPr>
          <w:spacing w:val="52"/>
          <w:sz w:val="28"/>
        </w:rPr>
        <w:t xml:space="preserve"> </w:t>
      </w:r>
      <w:r>
        <w:rPr>
          <w:sz w:val="28"/>
        </w:rPr>
        <w:t>any</w:t>
      </w:r>
      <w:r>
        <w:rPr>
          <w:spacing w:val="53"/>
          <w:sz w:val="28"/>
        </w:rPr>
        <w:t xml:space="preserve"> </w:t>
      </w:r>
      <w:r>
        <w:rPr>
          <w:sz w:val="28"/>
        </w:rPr>
        <w:t>natural</w:t>
      </w:r>
      <w:r>
        <w:rPr>
          <w:spacing w:val="52"/>
          <w:sz w:val="28"/>
        </w:rPr>
        <w:t xml:space="preserve"> </w:t>
      </w:r>
      <w:r>
        <w:rPr>
          <w:sz w:val="28"/>
        </w:rPr>
        <w:t>disaster</w:t>
      </w:r>
      <w:r>
        <w:rPr>
          <w:spacing w:val="53"/>
          <w:sz w:val="28"/>
        </w:rPr>
        <w:t xml:space="preserve"> </w:t>
      </w:r>
      <w:r>
        <w:rPr>
          <w:sz w:val="28"/>
        </w:rPr>
        <w:t>which,</w:t>
      </w:r>
      <w:r>
        <w:rPr>
          <w:spacing w:val="52"/>
          <w:sz w:val="28"/>
        </w:rPr>
        <w:t xml:space="preserve"> </w:t>
      </w:r>
      <w:r>
        <w:rPr>
          <w:spacing w:val="-4"/>
          <w:sz w:val="28"/>
        </w:rPr>
        <w:t>with</w:t>
      </w:r>
    </w:p>
    <w:p w:rsidR="00C71CDC" w:rsidRDefault="00810B99">
      <w:pPr>
        <w:pStyle w:val="ListParagraph"/>
        <w:numPr>
          <w:ilvl w:val="0"/>
          <w:numId w:val="1"/>
        </w:numPr>
        <w:tabs>
          <w:tab w:val="left" w:pos="3739"/>
        </w:tabs>
        <w:spacing w:before="191"/>
        <w:ind w:left="3739"/>
        <w:jc w:val="left"/>
        <w:rPr>
          <w:sz w:val="28"/>
        </w:rPr>
      </w:pPr>
      <w:r>
        <w:rPr>
          <w:spacing w:val="-6"/>
          <w:sz w:val="28"/>
        </w:rPr>
        <w:t>respect</w:t>
      </w:r>
      <w:r>
        <w:rPr>
          <w:spacing w:val="5"/>
          <w:sz w:val="28"/>
        </w:rPr>
        <w:t xml:space="preserve"> </w:t>
      </w:r>
      <w:r>
        <w:rPr>
          <w:spacing w:val="-6"/>
          <w:sz w:val="28"/>
        </w:rPr>
        <w:t>to</w:t>
      </w:r>
      <w:r>
        <w:rPr>
          <w:spacing w:val="5"/>
          <w:sz w:val="28"/>
        </w:rPr>
        <w:t xml:space="preserve"> </w:t>
      </w:r>
      <w:r>
        <w:rPr>
          <w:spacing w:val="-6"/>
          <w:sz w:val="28"/>
        </w:rPr>
        <w:t>the</w:t>
      </w:r>
      <w:r>
        <w:rPr>
          <w:spacing w:val="5"/>
          <w:sz w:val="28"/>
        </w:rPr>
        <w:t xml:space="preserve"> </w:t>
      </w:r>
      <w:r>
        <w:rPr>
          <w:spacing w:val="-6"/>
          <w:sz w:val="28"/>
        </w:rPr>
        <w:t>expenditure</w:t>
      </w:r>
      <w:r>
        <w:rPr>
          <w:spacing w:val="6"/>
          <w:sz w:val="28"/>
        </w:rPr>
        <w:t xml:space="preserve"> </w:t>
      </w:r>
      <w:r>
        <w:rPr>
          <w:spacing w:val="-6"/>
          <w:sz w:val="28"/>
        </w:rPr>
        <w:t>described</w:t>
      </w:r>
      <w:r>
        <w:rPr>
          <w:spacing w:val="5"/>
          <w:sz w:val="28"/>
        </w:rPr>
        <w:t xml:space="preserve"> </w:t>
      </w:r>
      <w:r>
        <w:rPr>
          <w:spacing w:val="-6"/>
          <w:sz w:val="28"/>
        </w:rPr>
        <w:t>in</w:t>
      </w:r>
      <w:r>
        <w:rPr>
          <w:spacing w:val="5"/>
          <w:sz w:val="28"/>
        </w:rPr>
        <w:t xml:space="preserve"> </w:t>
      </w:r>
      <w:r>
        <w:rPr>
          <w:spacing w:val="-6"/>
          <w:sz w:val="28"/>
        </w:rPr>
        <w:t>sec-</w:t>
      </w:r>
    </w:p>
    <w:p w:rsidR="00C71CDC" w:rsidRDefault="00810B99">
      <w:pPr>
        <w:pStyle w:val="ListParagraph"/>
        <w:numPr>
          <w:ilvl w:val="0"/>
          <w:numId w:val="1"/>
        </w:numPr>
        <w:tabs>
          <w:tab w:val="left" w:pos="3739"/>
        </w:tabs>
        <w:ind w:left="3739"/>
        <w:jc w:val="left"/>
        <w:rPr>
          <w:sz w:val="28"/>
        </w:rPr>
      </w:pPr>
      <w:proofErr w:type="spellStart"/>
      <w:r>
        <w:rPr>
          <w:sz w:val="28"/>
        </w:rPr>
        <w:t>tion</w:t>
      </w:r>
      <w:proofErr w:type="spellEnd"/>
      <w:r>
        <w:rPr>
          <w:spacing w:val="32"/>
          <w:sz w:val="28"/>
        </w:rPr>
        <w:t xml:space="preserve"> </w:t>
      </w:r>
      <w:r>
        <w:rPr>
          <w:sz w:val="28"/>
        </w:rPr>
        <w:t>25F(c)(1)</w:t>
      </w:r>
      <w:r>
        <w:rPr>
          <w:spacing w:val="32"/>
          <w:sz w:val="28"/>
        </w:rPr>
        <w:t xml:space="preserve"> </w:t>
      </w:r>
      <w:r>
        <w:rPr>
          <w:sz w:val="28"/>
        </w:rPr>
        <w:t>which</w:t>
      </w:r>
      <w:r>
        <w:rPr>
          <w:spacing w:val="32"/>
          <w:sz w:val="28"/>
        </w:rPr>
        <w:t xml:space="preserve"> </w:t>
      </w:r>
      <w:r>
        <w:rPr>
          <w:sz w:val="28"/>
        </w:rPr>
        <w:t>is</w:t>
      </w:r>
      <w:r>
        <w:rPr>
          <w:spacing w:val="32"/>
          <w:sz w:val="28"/>
        </w:rPr>
        <w:t xml:space="preserve"> </w:t>
      </w:r>
      <w:r>
        <w:rPr>
          <w:sz w:val="28"/>
        </w:rPr>
        <w:t>made</w:t>
      </w:r>
      <w:r>
        <w:rPr>
          <w:spacing w:val="33"/>
          <w:sz w:val="28"/>
        </w:rPr>
        <w:t xml:space="preserve"> </w:t>
      </w:r>
      <w:r>
        <w:rPr>
          <w:sz w:val="28"/>
        </w:rPr>
        <w:t>by</w:t>
      </w:r>
      <w:r>
        <w:rPr>
          <w:spacing w:val="32"/>
          <w:sz w:val="28"/>
        </w:rPr>
        <w:t xml:space="preserve"> </w:t>
      </w:r>
      <w:r>
        <w:rPr>
          <w:sz w:val="28"/>
        </w:rPr>
        <w:t>the</w:t>
      </w:r>
      <w:r>
        <w:rPr>
          <w:spacing w:val="32"/>
          <w:sz w:val="28"/>
        </w:rPr>
        <w:t xml:space="preserve"> </w:t>
      </w:r>
      <w:r>
        <w:rPr>
          <w:spacing w:val="-4"/>
          <w:sz w:val="28"/>
        </w:rPr>
        <w:t>tax-</w:t>
      </w:r>
    </w:p>
    <w:p w:rsidR="00C71CDC" w:rsidRDefault="00810B99">
      <w:pPr>
        <w:pStyle w:val="ListParagraph"/>
        <w:numPr>
          <w:ilvl w:val="0"/>
          <w:numId w:val="1"/>
        </w:numPr>
        <w:tabs>
          <w:tab w:val="left" w:pos="3739"/>
        </w:tabs>
        <w:ind w:left="3739"/>
        <w:jc w:val="left"/>
        <w:rPr>
          <w:sz w:val="28"/>
        </w:rPr>
      </w:pPr>
      <w:r>
        <w:rPr>
          <w:spacing w:val="-4"/>
          <w:sz w:val="28"/>
        </w:rPr>
        <w:t>payer,</w:t>
      </w:r>
      <w:r>
        <w:rPr>
          <w:spacing w:val="12"/>
          <w:sz w:val="28"/>
        </w:rPr>
        <w:t xml:space="preserve"> </w:t>
      </w:r>
      <w:r>
        <w:rPr>
          <w:spacing w:val="-4"/>
          <w:sz w:val="28"/>
        </w:rPr>
        <w:t>is</w:t>
      </w:r>
      <w:r>
        <w:rPr>
          <w:spacing w:val="13"/>
          <w:sz w:val="28"/>
        </w:rPr>
        <w:t xml:space="preserve"> </w:t>
      </w:r>
      <w:r>
        <w:rPr>
          <w:spacing w:val="-4"/>
          <w:sz w:val="28"/>
        </w:rPr>
        <w:t>applicable</w:t>
      </w:r>
      <w:r>
        <w:rPr>
          <w:spacing w:val="12"/>
          <w:sz w:val="28"/>
        </w:rPr>
        <w:t xml:space="preserve"> </w:t>
      </w:r>
      <w:r>
        <w:rPr>
          <w:spacing w:val="-4"/>
          <w:sz w:val="28"/>
        </w:rPr>
        <w:t>to</w:t>
      </w:r>
      <w:r>
        <w:rPr>
          <w:spacing w:val="13"/>
          <w:sz w:val="28"/>
        </w:rPr>
        <w:t xml:space="preserve"> </w:t>
      </w:r>
      <w:r>
        <w:rPr>
          <w:spacing w:val="-4"/>
          <w:sz w:val="28"/>
        </w:rPr>
        <w:t>such</w:t>
      </w:r>
      <w:r>
        <w:rPr>
          <w:spacing w:val="12"/>
          <w:sz w:val="28"/>
        </w:rPr>
        <w:t xml:space="preserve"> </w:t>
      </w:r>
      <w:r>
        <w:rPr>
          <w:spacing w:val="-4"/>
          <w:sz w:val="28"/>
        </w:rPr>
        <w:t>expenditure,</w:t>
      </w:r>
      <w:r>
        <w:rPr>
          <w:spacing w:val="13"/>
          <w:sz w:val="28"/>
        </w:rPr>
        <w:t xml:space="preserve"> </w:t>
      </w:r>
      <w:r>
        <w:rPr>
          <w:spacing w:val="-5"/>
          <w:sz w:val="28"/>
        </w:rPr>
        <w:t>or</w:t>
      </w:r>
    </w:p>
    <w:p w:rsidR="00C71CDC" w:rsidRDefault="00810B99">
      <w:pPr>
        <w:pStyle w:val="ListParagraph"/>
        <w:numPr>
          <w:ilvl w:val="0"/>
          <w:numId w:val="1"/>
        </w:numPr>
        <w:tabs>
          <w:tab w:val="left" w:pos="4299"/>
        </w:tabs>
        <w:ind w:left="4299" w:hanging="2580"/>
        <w:jc w:val="left"/>
        <w:rPr>
          <w:sz w:val="28"/>
        </w:rPr>
      </w:pPr>
      <w:r>
        <w:rPr>
          <w:sz w:val="28"/>
        </w:rPr>
        <w:t>‘‘(iv)</w:t>
      </w:r>
      <w:r>
        <w:rPr>
          <w:spacing w:val="31"/>
          <w:sz w:val="28"/>
        </w:rPr>
        <w:t xml:space="preserve"> </w:t>
      </w:r>
      <w:r>
        <w:rPr>
          <w:sz w:val="28"/>
        </w:rPr>
        <w:t>which,</w:t>
      </w:r>
      <w:r>
        <w:rPr>
          <w:spacing w:val="32"/>
          <w:sz w:val="28"/>
        </w:rPr>
        <w:t xml:space="preserve"> </w:t>
      </w:r>
      <w:r>
        <w:rPr>
          <w:sz w:val="28"/>
        </w:rPr>
        <w:t>with</w:t>
      </w:r>
      <w:r>
        <w:rPr>
          <w:spacing w:val="32"/>
          <w:sz w:val="28"/>
        </w:rPr>
        <w:t xml:space="preserve"> </w:t>
      </w:r>
      <w:r>
        <w:rPr>
          <w:sz w:val="28"/>
        </w:rPr>
        <w:t>respect</w:t>
      </w:r>
      <w:r>
        <w:rPr>
          <w:spacing w:val="32"/>
          <w:sz w:val="28"/>
        </w:rPr>
        <w:t xml:space="preserve"> </w:t>
      </w:r>
      <w:r>
        <w:rPr>
          <w:sz w:val="28"/>
        </w:rPr>
        <w:t>to</w:t>
      </w:r>
      <w:r>
        <w:rPr>
          <w:spacing w:val="32"/>
          <w:sz w:val="28"/>
        </w:rPr>
        <w:t xml:space="preserve"> </w:t>
      </w:r>
      <w:r>
        <w:rPr>
          <w:sz w:val="28"/>
        </w:rPr>
        <w:t>any</w:t>
      </w:r>
      <w:r>
        <w:rPr>
          <w:spacing w:val="32"/>
          <w:sz w:val="28"/>
        </w:rPr>
        <w:t xml:space="preserve"> </w:t>
      </w:r>
      <w:r>
        <w:rPr>
          <w:spacing w:val="-4"/>
          <w:sz w:val="28"/>
        </w:rPr>
        <w:t>tax-</w:t>
      </w:r>
    </w:p>
    <w:p w:rsidR="00C71CDC" w:rsidRDefault="00810B99">
      <w:pPr>
        <w:pStyle w:val="ListParagraph"/>
        <w:numPr>
          <w:ilvl w:val="0"/>
          <w:numId w:val="1"/>
        </w:numPr>
        <w:tabs>
          <w:tab w:val="left" w:pos="3739"/>
        </w:tabs>
        <w:spacing w:before="191"/>
        <w:ind w:left="3739"/>
        <w:jc w:val="left"/>
        <w:rPr>
          <w:sz w:val="28"/>
        </w:rPr>
      </w:pPr>
      <w:r>
        <w:rPr>
          <w:sz w:val="28"/>
        </w:rPr>
        <w:t>able</w:t>
      </w:r>
      <w:r>
        <w:rPr>
          <w:spacing w:val="36"/>
          <w:sz w:val="28"/>
        </w:rPr>
        <w:t xml:space="preserve"> </w:t>
      </w:r>
      <w:r>
        <w:rPr>
          <w:sz w:val="28"/>
        </w:rPr>
        <w:t>year,</w:t>
      </w:r>
      <w:r>
        <w:rPr>
          <w:spacing w:val="36"/>
          <w:sz w:val="28"/>
        </w:rPr>
        <w:t xml:space="preserve"> </w:t>
      </w:r>
      <w:r>
        <w:rPr>
          <w:sz w:val="28"/>
        </w:rPr>
        <w:t>has</w:t>
      </w:r>
      <w:r>
        <w:rPr>
          <w:spacing w:val="37"/>
          <w:sz w:val="28"/>
        </w:rPr>
        <w:t xml:space="preserve"> </w:t>
      </w:r>
      <w:r>
        <w:rPr>
          <w:sz w:val="28"/>
        </w:rPr>
        <w:t>been</w:t>
      </w:r>
      <w:r>
        <w:rPr>
          <w:spacing w:val="36"/>
          <w:sz w:val="28"/>
        </w:rPr>
        <w:t xml:space="preserve"> </w:t>
      </w:r>
      <w:r>
        <w:rPr>
          <w:sz w:val="28"/>
        </w:rPr>
        <w:t>designated</w:t>
      </w:r>
      <w:r>
        <w:rPr>
          <w:spacing w:val="36"/>
          <w:sz w:val="28"/>
        </w:rPr>
        <w:t xml:space="preserve"> </w:t>
      </w:r>
      <w:r>
        <w:rPr>
          <w:sz w:val="28"/>
        </w:rPr>
        <w:t>as</w:t>
      </w:r>
      <w:r>
        <w:rPr>
          <w:spacing w:val="37"/>
          <w:sz w:val="28"/>
        </w:rPr>
        <w:t xml:space="preserve"> </w:t>
      </w:r>
      <w:r>
        <w:rPr>
          <w:sz w:val="28"/>
        </w:rPr>
        <w:t>a</w:t>
      </w:r>
      <w:r>
        <w:rPr>
          <w:spacing w:val="36"/>
          <w:sz w:val="28"/>
        </w:rPr>
        <w:t xml:space="preserve"> </w:t>
      </w:r>
      <w:r>
        <w:rPr>
          <w:spacing w:val="-4"/>
          <w:sz w:val="28"/>
        </w:rPr>
        <w:t>com-</w:t>
      </w:r>
    </w:p>
    <w:p w:rsidR="00C71CDC" w:rsidRDefault="00810B99">
      <w:pPr>
        <w:pStyle w:val="ListParagraph"/>
        <w:numPr>
          <w:ilvl w:val="0"/>
          <w:numId w:val="1"/>
        </w:numPr>
        <w:tabs>
          <w:tab w:val="left" w:pos="3739"/>
        </w:tabs>
        <w:ind w:left="3739" w:hanging="2160"/>
        <w:jc w:val="left"/>
        <w:rPr>
          <w:sz w:val="28"/>
        </w:rPr>
      </w:pPr>
      <w:r>
        <w:rPr>
          <w:spacing w:val="-4"/>
          <w:sz w:val="28"/>
        </w:rPr>
        <w:t>munity</w:t>
      </w:r>
      <w:r>
        <w:rPr>
          <w:spacing w:val="20"/>
          <w:sz w:val="28"/>
        </w:rPr>
        <w:t xml:space="preserve"> </w:t>
      </w:r>
      <w:r>
        <w:rPr>
          <w:spacing w:val="-4"/>
          <w:sz w:val="28"/>
        </w:rPr>
        <w:t>disaster</w:t>
      </w:r>
      <w:r>
        <w:rPr>
          <w:spacing w:val="20"/>
          <w:sz w:val="28"/>
        </w:rPr>
        <w:t xml:space="preserve"> </w:t>
      </w:r>
      <w:r>
        <w:rPr>
          <w:spacing w:val="-4"/>
          <w:sz w:val="28"/>
        </w:rPr>
        <w:t>resilience</w:t>
      </w:r>
      <w:r>
        <w:rPr>
          <w:spacing w:val="20"/>
          <w:sz w:val="28"/>
        </w:rPr>
        <w:t xml:space="preserve"> </w:t>
      </w:r>
      <w:r>
        <w:rPr>
          <w:spacing w:val="-4"/>
          <w:sz w:val="28"/>
        </w:rPr>
        <w:t>zone</w:t>
      </w:r>
      <w:r>
        <w:rPr>
          <w:spacing w:val="20"/>
          <w:sz w:val="28"/>
        </w:rPr>
        <w:t xml:space="preserve"> </w:t>
      </w:r>
      <w:r>
        <w:rPr>
          <w:spacing w:val="-4"/>
          <w:sz w:val="28"/>
        </w:rPr>
        <w:t>(as</w:t>
      </w:r>
      <w:r>
        <w:rPr>
          <w:spacing w:val="20"/>
          <w:sz w:val="28"/>
        </w:rPr>
        <w:t xml:space="preserve"> </w:t>
      </w:r>
      <w:r>
        <w:rPr>
          <w:spacing w:val="-4"/>
          <w:sz w:val="28"/>
        </w:rPr>
        <w:t>defined</w:t>
      </w:r>
    </w:p>
    <w:p w:rsidR="00C71CDC" w:rsidRDefault="00810B99">
      <w:pPr>
        <w:pStyle w:val="ListParagraph"/>
        <w:numPr>
          <w:ilvl w:val="0"/>
          <w:numId w:val="1"/>
        </w:numPr>
        <w:tabs>
          <w:tab w:val="left" w:pos="3739"/>
        </w:tabs>
        <w:ind w:left="3739" w:hanging="2160"/>
        <w:jc w:val="left"/>
        <w:rPr>
          <w:sz w:val="28"/>
        </w:rPr>
      </w:pPr>
      <w:r>
        <w:rPr>
          <w:sz w:val="28"/>
        </w:rPr>
        <w:t>in</w:t>
      </w:r>
      <w:r>
        <w:rPr>
          <w:spacing w:val="7"/>
          <w:sz w:val="28"/>
        </w:rPr>
        <w:t xml:space="preserve"> </w:t>
      </w:r>
      <w:r>
        <w:rPr>
          <w:sz w:val="28"/>
        </w:rPr>
        <w:t>section</w:t>
      </w:r>
      <w:r>
        <w:rPr>
          <w:spacing w:val="8"/>
          <w:sz w:val="28"/>
        </w:rPr>
        <w:t xml:space="preserve"> </w:t>
      </w:r>
      <w:r>
        <w:rPr>
          <w:sz w:val="28"/>
        </w:rPr>
        <w:t>206(a)</w:t>
      </w:r>
      <w:r>
        <w:rPr>
          <w:spacing w:val="7"/>
          <w:sz w:val="28"/>
        </w:rPr>
        <w:t xml:space="preserve"> </w:t>
      </w:r>
      <w:r>
        <w:rPr>
          <w:sz w:val="28"/>
        </w:rPr>
        <w:t>of</w:t>
      </w:r>
      <w:r>
        <w:rPr>
          <w:spacing w:val="8"/>
          <w:sz w:val="28"/>
        </w:rPr>
        <w:t xml:space="preserve"> </w:t>
      </w:r>
      <w:r>
        <w:rPr>
          <w:sz w:val="28"/>
        </w:rPr>
        <w:t>the</w:t>
      </w:r>
      <w:r>
        <w:rPr>
          <w:spacing w:val="7"/>
          <w:sz w:val="28"/>
        </w:rPr>
        <w:t xml:space="preserve"> </w:t>
      </w:r>
      <w:r>
        <w:rPr>
          <w:sz w:val="28"/>
        </w:rPr>
        <w:t>Robert</w:t>
      </w:r>
      <w:r>
        <w:rPr>
          <w:spacing w:val="8"/>
          <w:sz w:val="28"/>
        </w:rPr>
        <w:t xml:space="preserve"> </w:t>
      </w:r>
      <w:r>
        <w:rPr>
          <w:sz w:val="28"/>
        </w:rPr>
        <w:t>T.</w:t>
      </w:r>
      <w:r>
        <w:rPr>
          <w:spacing w:val="7"/>
          <w:sz w:val="28"/>
        </w:rPr>
        <w:t xml:space="preserve"> </w:t>
      </w:r>
      <w:r>
        <w:rPr>
          <w:spacing w:val="-2"/>
          <w:sz w:val="28"/>
        </w:rPr>
        <w:t>Stafford</w:t>
      </w:r>
    </w:p>
    <w:p w:rsidR="00C71CDC" w:rsidRDefault="00810B99">
      <w:pPr>
        <w:pStyle w:val="ListParagraph"/>
        <w:numPr>
          <w:ilvl w:val="0"/>
          <w:numId w:val="1"/>
        </w:numPr>
        <w:tabs>
          <w:tab w:val="left" w:pos="3739"/>
        </w:tabs>
        <w:ind w:left="3739" w:hanging="2160"/>
        <w:jc w:val="left"/>
        <w:rPr>
          <w:sz w:val="28"/>
        </w:rPr>
      </w:pPr>
      <w:r>
        <w:rPr>
          <w:sz w:val="28"/>
        </w:rPr>
        <w:t>Disaster</w:t>
      </w:r>
      <w:r>
        <w:rPr>
          <w:spacing w:val="26"/>
          <w:sz w:val="28"/>
        </w:rPr>
        <w:t xml:space="preserve"> </w:t>
      </w:r>
      <w:r>
        <w:rPr>
          <w:sz w:val="28"/>
        </w:rPr>
        <w:t>Relief</w:t>
      </w:r>
      <w:r>
        <w:rPr>
          <w:spacing w:val="26"/>
          <w:sz w:val="28"/>
        </w:rPr>
        <w:t xml:space="preserve"> </w:t>
      </w:r>
      <w:r>
        <w:rPr>
          <w:sz w:val="28"/>
        </w:rPr>
        <w:t>and</w:t>
      </w:r>
      <w:r>
        <w:rPr>
          <w:spacing w:val="26"/>
          <w:sz w:val="28"/>
        </w:rPr>
        <w:t xml:space="preserve"> </w:t>
      </w:r>
      <w:r>
        <w:rPr>
          <w:sz w:val="28"/>
        </w:rPr>
        <w:t>Emergency</w:t>
      </w:r>
      <w:r>
        <w:rPr>
          <w:spacing w:val="26"/>
          <w:sz w:val="28"/>
        </w:rPr>
        <w:t xml:space="preserve"> </w:t>
      </w:r>
      <w:r>
        <w:rPr>
          <w:spacing w:val="-2"/>
          <w:sz w:val="28"/>
        </w:rPr>
        <w:t>Assistance</w:t>
      </w:r>
    </w:p>
    <w:p w:rsidR="00C71CDC" w:rsidRDefault="00810B99">
      <w:pPr>
        <w:pStyle w:val="ListParagraph"/>
        <w:numPr>
          <w:ilvl w:val="0"/>
          <w:numId w:val="1"/>
        </w:numPr>
        <w:tabs>
          <w:tab w:val="left" w:pos="3739"/>
        </w:tabs>
        <w:spacing w:before="191"/>
        <w:ind w:left="3739" w:hanging="2160"/>
        <w:jc w:val="left"/>
        <w:rPr>
          <w:sz w:val="28"/>
        </w:rPr>
      </w:pPr>
      <w:r>
        <w:rPr>
          <w:sz w:val="28"/>
        </w:rPr>
        <w:t>Act</w:t>
      </w:r>
      <w:r>
        <w:rPr>
          <w:spacing w:val="59"/>
          <w:sz w:val="28"/>
        </w:rPr>
        <w:t xml:space="preserve"> </w:t>
      </w:r>
      <w:r>
        <w:rPr>
          <w:sz w:val="28"/>
        </w:rPr>
        <w:t>(42</w:t>
      </w:r>
      <w:r>
        <w:rPr>
          <w:spacing w:val="59"/>
          <w:sz w:val="28"/>
        </w:rPr>
        <w:t xml:space="preserve"> </w:t>
      </w:r>
      <w:r>
        <w:rPr>
          <w:sz w:val="28"/>
        </w:rPr>
        <w:t>U.S.C.</w:t>
      </w:r>
      <w:r>
        <w:rPr>
          <w:spacing w:val="59"/>
          <w:sz w:val="28"/>
        </w:rPr>
        <w:t xml:space="preserve"> </w:t>
      </w:r>
      <w:r>
        <w:rPr>
          <w:spacing w:val="-2"/>
          <w:sz w:val="28"/>
        </w:rPr>
        <w:t>5136(a))).</w:t>
      </w:r>
    </w:p>
    <w:p w:rsidR="00C71CDC" w:rsidRDefault="00810B99">
      <w:pPr>
        <w:pStyle w:val="ListParagraph"/>
        <w:numPr>
          <w:ilvl w:val="0"/>
          <w:numId w:val="1"/>
        </w:numPr>
        <w:tabs>
          <w:tab w:val="left" w:pos="2619"/>
        </w:tabs>
        <w:ind w:left="2619" w:hanging="1039"/>
        <w:jc w:val="left"/>
        <w:rPr>
          <w:sz w:val="28"/>
        </w:rPr>
      </w:pPr>
      <w:r>
        <w:rPr>
          <w:w w:val="105"/>
          <w:sz w:val="28"/>
        </w:rPr>
        <w:t>‘‘(d)</w:t>
      </w:r>
      <w:r>
        <w:rPr>
          <w:spacing w:val="20"/>
          <w:w w:val="105"/>
          <w:sz w:val="28"/>
        </w:rPr>
        <w:t xml:space="preserve"> </w:t>
      </w:r>
      <w:r>
        <w:rPr>
          <w:w w:val="105"/>
          <w:sz w:val="28"/>
        </w:rPr>
        <w:t>S</w:t>
      </w:r>
      <w:r>
        <w:rPr>
          <w:w w:val="105"/>
          <w:sz w:val="21"/>
        </w:rPr>
        <w:t>PECIAL</w:t>
      </w:r>
      <w:r>
        <w:rPr>
          <w:spacing w:val="36"/>
          <w:w w:val="110"/>
          <w:sz w:val="21"/>
        </w:rPr>
        <w:t xml:space="preserve"> </w:t>
      </w:r>
      <w:proofErr w:type="gramStart"/>
      <w:r>
        <w:rPr>
          <w:w w:val="110"/>
          <w:sz w:val="28"/>
        </w:rPr>
        <w:t>R</w:t>
      </w:r>
      <w:r>
        <w:rPr>
          <w:w w:val="110"/>
          <w:sz w:val="21"/>
        </w:rPr>
        <w:t>ULES</w:t>
      </w:r>
      <w:r>
        <w:rPr>
          <w:w w:val="110"/>
          <w:sz w:val="28"/>
        </w:rPr>
        <w:t>.—</w:t>
      </w:r>
      <w:proofErr w:type="gramEnd"/>
      <w:r>
        <w:rPr>
          <w:w w:val="105"/>
          <w:sz w:val="28"/>
        </w:rPr>
        <w:t>Rules</w:t>
      </w:r>
      <w:r>
        <w:rPr>
          <w:spacing w:val="21"/>
          <w:w w:val="105"/>
          <w:sz w:val="28"/>
        </w:rPr>
        <w:t xml:space="preserve"> </w:t>
      </w:r>
      <w:r>
        <w:rPr>
          <w:w w:val="105"/>
          <w:sz w:val="28"/>
        </w:rPr>
        <w:t>similar</w:t>
      </w:r>
      <w:r>
        <w:rPr>
          <w:spacing w:val="21"/>
          <w:w w:val="105"/>
          <w:sz w:val="28"/>
        </w:rPr>
        <w:t xml:space="preserve"> </w:t>
      </w:r>
      <w:r>
        <w:rPr>
          <w:w w:val="105"/>
          <w:sz w:val="28"/>
        </w:rPr>
        <w:t>to</w:t>
      </w:r>
      <w:r>
        <w:rPr>
          <w:spacing w:val="21"/>
          <w:w w:val="105"/>
          <w:sz w:val="28"/>
        </w:rPr>
        <w:t xml:space="preserve"> </w:t>
      </w:r>
      <w:r>
        <w:rPr>
          <w:w w:val="105"/>
          <w:sz w:val="28"/>
        </w:rPr>
        <w:t>the</w:t>
      </w:r>
      <w:r>
        <w:rPr>
          <w:spacing w:val="21"/>
          <w:w w:val="105"/>
          <w:sz w:val="28"/>
        </w:rPr>
        <w:t xml:space="preserve"> </w:t>
      </w:r>
      <w:r>
        <w:rPr>
          <w:w w:val="105"/>
          <w:sz w:val="28"/>
        </w:rPr>
        <w:t>rules</w:t>
      </w:r>
      <w:r>
        <w:rPr>
          <w:spacing w:val="21"/>
          <w:w w:val="105"/>
          <w:sz w:val="28"/>
        </w:rPr>
        <w:t xml:space="preserve"> </w:t>
      </w:r>
      <w:r>
        <w:rPr>
          <w:spacing w:val="-5"/>
          <w:w w:val="105"/>
          <w:sz w:val="28"/>
        </w:rPr>
        <w:t>of</w:t>
      </w:r>
    </w:p>
    <w:p w:rsidR="00C71CDC" w:rsidRDefault="00810B99">
      <w:pPr>
        <w:pStyle w:val="ListParagraph"/>
        <w:numPr>
          <w:ilvl w:val="0"/>
          <w:numId w:val="1"/>
        </w:numPr>
        <w:tabs>
          <w:tab w:val="left" w:pos="2060"/>
        </w:tabs>
        <w:ind w:left="2060" w:hanging="480"/>
        <w:jc w:val="left"/>
        <w:rPr>
          <w:sz w:val="28"/>
        </w:rPr>
      </w:pPr>
      <w:r>
        <w:rPr>
          <w:spacing w:val="-2"/>
          <w:sz w:val="28"/>
        </w:rPr>
        <w:t>subsections</w:t>
      </w:r>
      <w:r>
        <w:rPr>
          <w:spacing w:val="3"/>
          <w:sz w:val="28"/>
        </w:rPr>
        <w:t xml:space="preserve"> </w:t>
      </w:r>
      <w:r>
        <w:rPr>
          <w:spacing w:val="-2"/>
          <w:sz w:val="28"/>
        </w:rPr>
        <w:t>(d)</w:t>
      </w:r>
      <w:r>
        <w:rPr>
          <w:spacing w:val="3"/>
          <w:sz w:val="28"/>
        </w:rPr>
        <w:t xml:space="preserve"> </w:t>
      </w:r>
      <w:r>
        <w:rPr>
          <w:spacing w:val="-2"/>
          <w:sz w:val="28"/>
        </w:rPr>
        <w:t>through</w:t>
      </w:r>
      <w:r>
        <w:rPr>
          <w:spacing w:val="3"/>
          <w:sz w:val="28"/>
        </w:rPr>
        <w:t xml:space="preserve"> </w:t>
      </w:r>
      <w:r>
        <w:rPr>
          <w:spacing w:val="-2"/>
          <w:sz w:val="28"/>
        </w:rPr>
        <w:t>(g)</w:t>
      </w:r>
      <w:r>
        <w:rPr>
          <w:spacing w:val="3"/>
          <w:sz w:val="28"/>
        </w:rPr>
        <w:t xml:space="preserve"> </w:t>
      </w:r>
      <w:r>
        <w:rPr>
          <w:spacing w:val="-2"/>
          <w:sz w:val="28"/>
        </w:rPr>
        <w:t>of</w:t>
      </w:r>
      <w:r>
        <w:rPr>
          <w:spacing w:val="3"/>
          <w:sz w:val="28"/>
        </w:rPr>
        <w:t xml:space="preserve"> </w:t>
      </w:r>
      <w:r>
        <w:rPr>
          <w:spacing w:val="-2"/>
          <w:sz w:val="28"/>
        </w:rPr>
        <w:t>section</w:t>
      </w:r>
      <w:r>
        <w:rPr>
          <w:spacing w:val="3"/>
          <w:sz w:val="28"/>
        </w:rPr>
        <w:t xml:space="preserve"> </w:t>
      </w:r>
      <w:r>
        <w:rPr>
          <w:spacing w:val="-2"/>
          <w:sz w:val="28"/>
        </w:rPr>
        <w:t>25F</w:t>
      </w:r>
      <w:r>
        <w:rPr>
          <w:spacing w:val="3"/>
          <w:sz w:val="28"/>
        </w:rPr>
        <w:t xml:space="preserve"> </w:t>
      </w:r>
      <w:r>
        <w:rPr>
          <w:spacing w:val="-2"/>
          <w:sz w:val="28"/>
        </w:rPr>
        <w:t>shall</w:t>
      </w:r>
      <w:r>
        <w:rPr>
          <w:spacing w:val="3"/>
          <w:sz w:val="28"/>
        </w:rPr>
        <w:t xml:space="preserve"> </w:t>
      </w:r>
      <w:r>
        <w:rPr>
          <w:spacing w:val="-2"/>
          <w:sz w:val="28"/>
        </w:rPr>
        <w:t>apply</w:t>
      </w:r>
      <w:r>
        <w:rPr>
          <w:spacing w:val="3"/>
          <w:sz w:val="28"/>
        </w:rPr>
        <w:t xml:space="preserve"> </w:t>
      </w:r>
      <w:r>
        <w:rPr>
          <w:spacing w:val="-5"/>
          <w:sz w:val="28"/>
        </w:rPr>
        <w:t>for</w:t>
      </w:r>
    </w:p>
    <w:p w:rsidR="00C71CDC" w:rsidRDefault="00810B99">
      <w:pPr>
        <w:pStyle w:val="ListParagraph"/>
        <w:numPr>
          <w:ilvl w:val="0"/>
          <w:numId w:val="1"/>
        </w:numPr>
        <w:tabs>
          <w:tab w:val="left" w:pos="2060"/>
        </w:tabs>
        <w:ind w:left="2060" w:hanging="480"/>
        <w:jc w:val="left"/>
        <w:rPr>
          <w:sz w:val="28"/>
        </w:rPr>
      </w:pPr>
      <w:r>
        <w:rPr>
          <w:spacing w:val="-6"/>
          <w:sz w:val="28"/>
        </w:rPr>
        <w:t>purposes</w:t>
      </w:r>
      <w:r>
        <w:rPr>
          <w:spacing w:val="-4"/>
          <w:sz w:val="28"/>
        </w:rPr>
        <w:t xml:space="preserve"> </w:t>
      </w:r>
      <w:r>
        <w:rPr>
          <w:spacing w:val="-6"/>
          <w:sz w:val="28"/>
        </w:rPr>
        <w:t>of</w:t>
      </w:r>
      <w:r>
        <w:rPr>
          <w:spacing w:val="-3"/>
          <w:sz w:val="28"/>
        </w:rPr>
        <w:t xml:space="preserve"> </w:t>
      </w:r>
      <w:r>
        <w:rPr>
          <w:spacing w:val="-6"/>
          <w:sz w:val="28"/>
        </w:rPr>
        <w:t>this</w:t>
      </w:r>
      <w:r>
        <w:rPr>
          <w:spacing w:val="-3"/>
          <w:sz w:val="28"/>
        </w:rPr>
        <w:t xml:space="preserve"> </w:t>
      </w:r>
      <w:r>
        <w:rPr>
          <w:spacing w:val="-6"/>
          <w:sz w:val="28"/>
        </w:rPr>
        <w:t>section.</w:t>
      </w:r>
    </w:p>
    <w:p w:rsidR="00C71CDC" w:rsidRDefault="00810B99">
      <w:pPr>
        <w:pStyle w:val="ListParagraph"/>
        <w:numPr>
          <w:ilvl w:val="0"/>
          <w:numId w:val="1"/>
        </w:numPr>
        <w:tabs>
          <w:tab w:val="left" w:pos="2619"/>
        </w:tabs>
        <w:spacing w:before="191"/>
        <w:ind w:left="2619" w:hanging="1039"/>
        <w:jc w:val="left"/>
        <w:rPr>
          <w:sz w:val="28"/>
        </w:rPr>
      </w:pPr>
      <w:r>
        <w:rPr>
          <w:sz w:val="28"/>
        </w:rPr>
        <w:t>‘‘(e)</w:t>
      </w:r>
      <w:r>
        <w:rPr>
          <w:spacing w:val="59"/>
          <w:w w:val="150"/>
          <w:sz w:val="28"/>
        </w:rPr>
        <w:t xml:space="preserve"> </w:t>
      </w:r>
      <w:proofErr w:type="gramStart"/>
      <w:r>
        <w:rPr>
          <w:sz w:val="28"/>
        </w:rPr>
        <w:t>N</w:t>
      </w:r>
      <w:r>
        <w:rPr>
          <w:sz w:val="21"/>
        </w:rPr>
        <w:t>O</w:t>
      </w:r>
      <w:r>
        <w:rPr>
          <w:spacing w:val="30"/>
          <w:sz w:val="21"/>
        </w:rPr>
        <w:t xml:space="preserve">  </w:t>
      </w:r>
      <w:r>
        <w:rPr>
          <w:sz w:val="28"/>
        </w:rPr>
        <w:t>D</w:t>
      </w:r>
      <w:r>
        <w:rPr>
          <w:sz w:val="21"/>
        </w:rPr>
        <w:t>OUBLE</w:t>
      </w:r>
      <w:proofErr w:type="gramEnd"/>
      <w:r>
        <w:rPr>
          <w:spacing w:val="31"/>
          <w:sz w:val="21"/>
        </w:rPr>
        <w:t xml:space="preserve">  </w:t>
      </w:r>
      <w:r>
        <w:rPr>
          <w:sz w:val="28"/>
        </w:rPr>
        <w:t>B</w:t>
      </w:r>
      <w:r>
        <w:rPr>
          <w:sz w:val="21"/>
        </w:rPr>
        <w:t>ENEFIT</w:t>
      </w:r>
      <w:r>
        <w:rPr>
          <w:sz w:val="28"/>
        </w:rPr>
        <w:t>.—No</w:t>
      </w:r>
      <w:r>
        <w:rPr>
          <w:spacing w:val="60"/>
          <w:w w:val="150"/>
          <w:sz w:val="28"/>
        </w:rPr>
        <w:t xml:space="preserve"> </w:t>
      </w:r>
      <w:r>
        <w:rPr>
          <w:sz w:val="28"/>
        </w:rPr>
        <w:t>credit</w:t>
      </w:r>
      <w:r>
        <w:rPr>
          <w:spacing w:val="60"/>
          <w:w w:val="150"/>
          <w:sz w:val="28"/>
        </w:rPr>
        <w:t xml:space="preserve"> </w:t>
      </w:r>
      <w:r>
        <w:rPr>
          <w:sz w:val="28"/>
        </w:rPr>
        <w:t>shall</w:t>
      </w:r>
      <w:r>
        <w:rPr>
          <w:spacing w:val="60"/>
          <w:w w:val="150"/>
          <w:sz w:val="28"/>
        </w:rPr>
        <w:t xml:space="preserve"> </w:t>
      </w:r>
      <w:r>
        <w:rPr>
          <w:sz w:val="28"/>
        </w:rPr>
        <w:t>be</w:t>
      </w:r>
      <w:r>
        <w:rPr>
          <w:spacing w:val="59"/>
          <w:w w:val="150"/>
          <w:sz w:val="28"/>
        </w:rPr>
        <w:t xml:space="preserve"> </w:t>
      </w:r>
      <w:r>
        <w:rPr>
          <w:spacing w:val="-5"/>
          <w:sz w:val="28"/>
        </w:rPr>
        <w:t>de-</w:t>
      </w:r>
    </w:p>
    <w:p w:rsidR="00C71CDC" w:rsidRDefault="00810B99">
      <w:pPr>
        <w:pStyle w:val="ListParagraph"/>
        <w:numPr>
          <w:ilvl w:val="0"/>
          <w:numId w:val="1"/>
        </w:numPr>
        <w:tabs>
          <w:tab w:val="left" w:pos="2060"/>
        </w:tabs>
        <w:ind w:left="2060" w:hanging="480"/>
        <w:jc w:val="left"/>
        <w:rPr>
          <w:sz w:val="28"/>
        </w:rPr>
      </w:pPr>
      <w:proofErr w:type="spellStart"/>
      <w:r>
        <w:rPr>
          <w:spacing w:val="-4"/>
          <w:sz w:val="28"/>
        </w:rPr>
        <w:t>termined</w:t>
      </w:r>
      <w:proofErr w:type="spellEnd"/>
      <w:r>
        <w:rPr>
          <w:spacing w:val="20"/>
          <w:sz w:val="28"/>
        </w:rPr>
        <w:t xml:space="preserve"> </w:t>
      </w:r>
      <w:r>
        <w:rPr>
          <w:spacing w:val="-4"/>
          <w:sz w:val="28"/>
        </w:rPr>
        <w:t>under</w:t>
      </w:r>
      <w:r>
        <w:rPr>
          <w:spacing w:val="21"/>
          <w:sz w:val="28"/>
        </w:rPr>
        <w:t xml:space="preserve"> </w:t>
      </w:r>
      <w:r>
        <w:rPr>
          <w:spacing w:val="-4"/>
          <w:sz w:val="28"/>
        </w:rPr>
        <w:t>this</w:t>
      </w:r>
      <w:r>
        <w:rPr>
          <w:spacing w:val="21"/>
          <w:sz w:val="28"/>
        </w:rPr>
        <w:t xml:space="preserve"> </w:t>
      </w:r>
      <w:r>
        <w:rPr>
          <w:spacing w:val="-4"/>
          <w:sz w:val="28"/>
        </w:rPr>
        <w:t>section</w:t>
      </w:r>
      <w:r>
        <w:rPr>
          <w:spacing w:val="21"/>
          <w:sz w:val="28"/>
        </w:rPr>
        <w:t xml:space="preserve"> </w:t>
      </w:r>
      <w:r>
        <w:rPr>
          <w:spacing w:val="-4"/>
          <w:sz w:val="28"/>
        </w:rPr>
        <w:t>with</w:t>
      </w:r>
      <w:r>
        <w:rPr>
          <w:spacing w:val="21"/>
          <w:sz w:val="28"/>
        </w:rPr>
        <w:t xml:space="preserve"> </w:t>
      </w:r>
      <w:r>
        <w:rPr>
          <w:spacing w:val="-4"/>
          <w:sz w:val="28"/>
        </w:rPr>
        <w:t>respect</w:t>
      </w:r>
      <w:r>
        <w:rPr>
          <w:spacing w:val="21"/>
          <w:sz w:val="28"/>
        </w:rPr>
        <w:t xml:space="preserve"> </w:t>
      </w:r>
      <w:r>
        <w:rPr>
          <w:spacing w:val="-4"/>
          <w:sz w:val="28"/>
        </w:rPr>
        <w:t>to</w:t>
      </w:r>
      <w:r>
        <w:rPr>
          <w:spacing w:val="21"/>
          <w:sz w:val="28"/>
        </w:rPr>
        <w:t xml:space="preserve"> </w:t>
      </w:r>
      <w:r>
        <w:rPr>
          <w:spacing w:val="-4"/>
          <w:sz w:val="28"/>
        </w:rPr>
        <w:t>any</w:t>
      </w:r>
      <w:r>
        <w:rPr>
          <w:spacing w:val="21"/>
          <w:sz w:val="28"/>
        </w:rPr>
        <w:t xml:space="preserve"> </w:t>
      </w:r>
      <w:proofErr w:type="spellStart"/>
      <w:r>
        <w:rPr>
          <w:spacing w:val="-4"/>
          <w:sz w:val="28"/>
        </w:rPr>
        <w:t>expendi</w:t>
      </w:r>
      <w:proofErr w:type="spellEnd"/>
      <w:r>
        <w:rPr>
          <w:spacing w:val="-4"/>
          <w:sz w:val="28"/>
        </w:rPr>
        <w:t>-</w:t>
      </w:r>
    </w:p>
    <w:p w:rsidR="00C71CDC" w:rsidRDefault="00810B99">
      <w:pPr>
        <w:pStyle w:val="ListParagraph"/>
        <w:numPr>
          <w:ilvl w:val="0"/>
          <w:numId w:val="1"/>
        </w:numPr>
        <w:tabs>
          <w:tab w:val="left" w:pos="2060"/>
        </w:tabs>
        <w:ind w:left="2060" w:hanging="480"/>
        <w:jc w:val="left"/>
        <w:rPr>
          <w:sz w:val="28"/>
        </w:rPr>
      </w:pPr>
      <w:proofErr w:type="spellStart"/>
      <w:r>
        <w:rPr>
          <w:spacing w:val="-6"/>
          <w:sz w:val="28"/>
        </w:rPr>
        <w:t>tures</w:t>
      </w:r>
      <w:proofErr w:type="spellEnd"/>
      <w:r>
        <w:rPr>
          <w:spacing w:val="7"/>
          <w:sz w:val="28"/>
        </w:rPr>
        <w:t xml:space="preserve"> </w:t>
      </w:r>
      <w:r>
        <w:rPr>
          <w:spacing w:val="-6"/>
          <w:sz w:val="28"/>
        </w:rPr>
        <w:t>for</w:t>
      </w:r>
      <w:r>
        <w:rPr>
          <w:spacing w:val="7"/>
          <w:sz w:val="28"/>
        </w:rPr>
        <w:t xml:space="preserve"> </w:t>
      </w:r>
      <w:r>
        <w:rPr>
          <w:spacing w:val="-6"/>
          <w:sz w:val="28"/>
        </w:rPr>
        <w:t>which</w:t>
      </w:r>
      <w:r>
        <w:rPr>
          <w:spacing w:val="8"/>
          <w:sz w:val="28"/>
        </w:rPr>
        <w:t xml:space="preserve"> </w:t>
      </w:r>
      <w:r>
        <w:rPr>
          <w:spacing w:val="-6"/>
          <w:sz w:val="28"/>
        </w:rPr>
        <w:t>a</w:t>
      </w:r>
      <w:r>
        <w:rPr>
          <w:spacing w:val="7"/>
          <w:sz w:val="28"/>
        </w:rPr>
        <w:t xml:space="preserve"> </w:t>
      </w:r>
      <w:r>
        <w:rPr>
          <w:spacing w:val="-6"/>
          <w:sz w:val="28"/>
        </w:rPr>
        <w:t>credit</w:t>
      </w:r>
      <w:r>
        <w:rPr>
          <w:spacing w:val="8"/>
          <w:sz w:val="28"/>
        </w:rPr>
        <w:t xml:space="preserve"> </w:t>
      </w:r>
      <w:r>
        <w:rPr>
          <w:spacing w:val="-6"/>
          <w:sz w:val="28"/>
        </w:rPr>
        <w:t>was</w:t>
      </w:r>
      <w:r>
        <w:rPr>
          <w:spacing w:val="7"/>
          <w:sz w:val="28"/>
        </w:rPr>
        <w:t xml:space="preserve"> </w:t>
      </w:r>
      <w:r>
        <w:rPr>
          <w:spacing w:val="-6"/>
          <w:sz w:val="28"/>
        </w:rPr>
        <w:t>allowed</w:t>
      </w:r>
      <w:r>
        <w:rPr>
          <w:spacing w:val="8"/>
          <w:sz w:val="28"/>
        </w:rPr>
        <w:t xml:space="preserve"> </w:t>
      </w:r>
      <w:r>
        <w:rPr>
          <w:spacing w:val="-6"/>
          <w:sz w:val="28"/>
        </w:rPr>
        <w:t>under</w:t>
      </w:r>
      <w:r>
        <w:rPr>
          <w:spacing w:val="7"/>
          <w:sz w:val="28"/>
        </w:rPr>
        <w:t xml:space="preserve"> </w:t>
      </w:r>
      <w:r>
        <w:rPr>
          <w:spacing w:val="-6"/>
          <w:sz w:val="28"/>
        </w:rPr>
        <w:t>section</w:t>
      </w:r>
      <w:r>
        <w:rPr>
          <w:spacing w:val="7"/>
          <w:sz w:val="28"/>
        </w:rPr>
        <w:t xml:space="preserve"> </w:t>
      </w:r>
      <w:r>
        <w:rPr>
          <w:spacing w:val="-6"/>
          <w:sz w:val="28"/>
        </w:rPr>
        <w:t>25F.’’.</w:t>
      </w:r>
    </w:p>
    <w:p w:rsidR="00C71CDC" w:rsidRDefault="00810B99">
      <w:pPr>
        <w:pStyle w:val="ListParagraph"/>
        <w:numPr>
          <w:ilvl w:val="0"/>
          <w:numId w:val="1"/>
        </w:numPr>
        <w:tabs>
          <w:tab w:val="left" w:pos="2619"/>
        </w:tabs>
        <w:ind w:left="2619" w:hanging="1039"/>
        <w:jc w:val="left"/>
        <w:rPr>
          <w:sz w:val="28"/>
        </w:rPr>
      </w:pPr>
      <w:r>
        <w:rPr>
          <w:w w:val="110"/>
          <w:sz w:val="28"/>
        </w:rPr>
        <w:t>(b)</w:t>
      </w:r>
      <w:r>
        <w:rPr>
          <w:spacing w:val="18"/>
          <w:w w:val="110"/>
          <w:sz w:val="28"/>
        </w:rPr>
        <w:t xml:space="preserve"> </w:t>
      </w:r>
      <w:r>
        <w:rPr>
          <w:w w:val="110"/>
          <w:sz w:val="28"/>
        </w:rPr>
        <w:t>C</w:t>
      </w:r>
      <w:r>
        <w:rPr>
          <w:w w:val="110"/>
          <w:sz w:val="21"/>
        </w:rPr>
        <w:t>ONFORMING</w:t>
      </w:r>
      <w:r>
        <w:rPr>
          <w:spacing w:val="35"/>
          <w:w w:val="110"/>
          <w:sz w:val="21"/>
        </w:rPr>
        <w:t xml:space="preserve"> </w:t>
      </w:r>
      <w:proofErr w:type="gramStart"/>
      <w:r>
        <w:rPr>
          <w:spacing w:val="-2"/>
          <w:w w:val="110"/>
          <w:sz w:val="28"/>
        </w:rPr>
        <w:t>A</w:t>
      </w:r>
      <w:r>
        <w:rPr>
          <w:spacing w:val="-2"/>
          <w:w w:val="110"/>
          <w:sz w:val="21"/>
        </w:rPr>
        <w:t>MENDMENTS</w:t>
      </w:r>
      <w:r>
        <w:rPr>
          <w:spacing w:val="-2"/>
          <w:w w:val="110"/>
          <w:sz w:val="28"/>
        </w:rPr>
        <w:t>.—</w:t>
      </w:r>
      <w:proofErr w:type="gramEnd"/>
    </w:p>
    <w:p w:rsidR="00C71CDC" w:rsidRDefault="00810B99">
      <w:pPr>
        <w:pStyle w:val="ListParagraph"/>
        <w:numPr>
          <w:ilvl w:val="0"/>
          <w:numId w:val="1"/>
        </w:numPr>
        <w:tabs>
          <w:tab w:val="left" w:pos="3179"/>
        </w:tabs>
        <w:spacing w:before="191"/>
        <w:ind w:left="3179" w:hanging="1599"/>
        <w:jc w:val="left"/>
        <w:rPr>
          <w:sz w:val="28"/>
        </w:rPr>
      </w:pPr>
      <w:r>
        <w:rPr>
          <w:sz w:val="28"/>
        </w:rPr>
        <w:t>(1)</w:t>
      </w:r>
      <w:r>
        <w:rPr>
          <w:spacing w:val="22"/>
          <w:sz w:val="28"/>
        </w:rPr>
        <w:t xml:space="preserve"> </w:t>
      </w:r>
      <w:r>
        <w:rPr>
          <w:sz w:val="28"/>
        </w:rPr>
        <w:t>Section</w:t>
      </w:r>
      <w:r>
        <w:rPr>
          <w:spacing w:val="23"/>
          <w:sz w:val="28"/>
        </w:rPr>
        <w:t xml:space="preserve"> </w:t>
      </w:r>
      <w:r>
        <w:rPr>
          <w:sz w:val="28"/>
        </w:rPr>
        <w:t>38(b)</w:t>
      </w:r>
      <w:r>
        <w:rPr>
          <w:spacing w:val="23"/>
          <w:sz w:val="28"/>
        </w:rPr>
        <w:t xml:space="preserve"> </w:t>
      </w:r>
      <w:r>
        <w:rPr>
          <w:sz w:val="28"/>
        </w:rPr>
        <w:t>of</w:t>
      </w:r>
      <w:r>
        <w:rPr>
          <w:spacing w:val="23"/>
          <w:sz w:val="28"/>
        </w:rPr>
        <w:t xml:space="preserve"> </w:t>
      </w:r>
      <w:r>
        <w:rPr>
          <w:sz w:val="28"/>
        </w:rPr>
        <w:t>such</w:t>
      </w:r>
      <w:r>
        <w:rPr>
          <w:spacing w:val="23"/>
          <w:sz w:val="28"/>
        </w:rPr>
        <w:t xml:space="preserve"> </w:t>
      </w:r>
      <w:r>
        <w:rPr>
          <w:sz w:val="28"/>
        </w:rPr>
        <w:t>Code</w:t>
      </w:r>
      <w:r>
        <w:rPr>
          <w:spacing w:val="23"/>
          <w:sz w:val="28"/>
        </w:rPr>
        <w:t xml:space="preserve"> </w:t>
      </w:r>
      <w:r>
        <w:rPr>
          <w:sz w:val="28"/>
        </w:rPr>
        <w:t>is</w:t>
      </w:r>
      <w:r>
        <w:rPr>
          <w:spacing w:val="23"/>
          <w:sz w:val="28"/>
        </w:rPr>
        <w:t xml:space="preserve"> </w:t>
      </w:r>
      <w:r>
        <w:rPr>
          <w:sz w:val="28"/>
        </w:rPr>
        <w:t>amended</w:t>
      </w:r>
      <w:r>
        <w:rPr>
          <w:spacing w:val="23"/>
          <w:sz w:val="28"/>
        </w:rPr>
        <w:t xml:space="preserve"> </w:t>
      </w:r>
      <w:r>
        <w:rPr>
          <w:spacing w:val="-5"/>
          <w:sz w:val="28"/>
        </w:rPr>
        <w:t>by</w:t>
      </w:r>
    </w:p>
    <w:p w:rsidR="00C71CDC" w:rsidRDefault="00810B99">
      <w:pPr>
        <w:pStyle w:val="ListParagraph"/>
        <w:numPr>
          <w:ilvl w:val="0"/>
          <w:numId w:val="1"/>
        </w:numPr>
        <w:tabs>
          <w:tab w:val="left" w:pos="2619"/>
        </w:tabs>
        <w:ind w:left="2619" w:hanging="1039"/>
        <w:jc w:val="left"/>
        <w:rPr>
          <w:sz w:val="28"/>
        </w:rPr>
      </w:pPr>
      <w:r>
        <w:rPr>
          <w:sz w:val="28"/>
        </w:rPr>
        <w:t>striking</w:t>
      </w:r>
      <w:r>
        <w:rPr>
          <w:spacing w:val="70"/>
          <w:sz w:val="28"/>
        </w:rPr>
        <w:t xml:space="preserve"> </w:t>
      </w:r>
      <w:r>
        <w:rPr>
          <w:sz w:val="28"/>
        </w:rPr>
        <w:t>‘‘plus’’</w:t>
      </w:r>
      <w:r>
        <w:rPr>
          <w:spacing w:val="71"/>
          <w:sz w:val="28"/>
        </w:rPr>
        <w:t xml:space="preserve"> </w:t>
      </w:r>
      <w:r>
        <w:rPr>
          <w:sz w:val="28"/>
        </w:rPr>
        <w:t>at</w:t>
      </w:r>
      <w:r>
        <w:rPr>
          <w:spacing w:val="71"/>
          <w:sz w:val="28"/>
        </w:rPr>
        <w:t xml:space="preserve"> </w:t>
      </w:r>
      <w:r>
        <w:rPr>
          <w:sz w:val="28"/>
        </w:rPr>
        <w:t>the</w:t>
      </w:r>
      <w:r>
        <w:rPr>
          <w:spacing w:val="71"/>
          <w:sz w:val="28"/>
        </w:rPr>
        <w:t xml:space="preserve"> </w:t>
      </w:r>
      <w:r>
        <w:rPr>
          <w:sz w:val="28"/>
        </w:rPr>
        <w:t>end</w:t>
      </w:r>
      <w:r>
        <w:rPr>
          <w:spacing w:val="71"/>
          <w:sz w:val="28"/>
        </w:rPr>
        <w:t xml:space="preserve"> </w:t>
      </w:r>
      <w:r>
        <w:rPr>
          <w:sz w:val="28"/>
        </w:rPr>
        <w:t>of</w:t>
      </w:r>
      <w:r>
        <w:rPr>
          <w:spacing w:val="71"/>
          <w:sz w:val="28"/>
        </w:rPr>
        <w:t xml:space="preserve"> </w:t>
      </w:r>
      <w:r>
        <w:rPr>
          <w:sz w:val="28"/>
        </w:rPr>
        <w:t>paragraph</w:t>
      </w:r>
      <w:r>
        <w:rPr>
          <w:spacing w:val="71"/>
          <w:sz w:val="28"/>
        </w:rPr>
        <w:t xml:space="preserve"> </w:t>
      </w:r>
      <w:r>
        <w:rPr>
          <w:sz w:val="28"/>
        </w:rPr>
        <w:t>(40),</w:t>
      </w:r>
      <w:r>
        <w:rPr>
          <w:spacing w:val="71"/>
          <w:sz w:val="28"/>
        </w:rPr>
        <w:t xml:space="preserve"> </w:t>
      </w:r>
      <w:r>
        <w:rPr>
          <w:spacing w:val="-5"/>
          <w:sz w:val="28"/>
        </w:rPr>
        <w:t>by</w:t>
      </w:r>
    </w:p>
    <w:p w:rsidR="00C71CDC" w:rsidRDefault="00810B99">
      <w:pPr>
        <w:pStyle w:val="ListParagraph"/>
        <w:numPr>
          <w:ilvl w:val="0"/>
          <w:numId w:val="1"/>
        </w:numPr>
        <w:tabs>
          <w:tab w:val="left" w:pos="2619"/>
        </w:tabs>
        <w:ind w:left="2619" w:hanging="1039"/>
        <w:jc w:val="left"/>
        <w:rPr>
          <w:sz w:val="28"/>
        </w:rPr>
      </w:pPr>
      <w:r>
        <w:rPr>
          <w:spacing w:val="-2"/>
          <w:sz w:val="28"/>
        </w:rPr>
        <w:t>striking</w:t>
      </w:r>
      <w:r>
        <w:rPr>
          <w:spacing w:val="6"/>
          <w:sz w:val="28"/>
        </w:rPr>
        <w:t xml:space="preserve"> </w:t>
      </w:r>
      <w:r>
        <w:rPr>
          <w:spacing w:val="-2"/>
          <w:sz w:val="28"/>
        </w:rPr>
        <w:t>the</w:t>
      </w:r>
      <w:r>
        <w:rPr>
          <w:spacing w:val="7"/>
          <w:sz w:val="28"/>
        </w:rPr>
        <w:t xml:space="preserve"> </w:t>
      </w:r>
      <w:r>
        <w:rPr>
          <w:spacing w:val="-2"/>
          <w:sz w:val="28"/>
        </w:rPr>
        <w:t>period</w:t>
      </w:r>
      <w:r>
        <w:rPr>
          <w:spacing w:val="7"/>
          <w:sz w:val="28"/>
        </w:rPr>
        <w:t xml:space="preserve"> </w:t>
      </w:r>
      <w:r>
        <w:rPr>
          <w:spacing w:val="-2"/>
          <w:sz w:val="28"/>
        </w:rPr>
        <w:t>at</w:t>
      </w:r>
      <w:r>
        <w:rPr>
          <w:spacing w:val="7"/>
          <w:sz w:val="28"/>
        </w:rPr>
        <w:t xml:space="preserve"> </w:t>
      </w:r>
      <w:r>
        <w:rPr>
          <w:spacing w:val="-2"/>
          <w:sz w:val="28"/>
        </w:rPr>
        <w:t>the</w:t>
      </w:r>
      <w:r>
        <w:rPr>
          <w:spacing w:val="7"/>
          <w:sz w:val="28"/>
        </w:rPr>
        <w:t xml:space="preserve"> </w:t>
      </w:r>
      <w:r>
        <w:rPr>
          <w:spacing w:val="-2"/>
          <w:sz w:val="28"/>
        </w:rPr>
        <w:t>end</w:t>
      </w:r>
      <w:r>
        <w:rPr>
          <w:spacing w:val="7"/>
          <w:sz w:val="28"/>
        </w:rPr>
        <w:t xml:space="preserve"> </w:t>
      </w:r>
      <w:r>
        <w:rPr>
          <w:spacing w:val="-2"/>
          <w:sz w:val="28"/>
        </w:rPr>
        <w:t>of</w:t>
      </w:r>
      <w:r>
        <w:rPr>
          <w:spacing w:val="7"/>
          <w:sz w:val="28"/>
        </w:rPr>
        <w:t xml:space="preserve"> </w:t>
      </w:r>
      <w:r>
        <w:rPr>
          <w:spacing w:val="-2"/>
          <w:sz w:val="28"/>
        </w:rPr>
        <w:t>paragraph</w:t>
      </w:r>
      <w:r>
        <w:rPr>
          <w:spacing w:val="7"/>
          <w:sz w:val="28"/>
        </w:rPr>
        <w:t xml:space="preserve"> </w:t>
      </w:r>
      <w:r>
        <w:rPr>
          <w:spacing w:val="-2"/>
          <w:sz w:val="28"/>
        </w:rPr>
        <w:t>(41)</w:t>
      </w:r>
      <w:r>
        <w:rPr>
          <w:spacing w:val="7"/>
          <w:sz w:val="28"/>
        </w:rPr>
        <w:t xml:space="preserve"> </w:t>
      </w:r>
      <w:r>
        <w:rPr>
          <w:spacing w:val="-5"/>
          <w:sz w:val="28"/>
        </w:rPr>
        <w:t>and</w:t>
      </w:r>
    </w:p>
    <w:p w:rsidR="00C71CDC" w:rsidRDefault="00810B99">
      <w:pPr>
        <w:pStyle w:val="ListParagraph"/>
        <w:numPr>
          <w:ilvl w:val="0"/>
          <w:numId w:val="1"/>
        </w:numPr>
        <w:tabs>
          <w:tab w:val="left" w:pos="2619"/>
        </w:tabs>
        <w:spacing w:before="191"/>
        <w:ind w:left="2619" w:hanging="1039"/>
        <w:jc w:val="left"/>
        <w:rPr>
          <w:sz w:val="28"/>
        </w:rPr>
      </w:pPr>
      <w:r>
        <w:rPr>
          <w:sz w:val="28"/>
        </w:rPr>
        <w:t>inserting</w:t>
      </w:r>
      <w:r>
        <w:rPr>
          <w:spacing w:val="18"/>
          <w:sz w:val="28"/>
        </w:rPr>
        <w:t xml:space="preserve"> </w:t>
      </w:r>
      <w:r>
        <w:rPr>
          <w:sz w:val="28"/>
        </w:rPr>
        <w:t>‘‘,</w:t>
      </w:r>
      <w:r>
        <w:rPr>
          <w:spacing w:val="19"/>
          <w:sz w:val="28"/>
        </w:rPr>
        <w:t xml:space="preserve"> </w:t>
      </w:r>
      <w:r>
        <w:rPr>
          <w:sz w:val="28"/>
        </w:rPr>
        <w:t>plus’’,</w:t>
      </w:r>
      <w:r>
        <w:rPr>
          <w:spacing w:val="18"/>
          <w:sz w:val="28"/>
        </w:rPr>
        <w:t xml:space="preserve"> </w:t>
      </w:r>
      <w:r>
        <w:rPr>
          <w:sz w:val="28"/>
        </w:rPr>
        <w:t>and</w:t>
      </w:r>
      <w:r>
        <w:rPr>
          <w:spacing w:val="19"/>
          <w:sz w:val="28"/>
        </w:rPr>
        <w:t xml:space="preserve"> </w:t>
      </w:r>
      <w:r>
        <w:rPr>
          <w:sz w:val="28"/>
        </w:rPr>
        <w:t>by</w:t>
      </w:r>
      <w:r>
        <w:rPr>
          <w:spacing w:val="18"/>
          <w:sz w:val="28"/>
        </w:rPr>
        <w:t xml:space="preserve"> </w:t>
      </w:r>
      <w:r>
        <w:rPr>
          <w:sz w:val="28"/>
        </w:rPr>
        <w:t>adding</w:t>
      </w:r>
      <w:r>
        <w:rPr>
          <w:spacing w:val="19"/>
          <w:sz w:val="28"/>
        </w:rPr>
        <w:t xml:space="preserve"> </w:t>
      </w:r>
      <w:r>
        <w:rPr>
          <w:sz w:val="28"/>
        </w:rPr>
        <w:t>at</w:t>
      </w:r>
      <w:r>
        <w:rPr>
          <w:spacing w:val="18"/>
          <w:sz w:val="28"/>
        </w:rPr>
        <w:t xml:space="preserve"> </w:t>
      </w:r>
      <w:r>
        <w:rPr>
          <w:sz w:val="28"/>
        </w:rPr>
        <w:t>the</w:t>
      </w:r>
      <w:r>
        <w:rPr>
          <w:spacing w:val="19"/>
          <w:sz w:val="28"/>
        </w:rPr>
        <w:t xml:space="preserve"> </w:t>
      </w:r>
      <w:r>
        <w:rPr>
          <w:sz w:val="28"/>
        </w:rPr>
        <w:t>end</w:t>
      </w:r>
      <w:r>
        <w:rPr>
          <w:spacing w:val="18"/>
          <w:sz w:val="28"/>
        </w:rPr>
        <w:t xml:space="preserve"> </w:t>
      </w:r>
      <w:r>
        <w:rPr>
          <w:sz w:val="28"/>
        </w:rPr>
        <w:t>the</w:t>
      </w:r>
      <w:r>
        <w:rPr>
          <w:spacing w:val="19"/>
          <w:sz w:val="28"/>
        </w:rPr>
        <w:t xml:space="preserve"> </w:t>
      </w:r>
      <w:proofErr w:type="spellStart"/>
      <w:r>
        <w:rPr>
          <w:spacing w:val="-4"/>
          <w:sz w:val="28"/>
        </w:rPr>
        <w:t>fol</w:t>
      </w:r>
      <w:proofErr w:type="spellEnd"/>
      <w:r>
        <w:rPr>
          <w:spacing w:val="-4"/>
          <w:sz w:val="28"/>
        </w:rPr>
        <w:t>-</w:t>
      </w:r>
    </w:p>
    <w:p w:rsidR="00C71CDC" w:rsidRDefault="00810B99">
      <w:pPr>
        <w:pStyle w:val="ListParagraph"/>
        <w:numPr>
          <w:ilvl w:val="0"/>
          <w:numId w:val="1"/>
        </w:numPr>
        <w:tabs>
          <w:tab w:val="left" w:pos="2619"/>
        </w:tabs>
        <w:ind w:left="2619" w:hanging="1039"/>
        <w:jc w:val="left"/>
        <w:rPr>
          <w:sz w:val="28"/>
        </w:rPr>
      </w:pPr>
      <w:r>
        <w:rPr>
          <w:w w:val="90"/>
          <w:sz w:val="28"/>
        </w:rPr>
        <w:t>lowing</w:t>
      </w:r>
      <w:r>
        <w:rPr>
          <w:spacing w:val="22"/>
          <w:sz w:val="28"/>
        </w:rPr>
        <w:t xml:space="preserve"> </w:t>
      </w:r>
      <w:r>
        <w:rPr>
          <w:w w:val="90"/>
          <w:sz w:val="28"/>
        </w:rPr>
        <w:t>new</w:t>
      </w:r>
      <w:r>
        <w:rPr>
          <w:spacing w:val="22"/>
          <w:sz w:val="28"/>
        </w:rPr>
        <w:t xml:space="preserve"> </w:t>
      </w:r>
      <w:r>
        <w:rPr>
          <w:spacing w:val="-2"/>
          <w:w w:val="90"/>
          <w:sz w:val="28"/>
        </w:rPr>
        <w:t>paragraph:</w:t>
      </w:r>
    </w:p>
    <w:p w:rsidR="00C71CDC" w:rsidRDefault="00C71CDC">
      <w:pPr>
        <w:rPr>
          <w:sz w:val="28"/>
        </w:rPr>
        <w:sectPr w:rsidR="00C71CDC">
          <w:pgSz w:w="12240" w:h="15840"/>
          <w:pgMar w:top="1280" w:right="1720" w:bottom="900" w:left="940" w:header="958" w:footer="702" w:gutter="0"/>
          <w:cols w:space="720"/>
        </w:sectPr>
      </w:pPr>
    </w:p>
    <w:p w:rsidR="00C71CDC" w:rsidRDefault="00810B99">
      <w:pPr>
        <w:pStyle w:val="ListParagraph"/>
        <w:numPr>
          <w:ilvl w:val="1"/>
          <w:numId w:val="1"/>
        </w:numPr>
        <w:tabs>
          <w:tab w:val="left" w:pos="3179"/>
        </w:tabs>
        <w:spacing w:before="148"/>
        <w:ind w:left="3179"/>
        <w:rPr>
          <w:sz w:val="28"/>
        </w:rPr>
      </w:pPr>
      <w:r>
        <w:rPr>
          <w:spacing w:val="-2"/>
          <w:sz w:val="28"/>
        </w:rPr>
        <w:t>‘‘(42)</w:t>
      </w:r>
      <w:r>
        <w:rPr>
          <w:spacing w:val="25"/>
          <w:sz w:val="28"/>
        </w:rPr>
        <w:t xml:space="preserve"> </w:t>
      </w:r>
      <w:r>
        <w:rPr>
          <w:spacing w:val="-2"/>
          <w:sz w:val="28"/>
        </w:rPr>
        <w:t>the</w:t>
      </w:r>
      <w:r>
        <w:rPr>
          <w:spacing w:val="25"/>
          <w:sz w:val="28"/>
        </w:rPr>
        <w:t xml:space="preserve"> </w:t>
      </w:r>
      <w:r>
        <w:rPr>
          <w:spacing w:val="-2"/>
          <w:sz w:val="28"/>
        </w:rPr>
        <w:t>disaster</w:t>
      </w:r>
      <w:r>
        <w:rPr>
          <w:spacing w:val="25"/>
          <w:sz w:val="28"/>
        </w:rPr>
        <w:t xml:space="preserve"> </w:t>
      </w:r>
      <w:r>
        <w:rPr>
          <w:spacing w:val="-2"/>
          <w:sz w:val="28"/>
        </w:rPr>
        <w:t>mitigation</w:t>
      </w:r>
      <w:r>
        <w:rPr>
          <w:spacing w:val="25"/>
          <w:sz w:val="28"/>
        </w:rPr>
        <w:t xml:space="preserve"> </w:t>
      </w:r>
      <w:r>
        <w:rPr>
          <w:spacing w:val="-2"/>
          <w:sz w:val="28"/>
        </w:rPr>
        <w:t>credit</w:t>
      </w:r>
      <w:r>
        <w:rPr>
          <w:spacing w:val="25"/>
          <w:sz w:val="28"/>
        </w:rPr>
        <w:t xml:space="preserve"> </w:t>
      </w:r>
      <w:r>
        <w:rPr>
          <w:spacing w:val="-2"/>
          <w:sz w:val="28"/>
        </w:rPr>
        <w:t>determined</w:t>
      </w:r>
    </w:p>
    <w:p w:rsidR="00C71CDC" w:rsidRDefault="00810B99">
      <w:pPr>
        <w:pStyle w:val="ListParagraph"/>
        <w:numPr>
          <w:ilvl w:val="1"/>
          <w:numId w:val="1"/>
        </w:numPr>
        <w:tabs>
          <w:tab w:val="left" w:pos="2619"/>
        </w:tabs>
        <w:spacing w:before="191"/>
        <w:ind w:left="2619" w:hanging="900"/>
        <w:rPr>
          <w:sz w:val="28"/>
        </w:rPr>
      </w:pPr>
      <w:r>
        <w:rPr>
          <w:spacing w:val="-6"/>
          <w:sz w:val="28"/>
        </w:rPr>
        <w:t>under</w:t>
      </w:r>
      <w:r>
        <w:rPr>
          <w:spacing w:val="-2"/>
          <w:sz w:val="28"/>
        </w:rPr>
        <w:t xml:space="preserve"> </w:t>
      </w:r>
      <w:r>
        <w:rPr>
          <w:spacing w:val="-6"/>
          <w:sz w:val="28"/>
        </w:rPr>
        <w:t>section</w:t>
      </w:r>
      <w:r>
        <w:rPr>
          <w:spacing w:val="-1"/>
          <w:sz w:val="28"/>
        </w:rPr>
        <w:t xml:space="preserve"> </w:t>
      </w:r>
      <w:r>
        <w:rPr>
          <w:spacing w:val="-6"/>
          <w:sz w:val="28"/>
        </w:rPr>
        <w:t>45BB(a).’’.</w:t>
      </w:r>
    </w:p>
    <w:p w:rsidR="00C71CDC" w:rsidRDefault="00810B99">
      <w:pPr>
        <w:pStyle w:val="ListParagraph"/>
        <w:numPr>
          <w:ilvl w:val="1"/>
          <w:numId w:val="1"/>
        </w:numPr>
        <w:tabs>
          <w:tab w:val="left" w:pos="3179"/>
        </w:tabs>
        <w:ind w:left="3179"/>
        <w:rPr>
          <w:sz w:val="28"/>
        </w:rPr>
      </w:pPr>
      <w:r>
        <w:rPr>
          <w:sz w:val="28"/>
        </w:rPr>
        <w:t>(2)</w:t>
      </w:r>
      <w:r>
        <w:rPr>
          <w:spacing w:val="22"/>
          <w:sz w:val="28"/>
        </w:rPr>
        <w:t xml:space="preserve"> </w:t>
      </w:r>
      <w:r>
        <w:rPr>
          <w:sz w:val="28"/>
        </w:rPr>
        <w:t>The</w:t>
      </w:r>
      <w:r>
        <w:rPr>
          <w:spacing w:val="22"/>
          <w:sz w:val="28"/>
        </w:rPr>
        <w:t xml:space="preserve"> </w:t>
      </w:r>
      <w:r>
        <w:rPr>
          <w:sz w:val="28"/>
        </w:rPr>
        <w:t>table</w:t>
      </w:r>
      <w:r>
        <w:rPr>
          <w:spacing w:val="23"/>
          <w:sz w:val="28"/>
        </w:rPr>
        <w:t xml:space="preserve"> </w:t>
      </w:r>
      <w:r>
        <w:rPr>
          <w:sz w:val="28"/>
        </w:rPr>
        <w:t>of</w:t>
      </w:r>
      <w:r>
        <w:rPr>
          <w:spacing w:val="22"/>
          <w:sz w:val="28"/>
        </w:rPr>
        <w:t xml:space="preserve"> </w:t>
      </w:r>
      <w:r>
        <w:rPr>
          <w:sz w:val="28"/>
        </w:rPr>
        <w:t>sections</w:t>
      </w:r>
      <w:r>
        <w:rPr>
          <w:spacing w:val="22"/>
          <w:sz w:val="28"/>
        </w:rPr>
        <w:t xml:space="preserve"> </w:t>
      </w:r>
      <w:r>
        <w:rPr>
          <w:sz w:val="28"/>
        </w:rPr>
        <w:t>for</w:t>
      </w:r>
      <w:r>
        <w:rPr>
          <w:spacing w:val="23"/>
          <w:sz w:val="28"/>
        </w:rPr>
        <w:t xml:space="preserve"> </w:t>
      </w:r>
      <w:r>
        <w:rPr>
          <w:sz w:val="28"/>
        </w:rPr>
        <w:t>subpart</w:t>
      </w:r>
      <w:r>
        <w:rPr>
          <w:spacing w:val="22"/>
          <w:sz w:val="28"/>
        </w:rPr>
        <w:t xml:space="preserve"> </w:t>
      </w:r>
      <w:r>
        <w:rPr>
          <w:sz w:val="28"/>
        </w:rPr>
        <w:t>D</w:t>
      </w:r>
      <w:r>
        <w:rPr>
          <w:spacing w:val="23"/>
          <w:sz w:val="28"/>
        </w:rPr>
        <w:t xml:space="preserve"> </w:t>
      </w:r>
      <w:r>
        <w:rPr>
          <w:sz w:val="28"/>
        </w:rPr>
        <w:t>of</w:t>
      </w:r>
      <w:r>
        <w:rPr>
          <w:spacing w:val="22"/>
          <w:sz w:val="28"/>
        </w:rPr>
        <w:t xml:space="preserve"> </w:t>
      </w:r>
      <w:r>
        <w:rPr>
          <w:spacing w:val="-4"/>
          <w:sz w:val="28"/>
        </w:rPr>
        <w:t>part</w:t>
      </w:r>
    </w:p>
    <w:p w:rsidR="00C71CDC" w:rsidRDefault="00810B99">
      <w:pPr>
        <w:pStyle w:val="ListParagraph"/>
        <w:numPr>
          <w:ilvl w:val="1"/>
          <w:numId w:val="1"/>
        </w:numPr>
        <w:tabs>
          <w:tab w:val="left" w:pos="2619"/>
        </w:tabs>
        <w:ind w:left="2619" w:hanging="900"/>
        <w:rPr>
          <w:sz w:val="28"/>
        </w:rPr>
      </w:pPr>
      <w:r>
        <w:rPr>
          <w:sz w:val="28"/>
        </w:rPr>
        <w:t>IV</w:t>
      </w:r>
      <w:r>
        <w:rPr>
          <w:spacing w:val="62"/>
          <w:sz w:val="28"/>
        </w:rPr>
        <w:t xml:space="preserve"> </w:t>
      </w:r>
      <w:r>
        <w:rPr>
          <w:sz w:val="28"/>
        </w:rPr>
        <w:t>of</w:t>
      </w:r>
      <w:r>
        <w:rPr>
          <w:spacing w:val="62"/>
          <w:sz w:val="28"/>
        </w:rPr>
        <w:t xml:space="preserve"> </w:t>
      </w:r>
      <w:r>
        <w:rPr>
          <w:sz w:val="28"/>
        </w:rPr>
        <w:t>subchapter</w:t>
      </w:r>
      <w:r>
        <w:rPr>
          <w:spacing w:val="63"/>
          <w:sz w:val="28"/>
        </w:rPr>
        <w:t xml:space="preserve"> </w:t>
      </w:r>
      <w:r>
        <w:rPr>
          <w:sz w:val="28"/>
        </w:rPr>
        <w:t>A</w:t>
      </w:r>
      <w:r>
        <w:rPr>
          <w:spacing w:val="62"/>
          <w:sz w:val="28"/>
        </w:rPr>
        <w:t xml:space="preserve"> </w:t>
      </w:r>
      <w:r>
        <w:rPr>
          <w:sz w:val="28"/>
        </w:rPr>
        <w:t>of</w:t>
      </w:r>
      <w:r>
        <w:rPr>
          <w:spacing w:val="63"/>
          <w:sz w:val="28"/>
        </w:rPr>
        <w:t xml:space="preserve"> </w:t>
      </w:r>
      <w:r>
        <w:rPr>
          <w:sz w:val="28"/>
        </w:rPr>
        <w:t>chapter</w:t>
      </w:r>
      <w:r>
        <w:rPr>
          <w:spacing w:val="62"/>
          <w:sz w:val="28"/>
        </w:rPr>
        <w:t xml:space="preserve"> </w:t>
      </w:r>
      <w:r>
        <w:rPr>
          <w:sz w:val="28"/>
        </w:rPr>
        <w:t>1</w:t>
      </w:r>
      <w:r>
        <w:rPr>
          <w:spacing w:val="63"/>
          <w:sz w:val="28"/>
        </w:rPr>
        <w:t xml:space="preserve"> </w:t>
      </w:r>
      <w:r>
        <w:rPr>
          <w:sz w:val="28"/>
        </w:rPr>
        <w:t>of</w:t>
      </w:r>
      <w:r>
        <w:rPr>
          <w:spacing w:val="62"/>
          <w:sz w:val="28"/>
        </w:rPr>
        <w:t xml:space="preserve"> </w:t>
      </w:r>
      <w:r>
        <w:rPr>
          <w:sz w:val="28"/>
        </w:rPr>
        <w:t>such</w:t>
      </w:r>
      <w:r>
        <w:rPr>
          <w:spacing w:val="62"/>
          <w:sz w:val="28"/>
        </w:rPr>
        <w:t xml:space="preserve"> </w:t>
      </w:r>
      <w:r>
        <w:rPr>
          <w:sz w:val="28"/>
        </w:rPr>
        <w:t>Code</w:t>
      </w:r>
      <w:r>
        <w:rPr>
          <w:spacing w:val="63"/>
          <w:sz w:val="28"/>
        </w:rPr>
        <w:t xml:space="preserve"> </w:t>
      </w:r>
      <w:r>
        <w:rPr>
          <w:spacing w:val="-5"/>
          <w:sz w:val="28"/>
        </w:rPr>
        <w:t>is</w:t>
      </w:r>
    </w:p>
    <w:p w:rsidR="00C71CDC" w:rsidRDefault="00810B99">
      <w:pPr>
        <w:pStyle w:val="ListParagraph"/>
        <w:numPr>
          <w:ilvl w:val="1"/>
          <w:numId w:val="1"/>
        </w:numPr>
        <w:tabs>
          <w:tab w:val="left" w:pos="2619"/>
        </w:tabs>
        <w:spacing w:before="191"/>
        <w:ind w:left="2619" w:hanging="900"/>
        <w:rPr>
          <w:sz w:val="28"/>
        </w:rPr>
      </w:pPr>
      <w:r>
        <w:rPr>
          <w:spacing w:val="-2"/>
          <w:sz w:val="28"/>
        </w:rPr>
        <w:t>amended</w:t>
      </w:r>
      <w:r>
        <w:rPr>
          <w:spacing w:val="15"/>
          <w:sz w:val="28"/>
        </w:rPr>
        <w:t xml:space="preserve"> </w:t>
      </w:r>
      <w:r>
        <w:rPr>
          <w:spacing w:val="-2"/>
          <w:sz w:val="28"/>
        </w:rPr>
        <w:t>by</w:t>
      </w:r>
      <w:r>
        <w:rPr>
          <w:spacing w:val="16"/>
          <w:sz w:val="28"/>
        </w:rPr>
        <w:t xml:space="preserve"> </w:t>
      </w:r>
      <w:r>
        <w:rPr>
          <w:spacing w:val="-2"/>
          <w:sz w:val="28"/>
        </w:rPr>
        <w:t>inserting</w:t>
      </w:r>
      <w:r>
        <w:rPr>
          <w:spacing w:val="16"/>
          <w:sz w:val="28"/>
        </w:rPr>
        <w:t xml:space="preserve"> </w:t>
      </w:r>
      <w:r>
        <w:rPr>
          <w:spacing w:val="-2"/>
          <w:sz w:val="28"/>
        </w:rPr>
        <w:t>after</w:t>
      </w:r>
      <w:r>
        <w:rPr>
          <w:spacing w:val="15"/>
          <w:sz w:val="28"/>
        </w:rPr>
        <w:t xml:space="preserve"> </w:t>
      </w:r>
      <w:r>
        <w:rPr>
          <w:spacing w:val="-2"/>
          <w:sz w:val="28"/>
        </w:rPr>
        <w:t>the</w:t>
      </w:r>
      <w:r>
        <w:rPr>
          <w:spacing w:val="16"/>
          <w:sz w:val="28"/>
        </w:rPr>
        <w:t xml:space="preserve"> </w:t>
      </w:r>
      <w:r>
        <w:rPr>
          <w:spacing w:val="-2"/>
          <w:sz w:val="28"/>
        </w:rPr>
        <w:t>item</w:t>
      </w:r>
      <w:r>
        <w:rPr>
          <w:spacing w:val="16"/>
          <w:sz w:val="28"/>
        </w:rPr>
        <w:t xml:space="preserve"> </w:t>
      </w:r>
      <w:r>
        <w:rPr>
          <w:spacing w:val="-2"/>
          <w:sz w:val="28"/>
        </w:rPr>
        <w:t>relating</w:t>
      </w:r>
      <w:r>
        <w:rPr>
          <w:spacing w:val="16"/>
          <w:sz w:val="28"/>
        </w:rPr>
        <w:t xml:space="preserve"> </w:t>
      </w:r>
      <w:r>
        <w:rPr>
          <w:spacing w:val="-2"/>
          <w:sz w:val="28"/>
        </w:rPr>
        <w:t>to</w:t>
      </w:r>
      <w:r>
        <w:rPr>
          <w:spacing w:val="15"/>
          <w:sz w:val="28"/>
        </w:rPr>
        <w:t xml:space="preserve"> </w:t>
      </w:r>
      <w:r>
        <w:rPr>
          <w:spacing w:val="-4"/>
          <w:sz w:val="28"/>
        </w:rPr>
        <w:t>sec-</w:t>
      </w:r>
    </w:p>
    <w:p w:rsidR="00C71CDC" w:rsidRDefault="00810B99">
      <w:pPr>
        <w:pStyle w:val="ListParagraph"/>
        <w:numPr>
          <w:ilvl w:val="1"/>
          <w:numId w:val="1"/>
        </w:numPr>
        <w:tabs>
          <w:tab w:val="left" w:pos="2619"/>
        </w:tabs>
        <w:ind w:left="2619" w:hanging="900"/>
        <w:rPr>
          <w:sz w:val="28"/>
        </w:rPr>
      </w:pPr>
      <w:proofErr w:type="spellStart"/>
      <w:r>
        <w:rPr>
          <w:spacing w:val="-4"/>
          <w:sz w:val="28"/>
        </w:rPr>
        <w:t>tion</w:t>
      </w:r>
      <w:proofErr w:type="spellEnd"/>
      <w:r>
        <w:rPr>
          <w:spacing w:val="1"/>
          <w:sz w:val="28"/>
        </w:rPr>
        <w:t xml:space="preserve"> </w:t>
      </w:r>
      <w:r>
        <w:rPr>
          <w:spacing w:val="-4"/>
          <w:sz w:val="28"/>
        </w:rPr>
        <w:t>45AA</w:t>
      </w:r>
      <w:r>
        <w:rPr>
          <w:spacing w:val="2"/>
          <w:sz w:val="28"/>
        </w:rPr>
        <w:t xml:space="preserve"> </w:t>
      </w:r>
      <w:r>
        <w:rPr>
          <w:spacing w:val="-4"/>
          <w:sz w:val="28"/>
        </w:rPr>
        <w:t>the</w:t>
      </w:r>
      <w:r>
        <w:rPr>
          <w:spacing w:val="1"/>
          <w:sz w:val="28"/>
        </w:rPr>
        <w:t xml:space="preserve"> </w:t>
      </w:r>
      <w:r>
        <w:rPr>
          <w:spacing w:val="-4"/>
          <w:sz w:val="28"/>
        </w:rPr>
        <w:t>following</w:t>
      </w:r>
      <w:r>
        <w:rPr>
          <w:spacing w:val="2"/>
          <w:sz w:val="28"/>
        </w:rPr>
        <w:t xml:space="preserve"> </w:t>
      </w:r>
      <w:r>
        <w:rPr>
          <w:spacing w:val="-4"/>
          <w:sz w:val="28"/>
        </w:rPr>
        <w:t>new</w:t>
      </w:r>
      <w:r>
        <w:rPr>
          <w:spacing w:val="1"/>
          <w:sz w:val="28"/>
        </w:rPr>
        <w:t xml:space="preserve"> </w:t>
      </w:r>
      <w:r>
        <w:rPr>
          <w:spacing w:val="-4"/>
          <w:sz w:val="28"/>
        </w:rPr>
        <w:t>item:</w:t>
      </w:r>
    </w:p>
    <w:p w:rsidR="00C71CDC" w:rsidRDefault="00810B99">
      <w:pPr>
        <w:spacing w:before="188"/>
        <w:ind w:left="2060"/>
        <w:rPr>
          <w:sz w:val="20"/>
        </w:rPr>
      </w:pPr>
      <w:r>
        <w:rPr>
          <w:sz w:val="20"/>
        </w:rPr>
        <w:t>‘‘Sec.</w:t>
      </w:r>
      <w:r>
        <w:rPr>
          <w:spacing w:val="54"/>
          <w:sz w:val="20"/>
        </w:rPr>
        <w:t xml:space="preserve"> </w:t>
      </w:r>
      <w:r>
        <w:rPr>
          <w:sz w:val="20"/>
        </w:rPr>
        <w:t>45BB.</w:t>
      </w:r>
      <w:r>
        <w:rPr>
          <w:spacing w:val="55"/>
          <w:sz w:val="20"/>
        </w:rPr>
        <w:t xml:space="preserve"> </w:t>
      </w:r>
      <w:r>
        <w:rPr>
          <w:sz w:val="20"/>
        </w:rPr>
        <w:t>Disaster</w:t>
      </w:r>
      <w:r>
        <w:rPr>
          <w:spacing w:val="19"/>
          <w:sz w:val="20"/>
        </w:rPr>
        <w:t xml:space="preserve"> </w:t>
      </w:r>
      <w:r>
        <w:rPr>
          <w:sz w:val="20"/>
        </w:rPr>
        <w:t>mitigation</w:t>
      </w:r>
      <w:r>
        <w:rPr>
          <w:spacing w:val="19"/>
          <w:sz w:val="20"/>
        </w:rPr>
        <w:t xml:space="preserve"> </w:t>
      </w:r>
      <w:r>
        <w:rPr>
          <w:spacing w:val="-2"/>
          <w:sz w:val="20"/>
        </w:rPr>
        <w:t>credit.’’.</w:t>
      </w:r>
    </w:p>
    <w:p w:rsidR="00C71CDC" w:rsidRDefault="00810B99">
      <w:pPr>
        <w:pStyle w:val="ListParagraph"/>
        <w:numPr>
          <w:ilvl w:val="1"/>
          <w:numId w:val="1"/>
        </w:numPr>
        <w:tabs>
          <w:tab w:val="left" w:pos="2619"/>
        </w:tabs>
        <w:spacing w:before="210"/>
        <w:ind w:left="2619" w:hanging="900"/>
        <w:rPr>
          <w:sz w:val="28"/>
        </w:rPr>
      </w:pPr>
      <w:r>
        <w:rPr>
          <w:w w:val="105"/>
          <w:sz w:val="28"/>
        </w:rPr>
        <w:t>(c)</w:t>
      </w:r>
      <w:r>
        <w:rPr>
          <w:spacing w:val="60"/>
          <w:w w:val="105"/>
          <w:sz w:val="28"/>
        </w:rPr>
        <w:t xml:space="preserve"> </w:t>
      </w:r>
      <w:r>
        <w:rPr>
          <w:w w:val="105"/>
          <w:sz w:val="28"/>
        </w:rPr>
        <w:t>E</w:t>
      </w:r>
      <w:r>
        <w:rPr>
          <w:w w:val="105"/>
          <w:sz w:val="21"/>
        </w:rPr>
        <w:t>FFECTIVE</w:t>
      </w:r>
      <w:r>
        <w:rPr>
          <w:spacing w:val="78"/>
          <w:w w:val="105"/>
          <w:sz w:val="21"/>
        </w:rPr>
        <w:t xml:space="preserve"> </w:t>
      </w:r>
      <w:proofErr w:type="gramStart"/>
      <w:r>
        <w:rPr>
          <w:w w:val="105"/>
          <w:sz w:val="28"/>
        </w:rPr>
        <w:t>D</w:t>
      </w:r>
      <w:r>
        <w:rPr>
          <w:w w:val="105"/>
          <w:sz w:val="21"/>
        </w:rPr>
        <w:t>ATE</w:t>
      </w:r>
      <w:r>
        <w:rPr>
          <w:w w:val="105"/>
          <w:sz w:val="28"/>
        </w:rPr>
        <w:t>.—</w:t>
      </w:r>
      <w:proofErr w:type="gramEnd"/>
      <w:r>
        <w:rPr>
          <w:w w:val="105"/>
          <w:sz w:val="28"/>
        </w:rPr>
        <w:t>The</w:t>
      </w:r>
      <w:r>
        <w:rPr>
          <w:spacing w:val="61"/>
          <w:w w:val="105"/>
          <w:sz w:val="28"/>
        </w:rPr>
        <w:t xml:space="preserve"> </w:t>
      </w:r>
      <w:r>
        <w:rPr>
          <w:w w:val="105"/>
          <w:sz w:val="28"/>
        </w:rPr>
        <w:t>amendments</w:t>
      </w:r>
      <w:r>
        <w:rPr>
          <w:spacing w:val="60"/>
          <w:w w:val="105"/>
          <w:sz w:val="28"/>
        </w:rPr>
        <w:t xml:space="preserve"> </w:t>
      </w:r>
      <w:r>
        <w:rPr>
          <w:w w:val="105"/>
          <w:sz w:val="28"/>
        </w:rPr>
        <w:t>made</w:t>
      </w:r>
      <w:r>
        <w:rPr>
          <w:spacing w:val="61"/>
          <w:w w:val="105"/>
          <w:sz w:val="28"/>
        </w:rPr>
        <w:t xml:space="preserve"> </w:t>
      </w:r>
      <w:r>
        <w:rPr>
          <w:spacing w:val="-5"/>
          <w:w w:val="105"/>
          <w:sz w:val="28"/>
        </w:rPr>
        <w:t>by</w:t>
      </w:r>
    </w:p>
    <w:p w:rsidR="00C71CDC" w:rsidRDefault="00810B99">
      <w:pPr>
        <w:pStyle w:val="ListParagraph"/>
        <w:numPr>
          <w:ilvl w:val="1"/>
          <w:numId w:val="1"/>
        </w:numPr>
        <w:tabs>
          <w:tab w:val="left" w:pos="2059"/>
        </w:tabs>
        <w:spacing w:before="191"/>
        <w:ind w:left="2059" w:hanging="340"/>
        <w:rPr>
          <w:sz w:val="28"/>
        </w:rPr>
      </w:pPr>
      <w:r>
        <w:rPr>
          <w:spacing w:val="-2"/>
          <w:sz w:val="28"/>
        </w:rPr>
        <w:t>this</w:t>
      </w:r>
      <w:r>
        <w:rPr>
          <w:spacing w:val="30"/>
          <w:sz w:val="28"/>
        </w:rPr>
        <w:t xml:space="preserve"> </w:t>
      </w:r>
      <w:r>
        <w:rPr>
          <w:spacing w:val="-2"/>
          <w:sz w:val="28"/>
        </w:rPr>
        <w:t>section</w:t>
      </w:r>
      <w:r>
        <w:rPr>
          <w:spacing w:val="31"/>
          <w:sz w:val="28"/>
        </w:rPr>
        <w:t xml:space="preserve"> </w:t>
      </w:r>
      <w:r>
        <w:rPr>
          <w:spacing w:val="-2"/>
          <w:sz w:val="28"/>
        </w:rPr>
        <w:t>shall</w:t>
      </w:r>
      <w:r>
        <w:rPr>
          <w:spacing w:val="31"/>
          <w:sz w:val="28"/>
        </w:rPr>
        <w:t xml:space="preserve"> </w:t>
      </w:r>
      <w:r>
        <w:rPr>
          <w:spacing w:val="-2"/>
          <w:sz w:val="28"/>
        </w:rPr>
        <w:t>apply</w:t>
      </w:r>
      <w:r>
        <w:rPr>
          <w:spacing w:val="31"/>
          <w:sz w:val="28"/>
        </w:rPr>
        <w:t xml:space="preserve"> </w:t>
      </w:r>
      <w:r>
        <w:rPr>
          <w:spacing w:val="-2"/>
          <w:sz w:val="28"/>
        </w:rPr>
        <w:t>to</w:t>
      </w:r>
      <w:r>
        <w:rPr>
          <w:spacing w:val="30"/>
          <w:sz w:val="28"/>
        </w:rPr>
        <w:t xml:space="preserve"> </w:t>
      </w:r>
      <w:r>
        <w:rPr>
          <w:spacing w:val="-2"/>
          <w:sz w:val="28"/>
        </w:rPr>
        <w:t>taxable</w:t>
      </w:r>
      <w:r>
        <w:rPr>
          <w:spacing w:val="31"/>
          <w:sz w:val="28"/>
        </w:rPr>
        <w:t xml:space="preserve"> </w:t>
      </w:r>
      <w:r>
        <w:rPr>
          <w:spacing w:val="-2"/>
          <w:sz w:val="28"/>
        </w:rPr>
        <w:t>years</w:t>
      </w:r>
      <w:r>
        <w:rPr>
          <w:spacing w:val="31"/>
          <w:sz w:val="28"/>
        </w:rPr>
        <w:t xml:space="preserve"> </w:t>
      </w:r>
      <w:r>
        <w:rPr>
          <w:spacing w:val="-2"/>
          <w:sz w:val="28"/>
        </w:rPr>
        <w:t>beginning</w:t>
      </w:r>
      <w:r>
        <w:rPr>
          <w:spacing w:val="31"/>
          <w:sz w:val="28"/>
        </w:rPr>
        <w:t xml:space="preserve"> </w:t>
      </w:r>
      <w:r>
        <w:rPr>
          <w:spacing w:val="-2"/>
          <w:sz w:val="28"/>
        </w:rPr>
        <w:t>after</w:t>
      </w:r>
    </w:p>
    <w:p w:rsidR="00810B99" w:rsidRDefault="00810B99">
      <w:pPr>
        <w:pStyle w:val="BodyText"/>
        <w:ind w:left="1719" w:firstLine="0"/>
        <w:rPr>
          <w:ins w:id="48" w:author="Ogidan, Olu (Bennet)" w:date="2025-06-05T13:02:00Z"/>
          <w:spacing w:val="-2"/>
        </w:rPr>
      </w:pPr>
      <w:r>
        <w:rPr>
          <w:rFonts w:ascii="Times New Roman"/>
        </w:rPr>
        <w:t>9</w:t>
      </w:r>
      <w:r>
        <w:rPr>
          <w:rFonts w:ascii="Times New Roman"/>
          <w:spacing w:val="77"/>
        </w:rPr>
        <w:t xml:space="preserve"> </w:t>
      </w:r>
      <w:r>
        <w:t>December</w:t>
      </w:r>
      <w:r>
        <w:rPr>
          <w:spacing w:val="-5"/>
        </w:rPr>
        <w:t xml:space="preserve"> </w:t>
      </w:r>
      <w:r>
        <w:t>31,</w:t>
      </w:r>
      <w:r>
        <w:rPr>
          <w:spacing w:val="-5"/>
        </w:rPr>
        <w:t xml:space="preserve"> </w:t>
      </w:r>
      <w:r>
        <w:rPr>
          <w:spacing w:val="-2"/>
        </w:rPr>
        <w:t>2023.</w:t>
      </w:r>
    </w:p>
    <w:p w:rsidR="00810B99" w:rsidRDefault="00810B99">
      <w:pPr>
        <w:rPr>
          <w:ins w:id="49" w:author="Ogidan, Olu (Bennet)" w:date="2025-06-05T13:02:00Z"/>
          <w:spacing w:val="-2"/>
          <w:sz w:val="28"/>
          <w:szCs w:val="28"/>
        </w:rPr>
      </w:pPr>
      <w:ins w:id="50" w:author="Ogidan, Olu (Bennet)" w:date="2025-06-05T13:02:00Z">
        <w:r>
          <w:rPr>
            <w:spacing w:val="-2"/>
          </w:rPr>
          <w:br w:type="page"/>
        </w:r>
      </w:ins>
    </w:p>
    <w:p w:rsidR="00810B99" w:rsidRDefault="00810B99" w:rsidP="00810B99">
      <w:pPr>
        <w:pStyle w:val="BodyText"/>
        <w:rPr>
          <w:ins w:id="51" w:author="Ogidan, Olu (Bennet)" w:date="2025-06-05T13:03:00Z"/>
        </w:rPr>
      </w:pPr>
    </w:p>
    <w:p w:rsidR="00810B99" w:rsidRPr="00C5481B" w:rsidRDefault="00810B99" w:rsidP="00C5481B">
      <w:pPr>
        <w:pStyle w:val="BodyText"/>
        <w:numPr>
          <w:ilvl w:val="0"/>
          <w:numId w:val="15"/>
        </w:numPr>
        <w:rPr>
          <w:ins w:id="52" w:author="Ogidan, Olu (Bennet)" w:date="2025-06-05T13:03:00Z"/>
          <w:b/>
          <w:bCs/>
        </w:rPr>
      </w:pPr>
      <w:ins w:id="53" w:author="Ogidan, Olu (Bennet)" w:date="2025-06-05T13:03:00Z">
        <w:r w:rsidRPr="00C5481B">
          <w:rPr>
            <w:b/>
            <w:bCs/>
          </w:rPr>
          <w:t xml:space="preserve">‘‘SEC. 207. </w:t>
        </w:r>
      </w:ins>
      <w:ins w:id="54" w:author="Ogidan, Olu (Bennet)" w:date="2025-06-05T17:16:00Z">
        <w:r w:rsidR="00C5481B" w:rsidRPr="00C5481B">
          <w:rPr>
            <w:b/>
            <w:bCs/>
          </w:rPr>
          <w:t xml:space="preserve">COMMUNITY-LEVEL AND PROPERTY-SPECIFIC </w:t>
        </w:r>
      </w:ins>
      <w:ins w:id="55" w:author="Ogidan, Olu (Bennet)" w:date="2025-06-05T13:03:00Z">
        <w:r w:rsidRPr="00C5481B">
          <w:rPr>
            <w:b/>
            <w:bCs/>
          </w:rPr>
          <w:t>DISASTER MITIGATION</w:t>
        </w:r>
      </w:ins>
      <w:ins w:id="56" w:author="Ogidan, Olu (Bennet)" w:date="2025-06-05T17:16:00Z">
        <w:r w:rsidR="00C5481B">
          <w:rPr>
            <w:b/>
            <w:bCs/>
          </w:rPr>
          <w:t xml:space="preserve"> </w:t>
        </w:r>
      </w:ins>
      <w:ins w:id="57" w:author="Ogidan, Olu (Bennet)" w:date="2025-06-05T13:03:00Z">
        <w:r w:rsidRPr="00C5481B">
          <w:rPr>
            <w:b/>
            <w:bCs/>
          </w:rPr>
          <w:t>PROGRAM.</w:t>
        </w:r>
      </w:ins>
    </w:p>
    <w:p w:rsidR="00810B99" w:rsidRPr="00810B99" w:rsidRDefault="00810B99" w:rsidP="00810B99">
      <w:pPr>
        <w:pStyle w:val="BodyText"/>
        <w:numPr>
          <w:ilvl w:val="0"/>
          <w:numId w:val="15"/>
        </w:numPr>
        <w:rPr>
          <w:ins w:id="58" w:author="Ogidan, Olu (Bennet)" w:date="2025-06-05T13:03:00Z"/>
        </w:rPr>
      </w:pPr>
      <w:ins w:id="59" w:author="Ogidan, Olu (Bennet)" w:date="2025-06-05T13:03:00Z">
        <w:r w:rsidRPr="00810B99">
          <w:t xml:space="preserve">‘‘(a) </w:t>
        </w:r>
        <w:proofErr w:type="gramStart"/>
        <w:r w:rsidRPr="00810B99">
          <w:t>ESTABLISHMENT.—</w:t>
        </w:r>
        <w:proofErr w:type="gramEnd"/>
        <w:r w:rsidRPr="00810B99">
          <w:t xml:space="preserve">The President shall </w:t>
        </w:r>
        <w:proofErr w:type="spellStart"/>
        <w:r w:rsidRPr="00810B99">
          <w:t>estab</w:t>
        </w:r>
        <w:proofErr w:type="spellEnd"/>
        <w:r w:rsidRPr="00810B99">
          <w:t>-</w:t>
        </w:r>
      </w:ins>
    </w:p>
    <w:p w:rsidR="00810B99" w:rsidRPr="00810B99" w:rsidRDefault="00810B99" w:rsidP="00810B99">
      <w:pPr>
        <w:pStyle w:val="BodyText"/>
        <w:numPr>
          <w:ilvl w:val="0"/>
          <w:numId w:val="15"/>
        </w:numPr>
        <w:rPr>
          <w:ins w:id="60" w:author="Ogidan, Olu (Bennet)" w:date="2025-06-05T13:03:00Z"/>
        </w:rPr>
      </w:pPr>
      <w:proofErr w:type="spellStart"/>
      <w:ins w:id="61" w:author="Ogidan, Olu (Bennet)" w:date="2025-06-05T13:03:00Z">
        <w:r w:rsidRPr="00810B99">
          <w:t>lish</w:t>
        </w:r>
        <w:proofErr w:type="spellEnd"/>
        <w:r w:rsidRPr="00810B99">
          <w:t xml:space="preserve"> a program to provide grants to States and Indian </w:t>
        </w:r>
        <w:proofErr w:type="spellStart"/>
        <w:r w:rsidRPr="00810B99">
          <w:t>trib</w:t>
        </w:r>
        <w:proofErr w:type="spellEnd"/>
        <w:r w:rsidRPr="00810B99">
          <w:t>-</w:t>
        </w:r>
      </w:ins>
    </w:p>
    <w:p w:rsidR="00810B99" w:rsidRPr="00810B99" w:rsidRDefault="00810B99" w:rsidP="00810B99">
      <w:pPr>
        <w:pStyle w:val="BodyText"/>
        <w:numPr>
          <w:ilvl w:val="0"/>
          <w:numId w:val="15"/>
        </w:numPr>
        <w:rPr>
          <w:ins w:id="62" w:author="Ogidan, Olu (Bennet)" w:date="2025-06-05T13:03:00Z"/>
        </w:rPr>
      </w:pPr>
      <w:ins w:id="63" w:author="Ogidan, Olu (Bennet)" w:date="2025-06-05T13:03:00Z">
        <w:r w:rsidRPr="00810B99">
          <w:t>al governments for qualifying pre-disaster mitigation ac-</w:t>
        </w:r>
      </w:ins>
    </w:p>
    <w:p w:rsidR="00810B99" w:rsidRDefault="00810B99" w:rsidP="00C73AA7">
      <w:pPr>
        <w:pStyle w:val="BodyText"/>
        <w:numPr>
          <w:ilvl w:val="0"/>
          <w:numId w:val="15"/>
        </w:numPr>
        <w:rPr>
          <w:ins w:id="64" w:author="Ogidan, Olu (Bennet)" w:date="2025-06-05T17:13:00Z"/>
        </w:rPr>
      </w:pPr>
      <w:proofErr w:type="spellStart"/>
      <w:ins w:id="65" w:author="Ogidan, Olu (Bennet)" w:date="2025-06-05T13:03:00Z">
        <w:r w:rsidRPr="00810B99">
          <w:t>tivities</w:t>
        </w:r>
        <w:proofErr w:type="spellEnd"/>
        <w:r w:rsidRPr="00810B99">
          <w:t xml:space="preserve"> on individual residential</w:t>
        </w:r>
      </w:ins>
      <w:ins w:id="66" w:author="Ogidan, Olu (Bennet)" w:date="2025-06-05T13:04:00Z">
        <w:r w:rsidR="00C73AA7">
          <w:t xml:space="preserve"> households, communities, and landscapes </w:t>
        </w:r>
      </w:ins>
      <w:ins w:id="67" w:author="Ogidan, Olu (Bennet)" w:date="2025-06-05T13:03:00Z">
        <w:r w:rsidRPr="00810B99">
          <w:t>that are at risk</w:t>
        </w:r>
      </w:ins>
      <w:ins w:id="68" w:author="Ogidan, Olu (Bennet)" w:date="2025-06-05T13:04:00Z">
        <w:r w:rsidR="00C73AA7">
          <w:t xml:space="preserve"> </w:t>
        </w:r>
      </w:ins>
      <w:ins w:id="69" w:author="Ogidan, Olu (Bennet)" w:date="2025-06-05T13:03:00Z">
        <w:r w:rsidRPr="00810B99">
          <w:t>of being damaged by a major disaster.</w:t>
        </w:r>
      </w:ins>
    </w:p>
    <w:p w:rsidR="007D10B6" w:rsidRDefault="007D10B6" w:rsidP="00C73AA7">
      <w:pPr>
        <w:pStyle w:val="BodyText"/>
        <w:numPr>
          <w:ilvl w:val="0"/>
          <w:numId w:val="15"/>
        </w:numPr>
        <w:rPr>
          <w:ins w:id="70" w:author="Ogidan, Olu (Bennet)" w:date="2025-06-05T17:13:00Z"/>
        </w:rPr>
      </w:pPr>
      <w:ins w:id="71" w:author="Ogidan, Olu (Bennet)" w:date="2025-06-05T17:13:00Z">
        <w:r>
          <w:t xml:space="preserve">(b) DEFINITIONS: </w:t>
        </w:r>
      </w:ins>
    </w:p>
    <w:p w:rsidR="007D10B6" w:rsidRDefault="007D10B6" w:rsidP="00C73AA7">
      <w:pPr>
        <w:pStyle w:val="BodyText"/>
        <w:numPr>
          <w:ilvl w:val="0"/>
          <w:numId w:val="15"/>
        </w:numPr>
        <w:rPr>
          <w:ins w:id="72" w:author="Ogidan, Olu (Bennet)" w:date="2025-06-05T17:13:00Z"/>
        </w:rPr>
      </w:pPr>
      <w:ins w:id="73" w:author="Ogidan, Olu (Bennet)" w:date="2025-06-05T17:13:00Z">
        <w:r>
          <w:t>(1)</w:t>
        </w:r>
        <w:r>
          <w:t xml:space="preserve">"COMMUNITY-LEVEL MITIGATION ACTION" MEANS </w:t>
        </w:r>
        <w:proofErr w:type="gramStart"/>
        <w:r>
          <w:t>A  SCIENCE</w:t>
        </w:r>
        <w:proofErr w:type="gramEnd"/>
        <w:r>
          <w:t>-BASED MITIGATION ACTION AS DEMONSTRATED BY A  COMMUNITY- OR NEIGHBORHOOD-LEVEL</w:t>
        </w:r>
        <w:r>
          <w:t xml:space="preserve"> </w:t>
        </w:r>
        <w:r>
          <w:t>DESIGNATION OR</w:t>
        </w:r>
        <w:r>
          <w:t xml:space="preserve"> </w:t>
        </w:r>
        <w:r>
          <w:t xml:space="preserve">CERTIFICATION  OR AS UNDERTAKEN BY A GOVERNMENT ENTITY. </w:t>
        </w:r>
      </w:ins>
    </w:p>
    <w:p w:rsidR="007D10B6" w:rsidRPr="00810B99" w:rsidRDefault="007D10B6" w:rsidP="00C73AA7">
      <w:pPr>
        <w:pStyle w:val="BodyText"/>
        <w:numPr>
          <w:ilvl w:val="0"/>
          <w:numId w:val="15"/>
        </w:numPr>
        <w:rPr>
          <w:ins w:id="74" w:author="Ogidan, Olu (Bennet)" w:date="2025-06-05T13:03:00Z"/>
        </w:rPr>
      </w:pPr>
      <w:ins w:id="75" w:author="Ogidan, Olu (Bennet)" w:date="2025-06-05T17:13:00Z">
        <w:r>
          <w:t>(</w:t>
        </w:r>
        <w:r>
          <w:t>2</w:t>
        </w:r>
        <w:r>
          <w:t>) "</w:t>
        </w:r>
        <w:bookmarkStart w:id="76" w:name="_Hlk200036197"/>
        <w:r>
          <w:t xml:space="preserve">PROPERTY-SPECIFIC </w:t>
        </w:r>
        <w:bookmarkEnd w:id="76"/>
        <w:r>
          <w:t xml:space="preserve">MITIGATION ACTION" MEANS A SCIENCE-BASED MITIGATION ACTION AS DEMONSTRATED BY </w:t>
        </w:r>
        <w:proofErr w:type="gramStart"/>
        <w:r>
          <w:t>THE  "</w:t>
        </w:r>
        <w:proofErr w:type="gramEnd"/>
        <w:r>
          <w:t>WILDFIRE PREPARED HOME" DESIGNATION FROM THE INSURANCE  INSTITUTE FOR BUSINESS AND HOME SAFETY OR BY A SIMILAR MITIGATION PROGRAM THAT INCLUDES A VERIFICATION AND CERTIFICATION PROCESS.</w:t>
        </w:r>
      </w:ins>
    </w:p>
    <w:p w:rsidR="00810B99" w:rsidRPr="00810B99" w:rsidRDefault="00810B99" w:rsidP="00810B99">
      <w:pPr>
        <w:pStyle w:val="BodyText"/>
        <w:numPr>
          <w:ilvl w:val="0"/>
          <w:numId w:val="15"/>
        </w:numPr>
        <w:rPr>
          <w:ins w:id="77" w:author="Ogidan, Olu (Bennet)" w:date="2025-06-05T13:03:00Z"/>
        </w:rPr>
      </w:pPr>
      <w:ins w:id="78" w:author="Ogidan, Olu (Bennet)" w:date="2025-06-05T13:03:00Z">
        <w:r w:rsidRPr="00810B99">
          <w:t>‘‘(</w:t>
        </w:r>
      </w:ins>
      <w:ins w:id="79" w:author="Ogidan, Olu (Bennet)" w:date="2025-06-05T17:14:00Z">
        <w:r w:rsidR="007D10B6">
          <w:t>c</w:t>
        </w:r>
      </w:ins>
      <w:ins w:id="80" w:author="Ogidan, Olu (Bennet)" w:date="2025-06-05T13:03:00Z">
        <w:r w:rsidRPr="00810B99">
          <w:t>)</w:t>
        </w:r>
        <w:r w:rsidRPr="00810B99">
          <w:tab/>
          <w:t>ESTABLISHMENT</w:t>
        </w:r>
        <w:r w:rsidRPr="00810B99">
          <w:tab/>
        </w:r>
      </w:ins>
      <w:ins w:id="81" w:author="Ogidan, Olu (Bennet)" w:date="2025-06-05T17:16:00Z">
        <w:r w:rsidR="00C5481B">
          <w:t xml:space="preserve"> </w:t>
        </w:r>
      </w:ins>
      <w:ins w:id="82" w:author="Ogidan, Olu (Bennet)" w:date="2025-06-05T13:03:00Z">
        <w:r w:rsidRPr="00810B99">
          <w:t>OF</w:t>
        </w:r>
        <w:r w:rsidRPr="00810B99">
          <w:tab/>
          <w:t>ELIGIBLE</w:t>
        </w:r>
        <w:r w:rsidRPr="00810B99">
          <w:tab/>
          <w:t>DISASTER</w:t>
        </w:r>
      </w:ins>
    </w:p>
    <w:p w:rsidR="00810B99" w:rsidRPr="00810B99" w:rsidRDefault="00810B99" w:rsidP="00810B99">
      <w:pPr>
        <w:pStyle w:val="BodyText"/>
        <w:numPr>
          <w:ilvl w:val="0"/>
          <w:numId w:val="15"/>
        </w:numPr>
        <w:rPr>
          <w:ins w:id="83" w:author="Ogidan, Olu (Bennet)" w:date="2025-06-05T13:03:00Z"/>
        </w:rPr>
      </w:pPr>
      <w:proofErr w:type="gramStart"/>
      <w:ins w:id="84" w:author="Ogidan, Olu (Bennet)" w:date="2025-06-05T13:03:00Z">
        <w:r w:rsidRPr="00810B99">
          <w:t>AREAS.—</w:t>
        </w:r>
        <w:proofErr w:type="gramEnd"/>
        <w:r w:rsidRPr="00810B99">
          <w:t>In carrying out the program under this section,</w:t>
        </w:r>
      </w:ins>
    </w:p>
    <w:p w:rsidR="00810B99" w:rsidRPr="00810B99" w:rsidRDefault="00810B99" w:rsidP="00810B99">
      <w:pPr>
        <w:pStyle w:val="BodyText"/>
        <w:numPr>
          <w:ilvl w:val="0"/>
          <w:numId w:val="15"/>
        </w:numPr>
        <w:rPr>
          <w:ins w:id="85" w:author="Ogidan, Olu (Bennet)" w:date="2025-06-05T13:03:00Z"/>
        </w:rPr>
      </w:pPr>
      <w:ins w:id="86" w:author="Ogidan, Olu (Bennet)" w:date="2025-06-05T13:03:00Z">
        <w:r w:rsidRPr="00810B99">
          <w:t>the President shall—</w:t>
        </w:r>
      </w:ins>
    </w:p>
    <w:p w:rsidR="00810B99" w:rsidRPr="00810B99" w:rsidRDefault="00810B99" w:rsidP="00810B99">
      <w:pPr>
        <w:pStyle w:val="BodyText"/>
        <w:numPr>
          <w:ilvl w:val="0"/>
          <w:numId w:val="15"/>
        </w:numPr>
        <w:rPr>
          <w:ins w:id="87" w:author="Ogidan, Olu (Bennet)" w:date="2025-06-05T13:03:00Z"/>
        </w:rPr>
      </w:pPr>
      <w:ins w:id="88" w:author="Ogidan, Olu (Bennet)" w:date="2025-06-05T13:03:00Z">
        <w:r w:rsidRPr="00810B99">
          <w:t>‘‘(1) establish eligible disaster areas, in con-</w:t>
        </w:r>
      </w:ins>
    </w:p>
    <w:p w:rsidR="00810B99" w:rsidRPr="00810B99" w:rsidRDefault="00810B99" w:rsidP="00810B99">
      <w:pPr>
        <w:pStyle w:val="BodyText"/>
        <w:numPr>
          <w:ilvl w:val="0"/>
          <w:numId w:val="15"/>
        </w:numPr>
        <w:rPr>
          <w:ins w:id="89" w:author="Ogidan, Olu (Bennet)" w:date="2025-06-05T13:03:00Z"/>
        </w:rPr>
      </w:pPr>
      <w:proofErr w:type="spellStart"/>
      <w:ins w:id="90" w:author="Ogidan, Olu (Bennet)" w:date="2025-06-05T13:03:00Z">
        <w:r w:rsidRPr="00810B99">
          <w:t>sultation</w:t>
        </w:r>
        <w:proofErr w:type="spellEnd"/>
        <w:r w:rsidRPr="00810B99">
          <w:t xml:space="preserve"> with States, that the President determines</w:t>
        </w:r>
      </w:ins>
    </w:p>
    <w:p w:rsidR="00810B99" w:rsidRPr="00810B99" w:rsidRDefault="00810B99" w:rsidP="00810B99">
      <w:pPr>
        <w:pStyle w:val="BodyText"/>
        <w:numPr>
          <w:ilvl w:val="0"/>
          <w:numId w:val="15"/>
        </w:numPr>
        <w:rPr>
          <w:ins w:id="91" w:author="Ogidan, Olu (Bennet)" w:date="2025-06-05T13:03:00Z"/>
        </w:rPr>
      </w:pPr>
      <w:ins w:id="92" w:author="Ogidan, Olu (Bennet)" w:date="2025-06-05T13:03:00Z">
        <w:r w:rsidRPr="00810B99">
          <w:t>to be at risk of a natural hazard, including—</w:t>
        </w:r>
      </w:ins>
    </w:p>
    <w:p w:rsidR="00810B99" w:rsidRPr="00810B99" w:rsidRDefault="00810B99" w:rsidP="00810B99">
      <w:pPr>
        <w:pStyle w:val="BodyText"/>
        <w:numPr>
          <w:ilvl w:val="0"/>
          <w:numId w:val="15"/>
        </w:numPr>
        <w:rPr>
          <w:ins w:id="93" w:author="Ogidan, Olu (Bennet)" w:date="2025-06-05T13:03:00Z"/>
        </w:rPr>
      </w:pPr>
      <w:ins w:id="94" w:author="Ogidan, Olu (Bennet)" w:date="2025-06-05T13:03:00Z">
        <w:r w:rsidRPr="00810B99">
          <w:t>‘‘(A) a description of the type, likelihood,</w:t>
        </w:r>
      </w:ins>
    </w:p>
    <w:p w:rsidR="00810B99" w:rsidRPr="00810B99" w:rsidRDefault="00810B99" w:rsidP="00810B99">
      <w:pPr>
        <w:pStyle w:val="BodyText"/>
        <w:numPr>
          <w:ilvl w:val="0"/>
          <w:numId w:val="15"/>
        </w:numPr>
        <w:rPr>
          <w:ins w:id="95" w:author="Ogidan, Olu (Bennet)" w:date="2025-06-05T13:03:00Z"/>
        </w:rPr>
      </w:pPr>
      <w:ins w:id="96" w:author="Ogidan, Olu (Bennet)" w:date="2025-06-05T13:03:00Z">
        <w:r w:rsidRPr="00810B99">
          <w:t>and severity of each potential natural hazard</w:t>
        </w:r>
      </w:ins>
    </w:p>
    <w:p w:rsidR="00810B99" w:rsidRPr="00810B99" w:rsidRDefault="00810B99" w:rsidP="00810B99">
      <w:pPr>
        <w:pStyle w:val="BodyText"/>
        <w:numPr>
          <w:ilvl w:val="0"/>
          <w:numId w:val="15"/>
        </w:numPr>
        <w:rPr>
          <w:ins w:id="97" w:author="Ogidan, Olu (Bennet)" w:date="2025-06-05T13:03:00Z"/>
        </w:rPr>
      </w:pPr>
      <w:ins w:id="98" w:author="Ogidan, Olu (Bennet)" w:date="2025-06-05T13:03:00Z">
        <w:r w:rsidRPr="00810B99">
          <w:t>affecting each such risk area; and</w:t>
        </w:r>
        <w:r w:rsidRPr="00810B99">
          <w:br/>
        </w:r>
      </w:ins>
    </w:p>
    <w:p w:rsidR="00810B99" w:rsidRPr="00810B99" w:rsidRDefault="00810B99" w:rsidP="00810B99">
      <w:pPr>
        <w:pStyle w:val="BodyText"/>
        <w:numPr>
          <w:ilvl w:val="1"/>
          <w:numId w:val="15"/>
        </w:numPr>
        <w:rPr>
          <w:ins w:id="99" w:author="Ogidan, Olu (Bennet)" w:date="2025-06-05T13:03:00Z"/>
        </w:rPr>
      </w:pPr>
      <w:ins w:id="100" w:author="Ogidan, Olu (Bennet)" w:date="2025-06-05T13:03:00Z">
        <w:r w:rsidRPr="00810B99">
          <w:t xml:space="preserve">‘‘(B) by </w:t>
        </w:r>
        <w:proofErr w:type="gramStart"/>
        <w:r w:rsidRPr="00810B99">
          <w:t>taking into account</w:t>
        </w:r>
        <w:proofErr w:type="gramEnd"/>
        <w:r w:rsidRPr="00810B99">
          <w:t xml:space="preserve"> previously de-</w:t>
        </w:r>
      </w:ins>
    </w:p>
    <w:p w:rsidR="00810B99" w:rsidRPr="00810B99" w:rsidRDefault="00810B99" w:rsidP="00810B99">
      <w:pPr>
        <w:pStyle w:val="BodyText"/>
        <w:numPr>
          <w:ilvl w:val="1"/>
          <w:numId w:val="15"/>
        </w:numPr>
        <w:rPr>
          <w:ins w:id="101" w:author="Ogidan, Olu (Bennet)" w:date="2025-06-05T13:03:00Z"/>
        </w:rPr>
      </w:pPr>
      <w:proofErr w:type="spellStart"/>
      <w:ins w:id="102" w:author="Ogidan, Olu (Bennet)" w:date="2025-06-05T13:03:00Z">
        <w:r w:rsidRPr="00810B99">
          <w:t>clared</w:t>
        </w:r>
        <w:proofErr w:type="spellEnd"/>
        <w:r w:rsidRPr="00810B99">
          <w:t xml:space="preserve"> major disasters impacting such areas;</w:t>
        </w:r>
      </w:ins>
    </w:p>
    <w:p w:rsidR="00810B99" w:rsidRPr="00810B99" w:rsidRDefault="00810B99" w:rsidP="00810B99">
      <w:pPr>
        <w:pStyle w:val="BodyText"/>
        <w:numPr>
          <w:ilvl w:val="1"/>
          <w:numId w:val="15"/>
        </w:numPr>
        <w:rPr>
          <w:ins w:id="103" w:author="Ogidan, Olu (Bennet)" w:date="2025-06-05T13:03:00Z"/>
        </w:rPr>
      </w:pPr>
      <w:ins w:id="104" w:author="Ogidan, Olu (Bennet)" w:date="2025-06-05T13:03:00Z">
        <w:r w:rsidRPr="00810B99">
          <w:t>‘‘(2) provide technical assistance to the States</w:t>
        </w:r>
      </w:ins>
    </w:p>
    <w:p w:rsidR="00810B99" w:rsidRPr="00810B99" w:rsidRDefault="00810B99" w:rsidP="00810B99">
      <w:pPr>
        <w:pStyle w:val="BodyText"/>
        <w:numPr>
          <w:ilvl w:val="1"/>
          <w:numId w:val="15"/>
        </w:numPr>
        <w:rPr>
          <w:ins w:id="105" w:author="Ogidan, Olu (Bennet)" w:date="2025-06-05T13:03:00Z"/>
        </w:rPr>
      </w:pPr>
      <w:ins w:id="106" w:author="Ogidan, Olu (Bennet)" w:date="2025-06-05T13:03:00Z">
        <w:r w:rsidRPr="00810B99">
          <w:t>or Indian tribal governments in developing the plan</w:t>
        </w:r>
      </w:ins>
    </w:p>
    <w:p w:rsidR="00810B99" w:rsidRPr="00810B99" w:rsidRDefault="00810B99" w:rsidP="00810B99">
      <w:pPr>
        <w:pStyle w:val="BodyText"/>
        <w:numPr>
          <w:ilvl w:val="1"/>
          <w:numId w:val="15"/>
        </w:numPr>
        <w:rPr>
          <w:ins w:id="107" w:author="Ogidan, Olu (Bennet)" w:date="2025-06-05T13:03:00Z"/>
        </w:rPr>
      </w:pPr>
      <w:ins w:id="108" w:author="Ogidan, Olu (Bennet)" w:date="2025-06-05T13:03:00Z">
        <w:r w:rsidRPr="00810B99">
          <w:t>described in subsection (c) and administering grants</w:t>
        </w:r>
      </w:ins>
    </w:p>
    <w:p w:rsidR="00810B99" w:rsidRPr="00810B99" w:rsidRDefault="00810B99" w:rsidP="00810B99">
      <w:pPr>
        <w:pStyle w:val="BodyText"/>
        <w:numPr>
          <w:ilvl w:val="1"/>
          <w:numId w:val="15"/>
        </w:numPr>
        <w:rPr>
          <w:ins w:id="109" w:author="Ogidan, Olu (Bennet)" w:date="2025-06-05T13:03:00Z"/>
        </w:rPr>
      </w:pPr>
      <w:ins w:id="110" w:author="Ogidan, Olu (Bennet)" w:date="2025-06-05T13:03:00Z">
        <w:r w:rsidRPr="00810B99">
          <w:t xml:space="preserve">provided for </w:t>
        </w:r>
      </w:ins>
      <w:ins w:id="111" w:author="Ogidan, Olu (Bennet)" w:date="2025-06-05T17:19:00Z">
        <w:r w:rsidR="00C5481B">
          <w:t>PROPERTY SPECIFIC AND COMMUNITY-LEVEL</w:t>
        </w:r>
      </w:ins>
      <w:ins w:id="112" w:author="Ogidan, Olu (Bennet)" w:date="2025-06-05T13:39:00Z">
        <w:r w:rsidR="0049774B">
          <w:t xml:space="preserve"> </w:t>
        </w:r>
      </w:ins>
      <w:ins w:id="113" w:author="Ogidan, Olu (Bennet)" w:date="2025-06-05T13:03:00Z">
        <w:r w:rsidRPr="00810B99">
          <w:t>under the pro-</w:t>
        </w:r>
      </w:ins>
    </w:p>
    <w:p w:rsidR="00810B99" w:rsidRPr="00810B99" w:rsidRDefault="00810B99" w:rsidP="00810B99">
      <w:pPr>
        <w:pStyle w:val="BodyText"/>
        <w:numPr>
          <w:ilvl w:val="1"/>
          <w:numId w:val="15"/>
        </w:numPr>
        <w:rPr>
          <w:ins w:id="114" w:author="Ogidan, Olu (Bennet)" w:date="2025-06-05T13:03:00Z"/>
        </w:rPr>
      </w:pPr>
      <w:ins w:id="115" w:author="Ogidan, Olu (Bennet)" w:date="2025-06-05T13:03:00Z">
        <w:r w:rsidRPr="00810B99">
          <w:t>gram;</w:t>
        </w:r>
      </w:ins>
    </w:p>
    <w:p w:rsidR="00810B99" w:rsidRPr="00810B99" w:rsidRDefault="00810B99" w:rsidP="00810B99">
      <w:pPr>
        <w:pStyle w:val="BodyText"/>
        <w:numPr>
          <w:ilvl w:val="1"/>
          <w:numId w:val="15"/>
        </w:numPr>
        <w:rPr>
          <w:ins w:id="116" w:author="Ogidan, Olu (Bennet)" w:date="2025-06-05T13:03:00Z"/>
        </w:rPr>
      </w:pPr>
      <w:ins w:id="117" w:author="Ogidan, Olu (Bennet)" w:date="2025-06-05T13:03:00Z">
        <w:r w:rsidRPr="00810B99">
          <w:t>‘‘(3) not less frequently than every 5 years, re-</w:t>
        </w:r>
      </w:ins>
    </w:p>
    <w:p w:rsidR="00810B99" w:rsidRPr="00810B99" w:rsidRDefault="00810B99" w:rsidP="00810B99">
      <w:pPr>
        <w:pStyle w:val="BodyText"/>
        <w:numPr>
          <w:ilvl w:val="1"/>
          <w:numId w:val="15"/>
        </w:numPr>
        <w:rPr>
          <w:ins w:id="118" w:author="Ogidan, Olu (Bennet)" w:date="2025-06-05T13:03:00Z"/>
        </w:rPr>
      </w:pPr>
      <w:ins w:id="119" w:author="Ogidan, Olu (Bennet)" w:date="2025-06-05T13:03:00Z">
        <w:r w:rsidRPr="00810B99">
          <w:t>view and update the eligible disaster areas that the</w:t>
        </w:r>
      </w:ins>
    </w:p>
    <w:p w:rsidR="00810B99" w:rsidRPr="00810B99" w:rsidRDefault="00810B99" w:rsidP="00810B99">
      <w:pPr>
        <w:pStyle w:val="BodyText"/>
        <w:numPr>
          <w:ilvl w:val="1"/>
          <w:numId w:val="15"/>
        </w:numPr>
        <w:rPr>
          <w:ins w:id="120" w:author="Ogidan, Olu (Bennet)" w:date="2025-06-05T13:03:00Z"/>
        </w:rPr>
      </w:pPr>
      <w:ins w:id="121" w:author="Ogidan, Olu (Bennet)" w:date="2025-06-05T13:03:00Z">
        <w:r w:rsidRPr="00810B99">
          <w:t>President determines to be at risk of a natural dis-</w:t>
        </w:r>
      </w:ins>
    </w:p>
    <w:p w:rsidR="00810B99" w:rsidRPr="00810B99" w:rsidRDefault="00810B99" w:rsidP="00810B99">
      <w:pPr>
        <w:pStyle w:val="BodyText"/>
        <w:numPr>
          <w:ilvl w:val="1"/>
          <w:numId w:val="15"/>
        </w:numPr>
        <w:rPr>
          <w:ins w:id="122" w:author="Ogidan, Olu (Bennet)" w:date="2025-06-05T13:03:00Z"/>
        </w:rPr>
      </w:pPr>
      <w:ins w:id="123" w:author="Ogidan, Olu (Bennet)" w:date="2025-06-05T13:03:00Z">
        <w:r w:rsidRPr="00810B99">
          <w:t>aster, including a description of the type and sever-</w:t>
        </w:r>
      </w:ins>
    </w:p>
    <w:p w:rsidR="00810B99" w:rsidRPr="00810B99" w:rsidRDefault="00810B99" w:rsidP="00810B99">
      <w:pPr>
        <w:pStyle w:val="BodyText"/>
        <w:numPr>
          <w:ilvl w:val="1"/>
          <w:numId w:val="15"/>
        </w:numPr>
        <w:rPr>
          <w:ins w:id="124" w:author="Ogidan, Olu (Bennet)" w:date="2025-06-05T13:03:00Z"/>
        </w:rPr>
      </w:pPr>
      <w:proofErr w:type="spellStart"/>
      <w:ins w:id="125" w:author="Ogidan, Olu (Bennet)" w:date="2025-06-05T13:03:00Z">
        <w:r w:rsidRPr="00810B99">
          <w:t>ity</w:t>
        </w:r>
        <w:proofErr w:type="spellEnd"/>
        <w:r w:rsidRPr="00810B99">
          <w:t xml:space="preserve"> of each potential natural disaster affecting each</w:t>
        </w:r>
      </w:ins>
    </w:p>
    <w:p w:rsidR="00810B99" w:rsidRPr="00810B99" w:rsidRDefault="00810B99" w:rsidP="00810B99">
      <w:pPr>
        <w:pStyle w:val="BodyText"/>
        <w:numPr>
          <w:ilvl w:val="1"/>
          <w:numId w:val="15"/>
        </w:numPr>
        <w:rPr>
          <w:ins w:id="126" w:author="Ogidan, Olu (Bennet)" w:date="2025-06-05T13:03:00Z"/>
        </w:rPr>
      </w:pPr>
      <w:ins w:id="127" w:author="Ogidan, Olu (Bennet)" w:date="2025-06-05T13:03:00Z">
        <w:r w:rsidRPr="00810B99">
          <w:t>such risk area; and</w:t>
        </w:r>
      </w:ins>
    </w:p>
    <w:p w:rsidR="00810B99" w:rsidRPr="00810B99" w:rsidRDefault="00810B99" w:rsidP="00810B99">
      <w:pPr>
        <w:pStyle w:val="BodyText"/>
        <w:numPr>
          <w:ilvl w:val="1"/>
          <w:numId w:val="15"/>
        </w:numPr>
        <w:rPr>
          <w:ins w:id="128" w:author="Ogidan, Olu (Bennet)" w:date="2025-06-05T13:03:00Z"/>
        </w:rPr>
      </w:pPr>
      <w:ins w:id="129" w:author="Ogidan, Olu (Bennet)" w:date="2025-06-05T13:03:00Z">
        <w:r w:rsidRPr="00810B99">
          <w:t>‘‘(4) consult with relevant governmental and</w:t>
        </w:r>
      </w:ins>
    </w:p>
    <w:p w:rsidR="00810B99" w:rsidRPr="00810B99" w:rsidRDefault="00810B99" w:rsidP="00810B99">
      <w:pPr>
        <w:pStyle w:val="BodyText"/>
        <w:numPr>
          <w:ilvl w:val="1"/>
          <w:numId w:val="15"/>
        </w:numPr>
        <w:rPr>
          <w:ins w:id="130" w:author="Ogidan, Olu (Bennet)" w:date="2025-06-05T13:03:00Z"/>
        </w:rPr>
      </w:pPr>
      <w:ins w:id="131" w:author="Ogidan, Olu (Bennet)" w:date="2025-06-05T13:03:00Z">
        <w:r w:rsidRPr="00810B99">
          <w:t>nongovernmental experts in order to ensure that</w:t>
        </w:r>
      </w:ins>
    </w:p>
    <w:p w:rsidR="00810B99" w:rsidRPr="00810B99" w:rsidRDefault="00810B99" w:rsidP="00810B99">
      <w:pPr>
        <w:pStyle w:val="BodyText"/>
        <w:numPr>
          <w:ilvl w:val="1"/>
          <w:numId w:val="15"/>
        </w:numPr>
        <w:rPr>
          <w:ins w:id="132" w:author="Ogidan, Olu (Bennet)" w:date="2025-06-05T13:03:00Z"/>
        </w:rPr>
      </w:pPr>
      <w:ins w:id="133" w:author="Ogidan, Olu (Bennet)" w:date="2025-06-05T13:03:00Z">
        <w:r w:rsidRPr="00810B99">
          <w:t>such determinations are made using current sci-</w:t>
        </w:r>
      </w:ins>
    </w:p>
    <w:p w:rsidR="00810B99" w:rsidRPr="00810B99" w:rsidRDefault="00810B99" w:rsidP="00810B99">
      <w:pPr>
        <w:pStyle w:val="BodyText"/>
        <w:numPr>
          <w:ilvl w:val="1"/>
          <w:numId w:val="15"/>
        </w:numPr>
        <w:rPr>
          <w:ins w:id="134" w:author="Ogidan, Olu (Bennet)" w:date="2025-06-05T13:03:00Z"/>
        </w:rPr>
      </w:pPr>
      <w:proofErr w:type="spellStart"/>
      <w:ins w:id="135" w:author="Ogidan, Olu (Bennet)" w:date="2025-06-05T13:03:00Z">
        <w:r w:rsidRPr="00810B99">
          <w:t>entific</w:t>
        </w:r>
        <w:proofErr w:type="spellEnd"/>
        <w:r w:rsidRPr="00810B99">
          <w:t xml:space="preserve"> standards and tools available in establishing,</w:t>
        </w:r>
      </w:ins>
    </w:p>
    <w:p w:rsidR="00810B99" w:rsidRPr="00810B99" w:rsidRDefault="00810B99" w:rsidP="00810B99">
      <w:pPr>
        <w:pStyle w:val="BodyText"/>
        <w:numPr>
          <w:ilvl w:val="1"/>
          <w:numId w:val="15"/>
        </w:numPr>
        <w:rPr>
          <w:ins w:id="136" w:author="Ogidan, Olu (Bennet)" w:date="2025-06-05T13:03:00Z"/>
        </w:rPr>
      </w:pPr>
      <w:ins w:id="137" w:author="Ogidan, Olu (Bennet)" w:date="2025-06-05T13:03:00Z">
        <w:r w:rsidRPr="00810B99">
          <w:t>reviewing, and updating the eligible disaster areas</w:t>
        </w:r>
      </w:ins>
    </w:p>
    <w:p w:rsidR="00810B99" w:rsidRPr="00810B99" w:rsidRDefault="00810B99" w:rsidP="00810B99">
      <w:pPr>
        <w:pStyle w:val="BodyText"/>
        <w:numPr>
          <w:ilvl w:val="1"/>
          <w:numId w:val="15"/>
        </w:numPr>
        <w:rPr>
          <w:ins w:id="138" w:author="Ogidan, Olu (Bennet)" w:date="2025-06-05T13:03:00Z"/>
        </w:rPr>
      </w:pPr>
      <w:ins w:id="139" w:author="Ogidan, Olu (Bennet)" w:date="2025-06-05T13:03:00Z">
        <w:r w:rsidRPr="00810B99">
          <w:t xml:space="preserve">that the President determines to be at risk of a </w:t>
        </w:r>
        <w:proofErr w:type="spellStart"/>
        <w:r w:rsidRPr="00810B99">
          <w:t>nat</w:t>
        </w:r>
        <w:proofErr w:type="spellEnd"/>
        <w:r w:rsidRPr="00810B99">
          <w:t>-</w:t>
        </w:r>
      </w:ins>
    </w:p>
    <w:p w:rsidR="00810B99" w:rsidRPr="00810B99" w:rsidRDefault="00810B99" w:rsidP="00810B99">
      <w:pPr>
        <w:pStyle w:val="BodyText"/>
        <w:numPr>
          <w:ilvl w:val="1"/>
          <w:numId w:val="15"/>
        </w:numPr>
        <w:rPr>
          <w:ins w:id="140" w:author="Ogidan, Olu (Bennet)" w:date="2025-06-05T13:03:00Z"/>
        </w:rPr>
      </w:pPr>
      <w:proofErr w:type="spellStart"/>
      <w:ins w:id="141" w:author="Ogidan, Olu (Bennet)" w:date="2025-06-05T13:03:00Z">
        <w:r w:rsidRPr="00810B99">
          <w:t>ural</w:t>
        </w:r>
        <w:proofErr w:type="spellEnd"/>
        <w:r w:rsidRPr="00810B99">
          <w:t xml:space="preserve"> disaster.</w:t>
        </w:r>
      </w:ins>
    </w:p>
    <w:p w:rsidR="00810B99" w:rsidRPr="00810B99" w:rsidRDefault="00810B99" w:rsidP="00810B99">
      <w:pPr>
        <w:pStyle w:val="BodyText"/>
        <w:numPr>
          <w:ilvl w:val="1"/>
          <w:numId w:val="15"/>
        </w:numPr>
        <w:rPr>
          <w:ins w:id="142" w:author="Ogidan, Olu (Bennet)" w:date="2025-06-05T13:03:00Z"/>
        </w:rPr>
      </w:pPr>
      <w:ins w:id="143" w:author="Ogidan, Olu (Bennet)" w:date="2025-06-05T13:03:00Z">
        <w:r w:rsidRPr="00810B99">
          <w:t xml:space="preserve">‘‘(c) </w:t>
        </w:r>
        <w:proofErr w:type="gramStart"/>
        <w:r w:rsidRPr="00810B99">
          <w:t>PLAN  FOR</w:t>
        </w:r>
        <w:proofErr w:type="gramEnd"/>
        <w:r w:rsidRPr="00810B99">
          <w:t xml:space="preserve">  ELIGIBLE  ACTIVITIES.—To  be  </w:t>
        </w:r>
        <w:proofErr w:type="spellStart"/>
        <w:r w:rsidRPr="00810B99">
          <w:t>eligi</w:t>
        </w:r>
        <w:proofErr w:type="spellEnd"/>
        <w:r w:rsidRPr="00810B99">
          <w:t>-</w:t>
        </w:r>
      </w:ins>
    </w:p>
    <w:p w:rsidR="00810B99" w:rsidRPr="00810B99" w:rsidRDefault="00810B99" w:rsidP="00810B99">
      <w:pPr>
        <w:pStyle w:val="BodyText"/>
        <w:numPr>
          <w:ilvl w:val="1"/>
          <w:numId w:val="15"/>
        </w:numPr>
        <w:rPr>
          <w:ins w:id="144" w:author="Ogidan, Olu (Bennet)" w:date="2025-06-05T13:03:00Z"/>
        </w:rPr>
      </w:pPr>
      <w:proofErr w:type="spellStart"/>
      <w:ins w:id="145" w:author="Ogidan, Olu (Bennet)" w:date="2025-06-05T13:03:00Z">
        <w:r w:rsidRPr="00810B99">
          <w:t>ble</w:t>
        </w:r>
        <w:proofErr w:type="spellEnd"/>
        <w:r w:rsidRPr="00810B99">
          <w:t xml:space="preserve"> for a grant under this section, a State or Indian tribal</w:t>
        </w:r>
      </w:ins>
    </w:p>
    <w:p w:rsidR="00810B99" w:rsidRPr="00810B99" w:rsidRDefault="00810B99" w:rsidP="00810B99">
      <w:pPr>
        <w:pStyle w:val="BodyText"/>
        <w:numPr>
          <w:ilvl w:val="1"/>
          <w:numId w:val="15"/>
        </w:numPr>
        <w:rPr>
          <w:ins w:id="146" w:author="Ogidan, Olu (Bennet)" w:date="2025-06-05T13:03:00Z"/>
        </w:rPr>
      </w:pPr>
      <w:ins w:id="147" w:author="Ogidan, Olu (Bennet)" w:date="2025-06-05T13:03:00Z">
        <w:r w:rsidRPr="00810B99">
          <w:t>government shall submit to the President a plan that in-</w:t>
        </w:r>
      </w:ins>
    </w:p>
    <w:p w:rsidR="00810B99" w:rsidRPr="00810B99" w:rsidRDefault="00810B99" w:rsidP="00810B99">
      <w:pPr>
        <w:pStyle w:val="BodyText"/>
        <w:numPr>
          <w:ilvl w:val="1"/>
          <w:numId w:val="15"/>
        </w:numPr>
        <w:rPr>
          <w:ins w:id="148" w:author="Ogidan, Olu (Bennet)" w:date="2025-06-05T13:03:00Z"/>
        </w:rPr>
      </w:pPr>
      <w:proofErr w:type="spellStart"/>
      <w:ins w:id="149" w:author="Ogidan, Olu (Bennet)" w:date="2025-06-05T13:03:00Z">
        <w:r w:rsidRPr="00810B99">
          <w:t>cludes</w:t>
        </w:r>
        <w:proofErr w:type="spellEnd"/>
        <w:r w:rsidRPr="00810B99">
          <w:t>—</w:t>
        </w:r>
        <w:r w:rsidRPr="00810B99">
          <w:br/>
        </w:r>
      </w:ins>
    </w:p>
    <w:p w:rsidR="00810B99" w:rsidRPr="00810B99" w:rsidRDefault="00810B99" w:rsidP="00810B99">
      <w:pPr>
        <w:pStyle w:val="BodyText"/>
        <w:numPr>
          <w:ilvl w:val="2"/>
          <w:numId w:val="15"/>
        </w:numPr>
        <w:rPr>
          <w:ins w:id="150" w:author="Ogidan, Olu (Bennet)" w:date="2025-06-05T13:03:00Z"/>
        </w:rPr>
      </w:pPr>
      <w:ins w:id="151" w:author="Ogidan, Olu (Bennet)" w:date="2025-06-05T13:03:00Z">
        <w:r w:rsidRPr="00810B99">
          <w:t>‘‘(1) each disaster risk area established by the</w:t>
        </w:r>
      </w:ins>
    </w:p>
    <w:p w:rsidR="00810B99" w:rsidRPr="00810B99" w:rsidRDefault="00810B99" w:rsidP="00810B99">
      <w:pPr>
        <w:pStyle w:val="BodyText"/>
        <w:numPr>
          <w:ilvl w:val="2"/>
          <w:numId w:val="15"/>
        </w:numPr>
        <w:rPr>
          <w:ins w:id="152" w:author="Ogidan, Olu (Bennet)" w:date="2025-06-05T13:03:00Z"/>
        </w:rPr>
      </w:pPr>
      <w:ins w:id="153" w:author="Ogidan, Olu (Bennet)" w:date="2025-06-05T13:03:00Z">
        <w:r w:rsidRPr="00810B99">
          <w:t>President under subsection (b) in which the State or</w:t>
        </w:r>
      </w:ins>
    </w:p>
    <w:p w:rsidR="00810B99" w:rsidRPr="00810B99" w:rsidRDefault="00810B99" w:rsidP="00810B99">
      <w:pPr>
        <w:pStyle w:val="BodyText"/>
        <w:numPr>
          <w:ilvl w:val="2"/>
          <w:numId w:val="15"/>
        </w:numPr>
        <w:rPr>
          <w:ins w:id="154" w:author="Ogidan, Olu (Bennet)" w:date="2025-06-05T13:03:00Z"/>
        </w:rPr>
      </w:pPr>
      <w:ins w:id="155" w:author="Ogidan, Olu (Bennet)" w:date="2025-06-05T13:03:00Z">
        <w:r w:rsidRPr="00810B99">
          <w:t>Indian tribal government proposes to provide funds</w:t>
        </w:r>
      </w:ins>
    </w:p>
    <w:p w:rsidR="00810B99" w:rsidRPr="00810B99" w:rsidRDefault="00810B99" w:rsidP="00810B99">
      <w:pPr>
        <w:pStyle w:val="BodyText"/>
        <w:numPr>
          <w:ilvl w:val="2"/>
          <w:numId w:val="15"/>
        </w:numPr>
        <w:rPr>
          <w:ins w:id="156" w:author="Ogidan, Olu (Bennet)" w:date="2025-06-05T13:03:00Z"/>
        </w:rPr>
      </w:pPr>
      <w:ins w:id="157" w:author="Ogidan, Olu (Bennet)" w:date="2025-06-05T13:03:00Z">
        <w:r w:rsidRPr="00810B99">
          <w:t>under the program;</w:t>
        </w:r>
      </w:ins>
    </w:p>
    <w:p w:rsidR="00810B99" w:rsidRPr="00810B99" w:rsidRDefault="00810B99" w:rsidP="00810B99">
      <w:pPr>
        <w:pStyle w:val="BodyText"/>
        <w:numPr>
          <w:ilvl w:val="2"/>
          <w:numId w:val="15"/>
        </w:numPr>
        <w:rPr>
          <w:ins w:id="158" w:author="Ogidan, Olu (Bennet)" w:date="2025-06-05T13:03:00Z"/>
        </w:rPr>
      </w:pPr>
      <w:ins w:id="159" w:author="Ogidan, Olu (Bennet)" w:date="2025-06-05T13:03:00Z">
        <w:r w:rsidRPr="00810B99">
          <w:t xml:space="preserve">‘‘(2) an assessment of the availability and </w:t>
        </w:r>
        <w:proofErr w:type="spellStart"/>
        <w:r w:rsidRPr="00810B99">
          <w:t>af</w:t>
        </w:r>
        <w:proofErr w:type="spellEnd"/>
        <w:r w:rsidRPr="00810B99">
          <w:t>-</w:t>
        </w:r>
      </w:ins>
    </w:p>
    <w:p w:rsidR="00810B99" w:rsidRPr="00810B99" w:rsidRDefault="00810B99" w:rsidP="00810B99">
      <w:pPr>
        <w:pStyle w:val="BodyText"/>
        <w:numPr>
          <w:ilvl w:val="2"/>
          <w:numId w:val="15"/>
        </w:numPr>
        <w:rPr>
          <w:ins w:id="160" w:author="Ogidan, Olu (Bennet)" w:date="2025-06-05T13:03:00Z"/>
        </w:rPr>
      </w:pPr>
      <w:proofErr w:type="spellStart"/>
      <w:ins w:id="161" w:author="Ogidan, Olu (Bennet)" w:date="2025-06-05T13:03:00Z">
        <w:r w:rsidRPr="00810B99">
          <w:t>fordability</w:t>
        </w:r>
        <w:proofErr w:type="spellEnd"/>
        <w:r w:rsidRPr="00810B99">
          <w:t xml:space="preserve"> of homeowner insurance coverage in each</w:t>
        </w:r>
      </w:ins>
    </w:p>
    <w:p w:rsidR="00810B99" w:rsidRPr="00810B99" w:rsidRDefault="00810B99" w:rsidP="00810B99">
      <w:pPr>
        <w:pStyle w:val="BodyText"/>
        <w:numPr>
          <w:ilvl w:val="2"/>
          <w:numId w:val="15"/>
        </w:numPr>
        <w:rPr>
          <w:ins w:id="162" w:author="Ogidan, Olu (Bennet)" w:date="2025-06-05T13:03:00Z"/>
        </w:rPr>
      </w:pPr>
      <w:ins w:id="163" w:author="Ogidan, Olu (Bennet)" w:date="2025-06-05T13:03:00Z">
        <w:r w:rsidRPr="00810B99">
          <w:t>such risk area, including a breakdown of coverage</w:t>
        </w:r>
      </w:ins>
    </w:p>
    <w:p w:rsidR="00810B99" w:rsidRPr="00810B99" w:rsidRDefault="00810B99" w:rsidP="00810B99">
      <w:pPr>
        <w:pStyle w:val="BodyText"/>
        <w:numPr>
          <w:ilvl w:val="2"/>
          <w:numId w:val="15"/>
        </w:numPr>
        <w:rPr>
          <w:ins w:id="164" w:author="Ogidan, Olu (Bennet)" w:date="2025-06-05T13:03:00Z"/>
        </w:rPr>
      </w:pPr>
      <w:ins w:id="165" w:author="Ogidan, Olu (Bennet)" w:date="2025-06-05T13:03:00Z">
        <w:r w:rsidRPr="00810B99">
          <w:t>offered by—</w:t>
        </w:r>
      </w:ins>
    </w:p>
    <w:p w:rsidR="00810B99" w:rsidRPr="00810B99" w:rsidRDefault="00810B99" w:rsidP="00810B99">
      <w:pPr>
        <w:pStyle w:val="BodyText"/>
        <w:numPr>
          <w:ilvl w:val="2"/>
          <w:numId w:val="15"/>
        </w:numPr>
        <w:rPr>
          <w:ins w:id="166" w:author="Ogidan, Olu (Bennet)" w:date="2025-06-05T13:03:00Z"/>
        </w:rPr>
      </w:pPr>
      <w:ins w:id="167" w:author="Ogidan, Olu (Bennet)" w:date="2025-06-05T13:03:00Z">
        <w:r w:rsidRPr="00810B99">
          <w:t>‘‘(A) private insurance companies;</w:t>
        </w:r>
      </w:ins>
    </w:p>
    <w:p w:rsidR="00810B99" w:rsidRPr="00810B99" w:rsidRDefault="00810B99" w:rsidP="00810B99">
      <w:pPr>
        <w:pStyle w:val="BodyText"/>
        <w:numPr>
          <w:ilvl w:val="2"/>
          <w:numId w:val="15"/>
        </w:numPr>
        <w:rPr>
          <w:ins w:id="168" w:author="Ogidan, Olu (Bennet)" w:date="2025-06-05T13:03:00Z"/>
        </w:rPr>
      </w:pPr>
      <w:ins w:id="169" w:author="Ogidan, Olu (Bennet)" w:date="2025-06-05T13:03:00Z">
        <w:r w:rsidRPr="00810B99">
          <w:t>‘‘(B) State residual markets; and</w:t>
        </w:r>
      </w:ins>
    </w:p>
    <w:p w:rsidR="00810B99" w:rsidRPr="00810B99" w:rsidRDefault="00810B99" w:rsidP="00810B99">
      <w:pPr>
        <w:pStyle w:val="BodyText"/>
        <w:numPr>
          <w:ilvl w:val="2"/>
          <w:numId w:val="15"/>
        </w:numPr>
        <w:rPr>
          <w:ins w:id="170" w:author="Ogidan, Olu (Bennet)" w:date="2025-06-05T13:03:00Z"/>
        </w:rPr>
      </w:pPr>
      <w:ins w:id="171" w:author="Ogidan, Olu (Bennet)" w:date="2025-06-05T13:03:00Z">
        <w:r w:rsidRPr="00810B99">
          <w:t>‘‘(C)</w:t>
        </w:r>
        <w:r w:rsidRPr="00810B99">
          <w:tab/>
          <w:t>State</w:t>
        </w:r>
        <w:r w:rsidRPr="00810B99">
          <w:tab/>
          <w:t>and</w:t>
        </w:r>
        <w:r w:rsidRPr="00810B99">
          <w:tab/>
          <w:t>Federal</w:t>
        </w:r>
        <w:r w:rsidRPr="00810B99">
          <w:tab/>
          <w:t>insurance</w:t>
        </w:r>
        <w:r w:rsidRPr="00810B99">
          <w:tab/>
          <w:t>pro-</w:t>
        </w:r>
      </w:ins>
    </w:p>
    <w:p w:rsidR="00810B99" w:rsidRPr="00810B99" w:rsidRDefault="00810B99" w:rsidP="00810B99">
      <w:pPr>
        <w:pStyle w:val="BodyText"/>
        <w:numPr>
          <w:ilvl w:val="2"/>
          <w:numId w:val="15"/>
        </w:numPr>
        <w:rPr>
          <w:ins w:id="172" w:author="Ogidan, Olu (Bennet)" w:date="2025-06-05T13:03:00Z"/>
        </w:rPr>
      </w:pPr>
      <w:ins w:id="173" w:author="Ogidan, Olu (Bennet)" w:date="2025-06-05T13:03:00Z">
        <w:r w:rsidRPr="00810B99">
          <w:t>grams;</w:t>
        </w:r>
      </w:ins>
    </w:p>
    <w:p w:rsidR="00810B99" w:rsidRPr="00810B99" w:rsidRDefault="00C73AA7" w:rsidP="00810B99">
      <w:pPr>
        <w:pStyle w:val="BodyText"/>
        <w:numPr>
          <w:ilvl w:val="2"/>
          <w:numId w:val="15"/>
        </w:numPr>
        <w:rPr>
          <w:ins w:id="174" w:author="Ogidan, Olu (Bennet)" w:date="2025-06-05T13:03:00Z"/>
        </w:rPr>
      </w:pPr>
      <w:ins w:id="175" w:author="Ogidan, Olu (Bennet)" w:date="2025-06-05T13:07:00Z">
        <w:r w:rsidRPr="00810B99">
          <w:t xml:space="preserve"> </w:t>
        </w:r>
      </w:ins>
      <w:ins w:id="176" w:author="Ogidan, Olu (Bennet)" w:date="2025-06-05T13:03:00Z">
        <w:r w:rsidR="00810B99" w:rsidRPr="00810B99">
          <w:t>‘‘(</w:t>
        </w:r>
      </w:ins>
      <w:ins w:id="177" w:author="Ogidan, Olu (Bennet)" w:date="2025-06-05T13:07:00Z">
        <w:r>
          <w:t>3</w:t>
        </w:r>
      </w:ins>
      <w:ins w:id="178" w:author="Ogidan, Olu (Bennet)" w:date="2025-06-05T13:03:00Z">
        <w:r w:rsidR="00810B99" w:rsidRPr="00810B99">
          <w:t>) a list of each qualifying mitigation activity</w:t>
        </w:r>
      </w:ins>
    </w:p>
    <w:p w:rsidR="00810B99" w:rsidRPr="00810B99" w:rsidRDefault="00810B99" w:rsidP="00810B99">
      <w:pPr>
        <w:pStyle w:val="BodyText"/>
        <w:numPr>
          <w:ilvl w:val="2"/>
          <w:numId w:val="15"/>
        </w:numPr>
        <w:rPr>
          <w:ins w:id="179" w:author="Ogidan, Olu (Bennet)" w:date="2025-06-05T13:03:00Z"/>
        </w:rPr>
      </w:pPr>
      <w:ins w:id="180" w:author="Ogidan, Olu (Bennet)" w:date="2025-06-05T13:03:00Z">
        <w:r w:rsidRPr="00810B99">
          <w:t>that is eligible for funds in each such risk area;</w:t>
        </w:r>
      </w:ins>
    </w:p>
    <w:p w:rsidR="00810B99" w:rsidRPr="00810B99" w:rsidRDefault="00810B99" w:rsidP="00810B99">
      <w:pPr>
        <w:pStyle w:val="BodyText"/>
        <w:numPr>
          <w:ilvl w:val="2"/>
          <w:numId w:val="15"/>
        </w:numPr>
        <w:rPr>
          <w:ins w:id="181" w:author="Ogidan, Olu (Bennet)" w:date="2025-06-05T13:03:00Z"/>
        </w:rPr>
      </w:pPr>
      <w:ins w:id="182" w:author="Ogidan, Olu (Bennet)" w:date="2025-06-05T13:03:00Z">
        <w:r w:rsidRPr="00810B99">
          <w:t>‘‘(</w:t>
        </w:r>
      </w:ins>
      <w:ins w:id="183" w:author="Ogidan, Olu (Bennet)" w:date="2025-06-05T13:07:00Z">
        <w:r w:rsidR="00C73AA7">
          <w:t>4</w:t>
        </w:r>
      </w:ins>
      <w:ins w:id="184" w:author="Ogidan, Olu (Bennet)" w:date="2025-06-05T13:03:00Z">
        <w:r w:rsidRPr="00810B99">
          <w:t>) the criteria by which a State or Indian</w:t>
        </w:r>
      </w:ins>
    </w:p>
    <w:p w:rsidR="00810B99" w:rsidRPr="00810B99" w:rsidRDefault="00810B99" w:rsidP="00810B99">
      <w:pPr>
        <w:pStyle w:val="BodyText"/>
        <w:numPr>
          <w:ilvl w:val="2"/>
          <w:numId w:val="15"/>
        </w:numPr>
        <w:rPr>
          <w:ins w:id="185" w:author="Ogidan, Olu (Bennet)" w:date="2025-06-05T13:03:00Z"/>
        </w:rPr>
      </w:pPr>
      <w:ins w:id="186" w:author="Ogidan, Olu (Bennet)" w:date="2025-06-05T13:03:00Z">
        <w:r w:rsidRPr="00810B99">
          <w:t>tribal government will evaluate applicants, which</w:t>
        </w:r>
      </w:ins>
    </w:p>
    <w:p w:rsidR="00810B99" w:rsidRPr="00810B99" w:rsidRDefault="00810B99" w:rsidP="00810B99">
      <w:pPr>
        <w:pStyle w:val="BodyText"/>
        <w:numPr>
          <w:ilvl w:val="2"/>
          <w:numId w:val="15"/>
        </w:numPr>
        <w:rPr>
          <w:ins w:id="187" w:author="Ogidan, Olu (Bennet)" w:date="2025-06-05T13:03:00Z"/>
        </w:rPr>
      </w:pPr>
      <w:ins w:id="188" w:author="Ogidan, Olu (Bennet)" w:date="2025-06-05T13:03:00Z">
        <w:r w:rsidRPr="00810B99">
          <w:t>shall include consideration of the household income</w:t>
        </w:r>
      </w:ins>
    </w:p>
    <w:p w:rsidR="00810B99" w:rsidRPr="00810B99" w:rsidRDefault="00810B99" w:rsidP="00810B99">
      <w:pPr>
        <w:pStyle w:val="BodyText"/>
        <w:numPr>
          <w:ilvl w:val="2"/>
          <w:numId w:val="15"/>
        </w:numPr>
        <w:rPr>
          <w:ins w:id="189" w:author="Ogidan, Olu (Bennet)" w:date="2025-06-05T13:03:00Z"/>
        </w:rPr>
      </w:pPr>
      <w:ins w:id="190" w:author="Ogidan, Olu (Bennet)" w:date="2025-06-05T13:03:00Z">
        <w:r w:rsidRPr="00810B99">
          <w:t>of the applicant and whether the residence is located</w:t>
        </w:r>
      </w:ins>
    </w:p>
    <w:p w:rsidR="00810B99" w:rsidRPr="00810B99" w:rsidRDefault="00810B99" w:rsidP="00810B99">
      <w:pPr>
        <w:pStyle w:val="BodyText"/>
        <w:numPr>
          <w:ilvl w:val="2"/>
          <w:numId w:val="15"/>
        </w:numPr>
        <w:rPr>
          <w:ins w:id="191" w:author="Ogidan, Olu (Bennet)" w:date="2025-06-05T13:03:00Z"/>
        </w:rPr>
      </w:pPr>
      <w:ins w:id="192" w:author="Ogidan, Olu (Bennet)" w:date="2025-06-05T13:03:00Z">
        <w:r w:rsidRPr="00810B99">
          <w:t>in a Community Disaster Resilience Zone; and</w:t>
        </w:r>
      </w:ins>
    </w:p>
    <w:p w:rsidR="00810B99" w:rsidRPr="00810B99" w:rsidRDefault="00810B99" w:rsidP="00810B99">
      <w:pPr>
        <w:pStyle w:val="BodyText"/>
        <w:numPr>
          <w:ilvl w:val="2"/>
          <w:numId w:val="15"/>
        </w:numPr>
        <w:rPr>
          <w:ins w:id="193" w:author="Ogidan, Olu (Bennet)" w:date="2025-06-05T13:03:00Z"/>
        </w:rPr>
      </w:pPr>
      <w:ins w:id="194" w:author="Ogidan, Olu (Bennet)" w:date="2025-06-05T13:03:00Z">
        <w:r w:rsidRPr="00810B99">
          <w:t>‘‘(</w:t>
        </w:r>
      </w:ins>
      <w:ins w:id="195" w:author="Ogidan, Olu (Bennet)" w:date="2025-06-05T13:07:00Z">
        <w:r w:rsidR="00C73AA7">
          <w:t>5</w:t>
        </w:r>
      </w:ins>
      <w:ins w:id="196" w:author="Ogidan, Olu (Bennet)" w:date="2025-06-05T13:03:00Z">
        <w:r w:rsidRPr="00810B99">
          <w:t>) a financial plan that includes maximum</w:t>
        </w:r>
      </w:ins>
    </w:p>
    <w:p w:rsidR="00810B99" w:rsidRPr="00810B99" w:rsidRDefault="00810B99" w:rsidP="00810B99">
      <w:pPr>
        <w:pStyle w:val="BodyText"/>
        <w:numPr>
          <w:ilvl w:val="2"/>
          <w:numId w:val="15"/>
        </w:numPr>
        <w:rPr>
          <w:ins w:id="197" w:author="Ogidan, Olu (Bennet)" w:date="2025-06-05T13:03:00Z"/>
        </w:rPr>
      </w:pPr>
      <w:ins w:id="198" w:author="Ogidan, Olu (Bennet)" w:date="2025-06-05T13:03:00Z">
        <w:r w:rsidRPr="00810B99">
          <w:t>amounts available to a household for each qualifying</w:t>
        </w:r>
      </w:ins>
    </w:p>
    <w:p w:rsidR="00810B99" w:rsidRPr="00810B99" w:rsidRDefault="00810B99" w:rsidP="00810B99">
      <w:pPr>
        <w:pStyle w:val="BodyText"/>
        <w:numPr>
          <w:ilvl w:val="2"/>
          <w:numId w:val="15"/>
        </w:numPr>
        <w:rPr>
          <w:ins w:id="199" w:author="Ogidan, Olu (Bennet)" w:date="2025-06-05T13:03:00Z"/>
        </w:rPr>
      </w:pPr>
      <w:ins w:id="200" w:author="Ogidan, Olu (Bennet)" w:date="2025-06-05T13:03:00Z">
        <w:r w:rsidRPr="00810B99">
          <w:t>mitigation activity.</w:t>
        </w:r>
      </w:ins>
    </w:p>
    <w:p w:rsidR="00C73AA7" w:rsidRPr="00C73AA7" w:rsidRDefault="00C73AA7" w:rsidP="00C73AA7">
      <w:pPr>
        <w:pStyle w:val="BodyText"/>
        <w:numPr>
          <w:ilvl w:val="0"/>
          <w:numId w:val="16"/>
        </w:numPr>
        <w:rPr>
          <w:ins w:id="201" w:author="Ogidan, Olu (Bennet)" w:date="2025-06-05T13:06:00Z"/>
        </w:rPr>
      </w:pPr>
      <w:ins w:id="202" w:author="Ogidan, Olu (Bennet)" w:date="2025-06-05T13:06:00Z">
        <w:r w:rsidRPr="00C73AA7">
          <w:t>‘‘(</w:t>
        </w:r>
        <w:r>
          <w:t>c</w:t>
        </w:r>
        <w:r w:rsidRPr="00C73AA7">
          <w:t xml:space="preserve">) </w:t>
        </w:r>
        <w:proofErr w:type="gramStart"/>
        <w:r w:rsidRPr="00C73AA7">
          <w:t>LIMITATIONS.—</w:t>
        </w:r>
        <w:proofErr w:type="gramEnd"/>
      </w:ins>
    </w:p>
    <w:p w:rsidR="00C73AA7" w:rsidRPr="00C73AA7" w:rsidRDefault="00C73AA7" w:rsidP="00C73AA7">
      <w:pPr>
        <w:pStyle w:val="BodyText"/>
        <w:numPr>
          <w:ilvl w:val="0"/>
          <w:numId w:val="16"/>
        </w:numPr>
        <w:rPr>
          <w:ins w:id="203" w:author="Ogidan, Olu (Bennet)" w:date="2025-06-05T13:06:00Z"/>
        </w:rPr>
      </w:pPr>
      <w:ins w:id="204" w:author="Ogidan, Olu (Bennet)" w:date="2025-06-05T13:06:00Z">
        <w:r w:rsidRPr="00C73AA7">
          <w:t xml:space="preserve">‘‘(1) HIGH-RISK </w:t>
        </w:r>
        <w:proofErr w:type="gramStart"/>
        <w:r w:rsidRPr="00C73AA7">
          <w:t>AREAS.—</w:t>
        </w:r>
        <w:proofErr w:type="gramEnd"/>
        <w:r w:rsidRPr="00C73AA7">
          <w:t>Funds provided under</w:t>
        </w:r>
      </w:ins>
    </w:p>
    <w:p w:rsidR="00C73AA7" w:rsidRPr="00C73AA7" w:rsidRDefault="00C73AA7" w:rsidP="00C73AA7">
      <w:pPr>
        <w:pStyle w:val="BodyText"/>
        <w:numPr>
          <w:ilvl w:val="0"/>
          <w:numId w:val="16"/>
        </w:numPr>
        <w:rPr>
          <w:ins w:id="205" w:author="Ogidan, Olu (Bennet)" w:date="2025-06-05T13:06:00Z"/>
        </w:rPr>
      </w:pPr>
      <w:ins w:id="206" w:author="Ogidan, Olu (Bennet)" w:date="2025-06-05T13:06:00Z">
        <w:r w:rsidRPr="00C73AA7">
          <w:t>this section may only be used in eligible disaster</w:t>
        </w:r>
      </w:ins>
    </w:p>
    <w:p w:rsidR="00C73AA7" w:rsidRPr="00C73AA7" w:rsidRDefault="00C73AA7" w:rsidP="00C73AA7">
      <w:pPr>
        <w:pStyle w:val="BodyText"/>
        <w:numPr>
          <w:ilvl w:val="0"/>
          <w:numId w:val="16"/>
        </w:numPr>
        <w:rPr>
          <w:ins w:id="207" w:author="Ogidan, Olu (Bennet)" w:date="2025-06-05T13:06:00Z"/>
        </w:rPr>
      </w:pPr>
      <w:ins w:id="208" w:author="Ogidan, Olu (Bennet)" w:date="2025-06-05T13:06:00Z">
        <w:r w:rsidRPr="00C73AA7">
          <w:t>areas that the State or Indian tribal government de-</w:t>
        </w:r>
      </w:ins>
    </w:p>
    <w:p w:rsidR="00C73AA7" w:rsidRPr="00C73AA7" w:rsidRDefault="00C73AA7" w:rsidP="00C73AA7">
      <w:pPr>
        <w:pStyle w:val="BodyText"/>
        <w:numPr>
          <w:ilvl w:val="0"/>
          <w:numId w:val="16"/>
        </w:numPr>
        <w:rPr>
          <w:ins w:id="209" w:author="Ogidan, Olu (Bennet)" w:date="2025-06-05T13:06:00Z"/>
        </w:rPr>
      </w:pPr>
      <w:proofErr w:type="spellStart"/>
      <w:ins w:id="210" w:author="Ogidan, Olu (Bennet)" w:date="2025-06-05T13:06:00Z">
        <w:r w:rsidRPr="00C73AA7">
          <w:t>termines</w:t>
        </w:r>
        <w:proofErr w:type="spellEnd"/>
        <w:r w:rsidRPr="00C73AA7">
          <w:t xml:space="preserve"> are at a high risk of experiencing a major</w:t>
        </w:r>
      </w:ins>
    </w:p>
    <w:p w:rsidR="00C73AA7" w:rsidRPr="00C73AA7" w:rsidRDefault="00C73AA7" w:rsidP="00C73AA7">
      <w:pPr>
        <w:pStyle w:val="BodyText"/>
        <w:numPr>
          <w:ilvl w:val="0"/>
          <w:numId w:val="16"/>
        </w:numPr>
        <w:rPr>
          <w:ins w:id="211" w:author="Ogidan, Olu (Bennet)" w:date="2025-06-05T13:06:00Z"/>
        </w:rPr>
      </w:pPr>
      <w:ins w:id="212" w:author="Ogidan, Olu (Bennet)" w:date="2025-06-05T13:06:00Z">
        <w:r w:rsidRPr="00C73AA7">
          <w:t>disaster for the major disaster that presents such a</w:t>
        </w:r>
      </w:ins>
    </w:p>
    <w:p w:rsidR="00C73AA7" w:rsidRPr="00C73AA7" w:rsidRDefault="00C73AA7" w:rsidP="00C73AA7">
      <w:pPr>
        <w:pStyle w:val="BodyText"/>
        <w:numPr>
          <w:ilvl w:val="0"/>
          <w:numId w:val="16"/>
        </w:numPr>
        <w:rPr>
          <w:ins w:id="213" w:author="Ogidan, Olu (Bennet)" w:date="2025-06-05T13:06:00Z"/>
        </w:rPr>
      </w:pPr>
      <w:ins w:id="214" w:author="Ogidan, Olu (Bennet)" w:date="2025-06-05T13:06:00Z">
        <w:r w:rsidRPr="00C73AA7">
          <w:t>risk.</w:t>
        </w:r>
      </w:ins>
    </w:p>
    <w:p w:rsidR="00C73AA7" w:rsidRPr="00C73AA7" w:rsidRDefault="00C73AA7" w:rsidP="00C73AA7">
      <w:pPr>
        <w:pStyle w:val="BodyText"/>
        <w:numPr>
          <w:ilvl w:val="0"/>
          <w:numId w:val="16"/>
        </w:numPr>
        <w:rPr>
          <w:ins w:id="215" w:author="Ogidan, Olu (Bennet)" w:date="2025-06-05T13:06:00Z"/>
        </w:rPr>
      </w:pPr>
      <w:ins w:id="216" w:author="Ogidan, Olu (Bennet)" w:date="2025-06-05T13:06:00Z">
        <w:r w:rsidRPr="00C73AA7">
          <w:t xml:space="preserve">‘‘(2) </w:t>
        </w:r>
        <w:proofErr w:type="gramStart"/>
        <w:r w:rsidRPr="00C73AA7">
          <w:t>Limitation  based</w:t>
        </w:r>
        <w:proofErr w:type="gramEnd"/>
        <w:r w:rsidRPr="00C73AA7">
          <w:t>  on  adjusted  gross</w:t>
        </w:r>
      </w:ins>
    </w:p>
    <w:p w:rsidR="00C73AA7" w:rsidRPr="00C73AA7" w:rsidRDefault="00C73AA7" w:rsidP="00C73AA7">
      <w:pPr>
        <w:pStyle w:val="BodyText"/>
        <w:numPr>
          <w:ilvl w:val="0"/>
          <w:numId w:val="16"/>
        </w:numPr>
        <w:rPr>
          <w:ins w:id="217" w:author="Ogidan, Olu (Bennet)" w:date="2025-06-05T13:06:00Z"/>
        </w:rPr>
      </w:pPr>
      <w:proofErr w:type="gramStart"/>
      <w:ins w:id="218" w:author="Ogidan, Olu (Bennet)" w:date="2025-06-05T13:06:00Z">
        <w:r w:rsidRPr="00C73AA7">
          <w:t>INCOME.—</w:t>
        </w:r>
        <w:proofErr w:type="gramEnd"/>
        <w:r w:rsidRPr="00C73AA7">
          <w:t>An individual shall not be eligible to re-</w:t>
        </w:r>
      </w:ins>
    </w:p>
    <w:p w:rsidR="00C73AA7" w:rsidRPr="00C73AA7" w:rsidRDefault="00C73AA7" w:rsidP="00C73AA7">
      <w:pPr>
        <w:pStyle w:val="BodyText"/>
        <w:numPr>
          <w:ilvl w:val="0"/>
          <w:numId w:val="16"/>
        </w:numPr>
        <w:rPr>
          <w:ins w:id="219" w:author="Ogidan, Olu (Bennet)" w:date="2025-06-05T13:06:00Z"/>
        </w:rPr>
      </w:pPr>
      <w:proofErr w:type="spellStart"/>
      <w:ins w:id="220" w:author="Ogidan, Olu (Bennet)" w:date="2025-06-05T13:06:00Z">
        <w:r w:rsidRPr="00C73AA7">
          <w:t>ceive</w:t>
        </w:r>
        <w:proofErr w:type="spellEnd"/>
        <w:r w:rsidRPr="00C73AA7">
          <w:t xml:space="preserve"> a grant under this section if the adjusted gross</w:t>
        </w:r>
      </w:ins>
    </w:p>
    <w:p w:rsidR="00C73AA7" w:rsidRPr="00C73AA7" w:rsidRDefault="00C73AA7" w:rsidP="00C73AA7">
      <w:pPr>
        <w:pStyle w:val="BodyText"/>
        <w:numPr>
          <w:ilvl w:val="0"/>
          <w:numId w:val="16"/>
        </w:numPr>
        <w:rPr>
          <w:ins w:id="221" w:author="Ogidan, Olu (Bennet)" w:date="2025-06-05T13:06:00Z"/>
        </w:rPr>
      </w:pPr>
      <w:ins w:id="222" w:author="Ogidan, Olu (Bennet)" w:date="2025-06-05T13:06:00Z">
        <w:r w:rsidRPr="00C73AA7">
          <w:t>income</w:t>
        </w:r>
        <w:r w:rsidRPr="00C73AA7">
          <w:tab/>
          <w:t>of</w:t>
        </w:r>
        <w:r w:rsidRPr="00C73AA7">
          <w:tab/>
          <w:t>such</w:t>
        </w:r>
        <w:r w:rsidRPr="00C73AA7">
          <w:tab/>
          <w:t>individual</w:t>
        </w:r>
        <w:r w:rsidRPr="00C73AA7">
          <w:tab/>
          <w:t>exceeds</w:t>
        </w:r>
        <w:r w:rsidRPr="00C73AA7">
          <w:tab/>
          <w:t>$250,000</w:t>
        </w:r>
      </w:ins>
    </w:p>
    <w:p w:rsidR="00C73AA7" w:rsidRPr="00C73AA7" w:rsidRDefault="00C73AA7" w:rsidP="00C73AA7">
      <w:pPr>
        <w:pStyle w:val="BodyText"/>
        <w:numPr>
          <w:ilvl w:val="0"/>
          <w:numId w:val="16"/>
        </w:numPr>
        <w:rPr>
          <w:ins w:id="223" w:author="Ogidan, Olu (Bennet)" w:date="2025-06-05T13:06:00Z"/>
        </w:rPr>
      </w:pPr>
      <w:ins w:id="224" w:author="Ogidan, Olu (Bennet)" w:date="2025-06-05T13:06:00Z">
        <w:r w:rsidRPr="00C73AA7">
          <w:t>($500,000 in the case of a joint tax return) for the</w:t>
        </w:r>
        <w:r w:rsidRPr="00C73AA7">
          <w:br/>
        </w:r>
      </w:ins>
    </w:p>
    <w:p w:rsidR="00C73AA7" w:rsidRPr="00C73AA7" w:rsidRDefault="00C73AA7" w:rsidP="00C73AA7">
      <w:pPr>
        <w:pStyle w:val="BodyText"/>
        <w:numPr>
          <w:ilvl w:val="0"/>
          <w:numId w:val="17"/>
        </w:numPr>
        <w:rPr>
          <w:ins w:id="225" w:author="Ogidan, Olu (Bennet)" w:date="2025-06-05T13:06:00Z"/>
        </w:rPr>
      </w:pPr>
      <w:ins w:id="226" w:author="Ogidan, Olu (Bennet)" w:date="2025-06-05T13:06:00Z">
        <w:r w:rsidRPr="00C73AA7">
          <w:t>taxable year ending in the calendar year immediately</w:t>
        </w:r>
      </w:ins>
    </w:p>
    <w:p w:rsidR="00C73AA7" w:rsidRPr="00C73AA7" w:rsidRDefault="00C73AA7" w:rsidP="00C73AA7">
      <w:pPr>
        <w:pStyle w:val="BodyText"/>
        <w:numPr>
          <w:ilvl w:val="0"/>
          <w:numId w:val="17"/>
        </w:numPr>
        <w:rPr>
          <w:ins w:id="227" w:author="Ogidan, Olu (Bennet)" w:date="2025-06-05T13:06:00Z"/>
        </w:rPr>
      </w:pPr>
      <w:ins w:id="228" w:author="Ogidan, Olu (Bennet)" w:date="2025-06-05T13:06:00Z">
        <w:r w:rsidRPr="00C73AA7">
          <w:t>preceding the calendar year with respect to which a</w:t>
        </w:r>
      </w:ins>
    </w:p>
    <w:p w:rsidR="00C73AA7" w:rsidRPr="00C73AA7" w:rsidRDefault="00C73AA7" w:rsidP="00C73AA7">
      <w:pPr>
        <w:pStyle w:val="BodyText"/>
        <w:numPr>
          <w:ilvl w:val="0"/>
          <w:numId w:val="17"/>
        </w:numPr>
        <w:rPr>
          <w:ins w:id="229" w:author="Ogidan, Olu (Bennet)" w:date="2025-06-05T13:06:00Z"/>
        </w:rPr>
      </w:pPr>
      <w:ins w:id="230" w:author="Ogidan, Olu (Bennet)" w:date="2025-06-05T13:06:00Z">
        <w:r w:rsidRPr="00C73AA7">
          <w:t>grant application is filed.</w:t>
        </w:r>
      </w:ins>
    </w:p>
    <w:p w:rsidR="00C73AA7" w:rsidRPr="00C73AA7" w:rsidRDefault="00C73AA7" w:rsidP="00C73AA7">
      <w:pPr>
        <w:pStyle w:val="BodyText"/>
        <w:numPr>
          <w:ilvl w:val="0"/>
          <w:numId w:val="17"/>
        </w:numPr>
        <w:rPr>
          <w:ins w:id="231" w:author="Ogidan, Olu (Bennet)" w:date="2025-06-05T13:06:00Z"/>
        </w:rPr>
      </w:pPr>
      <w:ins w:id="232" w:author="Ogidan, Olu (Bennet)" w:date="2025-06-05T13:06:00Z">
        <w:r w:rsidRPr="00C73AA7">
          <w:t>‘‘(3)</w:t>
        </w:r>
        <w:r w:rsidRPr="00C73AA7">
          <w:tab/>
          <w:t>Definition</w:t>
        </w:r>
        <w:r w:rsidRPr="00C73AA7">
          <w:tab/>
          <w:t>of</w:t>
        </w:r>
        <w:r w:rsidRPr="00C73AA7">
          <w:tab/>
          <w:t>adjusted</w:t>
        </w:r>
        <w:r w:rsidRPr="00C73AA7">
          <w:tab/>
          <w:t>gross</w:t>
        </w:r>
        <w:r w:rsidRPr="00C73AA7">
          <w:tab/>
          <w:t>in-</w:t>
        </w:r>
      </w:ins>
    </w:p>
    <w:p w:rsidR="00C73AA7" w:rsidRPr="00C73AA7" w:rsidRDefault="00C73AA7" w:rsidP="00C73AA7">
      <w:pPr>
        <w:pStyle w:val="BodyText"/>
        <w:numPr>
          <w:ilvl w:val="0"/>
          <w:numId w:val="17"/>
        </w:numPr>
        <w:rPr>
          <w:ins w:id="233" w:author="Ogidan, Olu (Bennet)" w:date="2025-06-05T13:06:00Z"/>
        </w:rPr>
      </w:pPr>
      <w:proofErr w:type="gramStart"/>
      <w:ins w:id="234" w:author="Ogidan, Olu (Bennet)" w:date="2025-06-05T13:06:00Z">
        <w:r w:rsidRPr="00C73AA7">
          <w:t>COME.—</w:t>
        </w:r>
        <w:proofErr w:type="gramEnd"/>
        <w:r w:rsidRPr="00C73AA7">
          <w:t>In this section, the term ‘adjusted gross in-</w:t>
        </w:r>
      </w:ins>
    </w:p>
    <w:p w:rsidR="00C73AA7" w:rsidRPr="00C73AA7" w:rsidRDefault="00C73AA7" w:rsidP="00C73AA7">
      <w:pPr>
        <w:pStyle w:val="BodyText"/>
        <w:numPr>
          <w:ilvl w:val="0"/>
          <w:numId w:val="17"/>
        </w:numPr>
        <w:rPr>
          <w:ins w:id="235" w:author="Ogidan, Olu (Bennet)" w:date="2025-06-05T13:06:00Z"/>
        </w:rPr>
      </w:pPr>
      <w:ins w:id="236" w:author="Ogidan, Olu (Bennet)" w:date="2025-06-05T13:06:00Z">
        <w:r w:rsidRPr="00C73AA7">
          <w:t>come’ has the meaning given such term in section</w:t>
        </w:r>
      </w:ins>
    </w:p>
    <w:p w:rsidR="00C73AA7" w:rsidRDefault="00C73AA7" w:rsidP="00C73AA7">
      <w:pPr>
        <w:pStyle w:val="BodyText"/>
        <w:numPr>
          <w:ilvl w:val="0"/>
          <w:numId w:val="17"/>
        </w:numPr>
        <w:rPr>
          <w:ins w:id="237" w:author="Ogidan, Olu (Bennet)" w:date="2025-06-05T16:43:00Z"/>
        </w:rPr>
      </w:pPr>
      <w:ins w:id="238" w:author="Ogidan, Olu (Bennet)" w:date="2025-06-05T13:06:00Z">
        <w:r w:rsidRPr="00C73AA7">
          <w:t>62(a) of the Internal Revenue Code of 1986.</w:t>
        </w:r>
      </w:ins>
    </w:p>
    <w:p w:rsidR="00C92BFD" w:rsidRPr="00C92BFD" w:rsidRDefault="00C92BFD" w:rsidP="000B6808">
      <w:pPr>
        <w:pStyle w:val="BodyText"/>
        <w:numPr>
          <w:ilvl w:val="0"/>
          <w:numId w:val="17"/>
        </w:numPr>
        <w:ind w:left="1579" w:firstLine="0"/>
        <w:rPr>
          <w:ins w:id="239" w:author="Ogidan, Olu (Bennet)" w:date="2025-06-05T16:43:00Z"/>
        </w:rPr>
        <w:pPrChange w:id="240" w:author="Ogidan, Olu (Bennet)" w:date="2025-06-05T16:43:00Z">
          <w:pPr>
            <w:pStyle w:val="BodyText"/>
            <w:numPr>
              <w:numId w:val="17"/>
            </w:numPr>
            <w:tabs>
              <w:tab w:val="num" w:pos="720"/>
            </w:tabs>
            <w:ind w:left="720" w:hanging="360"/>
          </w:pPr>
        </w:pPrChange>
      </w:pPr>
      <w:ins w:id="241" w:author="Ogidan, Olu (Bennet)" w:date="2025-06-05T16:43:00Z">
        <w:r>
          <w:t xml:space="preserve">(4) </w:t>
        </w:r>
        <w:r w:rsidRPr="00C92BFD">
          <w:t>(a)</w:t>
        </w:r>
        <w:r w:rsidRPr="00C92BFD">
          <w:rPr>
            <w:b/>
            <w:bCs/>
            <w:i/>
            <w:iCs/>
          </w:rPr>
          <w:t>General.</w:t>
        </w:r>
        <w:r w:rsidRPr="00C92BFD">
          <w:t xml:space="preserve"> This section describes the extent of Federal funding available under the State's grant, as well as limitations and special procedures applicable to each.</w:t>
        </w:r>
      </w:ins>
    </w:p>
    <w:p w:rsidR="00C92BFD" w:rsidRPr="00C92BFD" w:rsidRDefault="00C92BFD" w:rsidP="00C92BFD">
      <w:pPr>
        <w:pStyle w:val="BodyText"/>
        <w:numPr>
          <w:ilvl w:val="0"/>
          <w:numId w:val="17"/>
        </w:numPr>
        <w:rPr>
          <w:ins w:id="242" w:author="Ogidan, Olu (Bennet)" w:date="2025-06-05T16:43:00Z"/>
        </w:rPr>
      </w:pPr>
      <w:ins w:id="243" w:author="Ogidan, Olu (Bennet)" w:date="2025-06-05T16:43:00Z">
        <w:r w:rsidRPr="00C92BFD">
          <w:t xml:space="preserve">(b) </w:t>
        </w:r>
        <w:r w:rsidRPr="00C92BFD">
          <w:rPr>
            <w:b/>
            <w:bCs/>
            <w:i/>
            <w:iCs/>
          </w:rPr>
          <w:t>Amounts of assistance.</w:t>
        </w:r>
        <w:r w:rsidRPr="00C92BFD">
          <w:t xml:space="preserve"> The total Federal contribution of funds is based on the estimated aggregate grant amount to be made under the Stafford Act for the major disaster (less associated administrative costs), and must be as follows:</w:t>
        </w:r>
      </w:ins>
    </w:p>
    <w:p w:rsidR="00C92BFD" w:rsidRPr="00C92BFD" w:rsidRDefault="00C92BFD" w:rsidP="00C92BFD">
      <w:pPr>
        <w:pStyle w:val="BodyText"/>
        <w:numPr>
          <w:ilvl w:val="0"/>
          <w:numId w:val="17"/>
        </w:numPr>
        <w:rPr>
          <w:ins w:id="244" w:author="Ogidan, Olu (Bennet)" w:date="2025-06-05T16:43:00Z"/>
        </w:rPr>
      </w:pPr>
      <w:ins w:id="245" w:author="Ogidan, Olu (Bennet)" w:date="2025-06-05T16:43:00Z">
        <w:r w:rsidRPr="00C92BFD">
          <w:t xml:space="preserve">(1) </w:t>
        </w:r>
        <w:r w:rsidRPr="00C92BFD">
          <w:rPr>
            <w:b/>
            <w:bCs/>
            <w:i/>
            <w:iCs/>
          </w:rPr>
          <w:t>Standard percentages.</w:t>
        </w:r>
        <w:r w:rsidRPr="00C92BFD">
          <w:t xml:space="preserve"> </w:t>
        </w:r>
        <w:commentRangeStart w:id="246"/>
        <w:r w:rsidRPr="00C92BFD">
          <w:t xml:space="preserve">Not to exceed </w:t>
        </w:r>
      </w:ins>
      <w:ins w:id="247" w:author="Ogidan, Olu (Bennet)" w:date="2025-06-05T17:06:00Z">
        <w:r w:rsidR="00C457AF">
          <w:t xml:space="preserve">10 of </w:t>
        </w:r>
      </w:ins>
      <w:ins w:id="248" w:author="Ogidan, Olu (Bennet)" w:date="2025-06-05T17:07:00Z">
        <w:r w:rsidR="00C457AF">
          <w:t>the available funding for that year.</w:t>
        </w:r>
        <w:commentRangeEnd w:id="246"/>
        <w:r w:rsidR="00C457AF">
          <w:rPr>
            <w:rStyle w:val="CommentReference"/>
          </w:rPr>
          <w:commentReference w:id="246"/>
        </w:r>
      </w:ins>
    </w:p>
    <w:p w:rsidR="008C6B84" w:rsidRDefault="00C92BFD" w:rsidP="00727F1A">
      <w:pPr>
        <w:pStyle w:val="BodyText"/>
        <w:numPr>
          <w:ilvl w:val="0"/>
          <w:numId w:val="17"/>
        </w:numPr>
        <w:rPr>
          <w:ins w:id="249" w:author="Ogidan, Olu (Bennet)" w:date="2025-06-05T17:01:00Z"/>
        </w:rPr>
      </w:pPr>
      <w:ins w:id="250" w:author="Ogidan, Olu (Bennet)" w:date="2025-06-05T16:43:00Z">
        <w:r w:rsidRPr="00C92BFD">
          <w:t xml:space="preserve">(2) </w:t>
        </w:r>
      </w:ins>
      <w:ins w:id="251" w:author="Ogidan, Olu (Bennet)" w:date="2025-06-05T16:49:00Z">
        <w:r w:rsidRPr="00C92BFD">
          <w:rPr>
            <w:b/>
            <w:bCs/>
            <w:i/>
            <w:iCs/>
          </w:rPr>
          <w:t>Ten</w:t>
        </w:r>
      </w:ins>
      <w:ins w:id="252" w:author="Ogidan, Olu (Bennet)" w:date="2025-06-05T16:43:00Z">
        <w:r w:rsidRPr="00C92BFD">
          <w:rPr>
            <w:b/>
            <w:bCs/>
            <w:i/>
            <w:iCs/>
          </w:rPr>
          <w:t xml:space="preserve"> (</w:t>
        </w:r>
      </w:ins>
      <w:ins w:id="253" w:author="Ogidan, Olu (Bennet)" w:date="2025-06-05T16:49:00Z">
        <w:r w:rsidRPr="00C92BFD">
          <w:rPr>
            <w:b/>
            <w:bCs/>
            <w:i/>
            <w:iCs/>
          </w:rPr>
          <w:t>1</w:t>
        </w:r>
      </w:ins>
      <w:ins w:id="254" w:author="Ogidan, Olu (Bennet)" w:date="2025-06-05T16:43:00Z">
        <w:r w:rsidRPr="00C92BFD">
          <w:rPr>
            <w:b/>
            <w:bCs/>
            <w:i/>
            <w:iCs/>
          </w:rPr>
          <w:t>0) percent.</w:t>
        </w:r>
        <w:r w:rsidRPr="00C92BFD">
          <w:t xml:space="preserve"> A State with an approved Enhanced State Mitigation Plan, in effect before the disaster declaration, which meets the requirements outlined in </w:t>
        </w:r>
      </w:ins>
      <w:ins w:id="255" w:author="Ogidan, Olu (Bennet)" w:date="2025-06-05T16:48:00Z">
        <w:r>
          <w:t xml:space="preserve">Title 44 Chapter 1 </w:t>
        </w:r>
        <w:proofErr w:type="spellStart"/>
        <w:r>
          <w:t>Subchater</w:t>
        </w:r>
        <w:proofErr w:type="spellEnd"/>
        <w:r>
          <w:t xml:space="preserve"> D Part 201.5 </w:t>
        </w:r>
      </w:ins>
      <w:ins w:id="256" w:author="Ogidan, Olu (Bennet)" w:date="2025-06-05T16:43:00Z">
        <w:r w:rsidRPr="00C92BFD">
          <w:t>will be eligible for assistance under th</w:t>
        </w:r>
      </w:ins>
      <w:ins w:id="257" w:author="Ogidan, Olu (Bennet)" w:date="2025-06-05T16:50:00Z">
        <w:r>
          <w:t xml:space="preserve">e </w:t>
        </w:r>
      </w:ins>
      <w:ins w:id="258" w:author="Ogidan, Olu (Bennet)" w:date="2025-06-05T17:17:00Z">
        <w:r w:rsidR="00C5481B">
          <w:t>PROPERTY SPECIFIC</w:t>
        </w:r>
      </w:ins>
      <w:ins w:id="259" w:author="Ogidan, Olu (Bennet)" w:date="2025-06-05T16:51:00Z">
        <w:r>
          <w:t xml:space="preserve"> AND COMMUNITY</w:t>
        </w:r>
      </w:ins>
      <w:ins w:id="260" w:author="Ogidan, Olu (Bennet)" w:date="2025-06-05T17:17:00Z">
        <w:r w:rsidR="00C5481B">
          <w:t>-LEVEL</w:t>
        </w:r>
      </w:ins>
      <w:ins w:id="261" w:author="Ogidan, Olu (Bennet)" w:date="2025-06-05T16:50:00Z">
        <w:r>
          <w:t xml:space="preserve"> DISASTER MITIGATION</w:t>
        </w:r>
      </w:ins>
      <w:ins w:id="262" w:author="Ogidan, Olu (Bennet)" w:date="2025-06-05T16:51:00Z">
        <w:r>
          <w:t xml:space="preserve"> GRANT </w:t>
        </w:r>
      </w:ins>
      <w:ins w:id="263" w:author="Ogidan, Olu (Bennet)" w:date="2025-06-05T16:50:00Z">
        <w:r>
          <w:t>PROGRAM</w:t>
        </w:r>
      </w:ins>
      <w:ins w:id="264" w:author="Ogidan, Olu (Bennet)" w:date="2025-06-05T16:51:00Z">
        <w:r>
          <w:t xml:space="preserve"> </w:t>
        </w:r>
      </w:ins>
      <w:ins w:id="265" w:author="Ogidan, Olu (Bennet)" w:date="2025-06-05T16:43:00Z">
        <w:r w:rsidRPr="00C92BFD">
          <w:t xml:space="preserve">not to exceed </w:t>
        </w:r>
      </w:ins>
      <w:ins w:id="266" w:author="Ogidan, Olu (Bennet)" w:date="2025-06-05T16:49:00Z">
        <w:r>
          <w:t>1</w:t>
        </w:r>
      </w:ins>
      <w:ins w:id="267" w:author="Ogidan, Olu (Bennet)" w:date="2025-06-05T16:43:00Z">
        <w:r w:rsidRPr="00C92BFD">
          <w:t>0 percent of such amounts.</w:t>
        </w:r>
      </w:ins>
    </w:p>
    <w:p w:rsidR="00727F1A" w:rsidRPr="00727F1A" w:rsidRDefault="00727F1A" w:rsidP="00727F1A">
      <w:pPr>
        <w:pStyle w:val="BodyText"/>
        <w:numPr>
          <w:ilvl w:val="0"/>
          <w:numId w:val="17"/>
        </w:numPr>
        <w:rPr>
          <w:ins w:id="268" w:author="Ogidan, Olu (Bennet)" w:date="2025-06-05T17:01:00Z"/>
          <w:rPrChange w:id="269" w:author="Ogidan, Olu (Bennet)" w:date="2025-06-05T17:01:00Z">
            <w:rPr>
              <w:ins w:id="270" w:author="Ogidan, Olu (Bennet)" w:date="2025-06-05T17:01:00Z"/>
              <w:b/>
            </w:rPr>
          </w:rPrChange>
        </w:rPr>
      </w:pPr>
      <w:ins w:id="271" w:author="Ogidan, Olu (Bennet)" w:date="2025-06-05T17:01:00Z">
        <w:r>
          <w:t>(</w:t>
        </w:r>
        <w:proofErr w:type="gramStart"/>
        <w:r>
          <w:t>3)</w:t>
        </w:r>
        <w:r>
          <w:rPr>
            <w:b/>
          </w:rPr>
          <w:t>Appropriations</w:t>
        </w:r>
        <w:proofErr w:type="gramEnd"/>
      </w:ins>
    </w:p>
    <w:p w:rsidR="00727F1A" w:rsidRPr="00C73AA7" w:rsidRDefault="00727F1A" w:rsidP="00727F1A">
      <w:pPr>
        <w:pStyle w:val="BodyText"/>
        <w:numPr>
          <w:ilvl w:val="0"/>
          <w:numId w:val="17"/>
        </w:numPr>
        <w:rPr>
          <w:ins w:id="272" w:author="Ogidan, Olu (Bennet)" w:date="2025-06-05T13:06:00Z"/>
        </w:rPr>
      </w:pPr>
      <w:commentRangeStart w:id="273"/>
      <w:ins w:id="274" w:author="Ogidan, Olu (Bennet)" w:date="2025-06-05T17:01:00Z">
        <w:r>
          <w:t xml:space="preserve">The </w:t>
        </w:r>
      </w:ins>
      <w:ins w:id="275" w:author="Ogidan, Olu (Bennet)" w:date="2025-06-05T17:17:00Z">
        <w:r w:rsidR="00C5481B">
          <w:t xml:space="preserve">PROPERTY SPECIFIC AND COMMUNITY-LEVEL DISASTER MITIGATION GRANT PROGRAM </w:t>
        </w:r>
      </w:ins>
      <w:ins w:id="276" w:author="Ogidan, Olu (Bennet)" w:date="2025-06-05T17:01:00Z">
        <w:r>
          <w:t xml:space="preserve">shall be appropriated </w:t>
        </w:r>
      </w:ins>
      <w:ins w:id="277" w:author="Ogidan, Olu (Bennet)" w:date="2025-06-05T17:03:00Z">
        <w:r>
          <w:t>$10 billion for the years 2026 – 2035.</w:t>
        </w:r>
      </w:ins>
      <w:commentRangeEnd w:id="273"/>
      <w:ins w:id="278" w:author="Ogidan, Olu (Bennet)" w:date="2025-06-05T17:04:00Z">
        <w:r>
          <w:rPr>
            <w:rStyle w:val="CommentReference"/>
          </w:rPr>
          <w:commentReference w:id="273"/>
        </w:r>
      </w:ins>
    </w:p>
    <w:p w:rsidR="00C73AA7" w:rsidRPr="00C73AA7" w:rsidRDefault="00C73AA7" w:rsidP="00C73AA7">
      <w:pPr>
        <w:pStyle w:val="BodyText"/>
        <w:numPr>
          <w:ilvl w:val="0"/>
          <w:numId w:val="17"/>
        </w:numPr>
        <w:rPr>
          <w:ins w:id="279" w:author="Ogidan, Olu (Bennet)" w:date="2025-06-05T13:06:00Z"/>
        </w:rPr>
      </w:pPr>
      <w:ins w:id="280" w:author="Ogidan, Olu (Bennet)" w:date="2025-06-05T13:06:00Z">
        <w:r w:rsidRPr="00C73AA7">
          <w:t>‘‘(</w:t>
        </w:r>
        <w:r>
          <w:t>d</w:t>
        </w:r>
        <w:r w:rsidRPr="00C73AA7">
          <w:t xml:space="preserve">) MULTI-TIERED MITIGATION </w:t>
        </w:r>
        <w:proofErr w:type="gramStart"/>
        <w:r w:rsidRPr="00C73AA7">
          <w:t>STANDARDS.—</w:t>
        </w:r>
        <w:proofErr w:type="gramEnd"/>
      </w:ins>
    </w:p>
    <w:p w:rsidR="00C73AA7" w:rsidRPr="00C73AA7" w:rsidRDefault="00C73AA7" w:rsidP="00C5481B">
      <w:pPr>
        <w:pStyle w:val="BodyText"/>
        <w:numPr>
          <w:ilvl w:val="0"/>
          <w:numId w:val="17"/>
        </w:numPr>
        <w:rPr>
          <w:ins w:id="281" w:author="Ogidan, Olu (Bennet)" w:date="2025-06-05T13:06:00Z"/>
        </w:rPr>
      </w:pPr>
      <w:ins w:id="282" w:author="Ogidan, Olu (Bennet)" w:date="2025-06-05T13:06:00Z">
        <w:r w:rsidRPr="00C73AA7">
          <w:t>‘‘(1)</w:t>
        </w:r>
        <w:r w:rsidRPr="00C73AA7">
          <w:tab/>
          <w:t>IN</w:t>
        </w:r>
        <w:r w:rsidRPr="00C73AA7">
          <w:tab/>
        </w:r>
        <w:proofErr w:type="gramStart"/>
        <w:r w:rsidRPr="00C73AA7">
          <w:t>GENERAL.—</w:t>
        </w:r>
        <w:proofErr w:type="gramEnd"/>
        <w:r w:rsidRPr="00C73AA7">
          <w:t>The</w:t>
        </w:r>
        <w:r w:rsidRPr="00C73AA7">
          <w:tab/>
        </w:r>
      </w:ins>
      <w:ins w:id="283" w:author="Ogidan, Olu (Bennet)" w:date="2025-06-05T17:18:00Z">
        <w:r w:rsidR="00C5481B">
          <w:t>Secretary of Treasury in coordination with the</w:t>
        </w:r>
      </w:ins>
      <w:ins w:id="284" w:author="Ogidan, Olu (Bennet)" w:date="2025-06-05T13:06:00Z">
        <w:r w:rsidRPr="00C73AA7">
          <w:t xml:space="preserve"> Administrator of the Federal Emer-</w:t>
        </w:r>
      </w:ins>
    </w:p>
    <w:p w:rsidR="00C73AA7" w:rsidRPr="00C73AA7" w:rsidRDefault="00C73AA7" w:rsidP="00C73AA7">
      <w:pPr>
        <w:pStyle w:val="BodyText"/>
        <w:numPr>
          <w:ilvl w:val="0"/>
          <w:numId w:val="17"/>
        </w:numPr>
        <w:rPr>
          <w:ins w:id="285" w:author="Ogidan, Olu (Bennet)" w:date="2025-06-05T13:06:00Z"/>
        </w:rPr>
      </w:pPr>
      <w:proofErr w:type="spellStart"/>
      <w:ins w:id="286" w:author="Ogidan, Olu (Bennet)" w:date="2025-06-05T13:06:00Z">
        <w:r w:rsidRPr="00C73AA7">
          <w:t>gency</w:t>
        </w:r>
        <w:proofErr w:type="spellEnd"/>
        <w:r w:rsidRPr="00C73AA7">
          <w:t xml:space="preserve"> Management Agency, shall establish </w:t>
        </w:r>
        <w:proofErr w:type="spellStart"/>
        <w:r w:rsidRPr="00C73AA7">
          <w:t>mitiga</w:t>
        </w:r>
        <w:proofErr w:type="spellEnd"/>
        <w:r w:rsidRPr="00C73AA7">
          <w:t>-</w:t>
        </w:r>
      </w:ins>
    </w:p>
    <w:p w:rsidR="00C73AA7" w:rsidRPr="00C73AA7" w:rsidRDefault="00C73AA7" w:rsidP="00C73AA7">
      <w:pPr>
        <w:pStyle w:val="BodyText"/>
        <w:numPr>
          <w:ilvl w:val="0"/>
          <w:numId w:val="17"/>
        </w:numPr>
        <w:rPr>
          <w:ins w:id="287" w:author="Ogidan, Olu (Bennet)" w:date="2025-06-05T13:06:00Z"/>
        </w:rPr>
      </w:pPr>
      <w:proofErr w:type="spellStart"/>
      <w:ins w:id="288" w:author="Ogidan, Olu (Bennet)" w:date="2025-06-05T13:06:00Z">
        <w:r w:rsidRPr="00C73AA7">
          <w:t>tion</w:t>
        </w:r>
        <w:proofErr w:type="spellEnd"/>
        <w:r w:rsidRPr="00C73AA7">
          <w:t xml:space="preserve"> standards for </w:t>
        </w:r>
      </w:ins>
      <w:ins w:id="289" w:author="Ogidan, Olu (Bennet)" w:date="2025-06-05T17:18:00Z">
        <w:r w:rsidR="00C5481B">
          <w:t>PROPERTY SPECIFIC</w:t>
        </w:r>
      </w:ins>
      <w:ins w:id="290" w:author="Ogidan, Olu (Bennet)" w:date="2025-06-05T13:39:00Z">
        <w:r w:rsidR="0049774B">
          <w:t xml:space="preserve"> and </w:t>
        </w:r>
      </w:ins>
      <w:ins w:id="291" w:author="Ogidan, Olu (Bennet)" w:date="2025-06-05T17:18:00Z">
        <w:r w:rsidR="00C5481B">
          <w:t>COMMUNITY-LEVEL</w:t>
        </w:r>
      </w:ins>
      <w:ins w:id="292" w:author="Ogidan, Olu (Bennet)" w:date="2025-06-05T13:06:00Z">
        <w:r w:rsidRPr="00C73AA7">
          <w:t xml:space="preserve"> that carry</w:t>
        </w:r>
      </w:ins>
    </w:p>
    <w:p w:rsidR="00C73AA7" w:rsidRPr="00C73AA7" w:rsidRDefault="00C73AA7" w:rsidP="00C73AA7">
      <w:pPr>
        <w:pStyle w:val="BodyText"/>
        <w:numPr>
          <w:ilvl w:val="0"/>
          <w:numId w:val="17"/>
        </w:numPr>
        <w:rPr>
          <w:ins w:id="293" w:author="Ogidan, Olu (Bennet)" w:date="2025-06-05T13:06:00Z"/>
        </w:rPr>
      </w:pPr>
      <w:ins w:id="294" w:author="Ogidan, Olu (Bennet)" w:date="2025-06-05T13:06:00Z">
        <w:r w:rsidRPr="00C73AA7">
          <w:t xml:space="preserve">out each type of qualifying mitigation activity </w:t>
        </w:r>
        <w:proofErr w:type="spellStart"/>
        <w:r w:rsidRPr="00C73AA7">
          <w:t>eligi</w:t>
        </w:r>
        <w:proofErr w:type="spellEnd"/>
        <w:r w:rsidRPr="00C73AA7">
          <w:t>-</w:t>
        </w:r>
      </w:ins>
    </w:p>
    <w:p w:rsidR="00C73AA7" w:rsidRPr="00C73AA7" w:rsidRDefault="00C73AA7" w:rsidP="00C73AA7">
      <w:pPr>
        <w:pStyle w:val="BodyText"/>
        <w:numPr>
          <w:ilvl w:val="0"/>
          <w:numId w:val="17"/>
        </w:numPr>
        <w:rPr>
          <w:ins w:id="295" w:author="Ogidan, Olu (Bennet)" w:date="2025-06-05T13:06:00Z"/>
        </w:rPr>
      </w:pPr>
      <w:proofErr w:type="spellStart"/>
      <w:ins w:id="296" w:author="Ogidan, Olu (Bennet)" w:date="2025-06-05T13:06:00Z">
        <w:r w:rsidRPr="00C73AA7">
          <w:t>ble</w:t>
        </w:r>
        <w:proofErr w:type="spellEnd"/>
        <w:r w:rsidRPr="00C73AA7">
          <w:t xml:space="preserve"> for funds under the program, which may include</w:t>
        </w:r>
      </w:ins>
    </w:p>
    <w:p w:rsidR="00C73AA7" w:rsidRPr="00C73AA7" w:rsidRDefault="00C73AA7" w:rsidP="00C73AA7">
      <w:pPr>
        <w:pStyle w:val="BodyText"/>
        <w:numPr>
          <w:ilvl w:val="0"/>
          <w:numId w:val="17"/>
        </w:numPr>
        <w:rPr>
          <w:ins w:id="297" w:author="Ogidan, Olu (Bennet)" w:date="2025-06-05T13:06:00Z"/>
        </w:rPr>
      </w:pPr>
      <w:ins w:id="298" w:author="Ogidan, Olu (Bennet)" w:date="2025-06-05T13:06:00Z">
        <w:r w:rsidRPr="00C73AA7">
          <w:t>a multi-tiered standard.</w:t>
        </w:r>
      </w:ins>
    </w:p>
    <w:p w:rsidR="00C73AA7" w:rsidRPr="00C73AA7" w:rsidRDefault="00C73AA7" w:rsidP="00C73AA7">
      <w:pPr>
        <w:pStyle w:val="BodyText"/>
        <w:numPr>
          <w:ilvl w:val="0"/>
          <w:numId w:val="17"/>
        </w:numPr>
        <w:rPr>
          <w:ins w:id="299" w:author="Ogidan, Olu (Bennet)" w:date="2025-06-05T13:06:00Z"/>
        </w:rPr>
      </w:pPr>
      <w:ins w:id="300" w:author="Ogidan, Olu (Bennet)" w:date="2025-06-05T13:06:00Z">
        <w:r w:rsidRPr="00C73AA7">
          <w:t>‘‘(2)</w:t>
        </w:r>
        <w:r w:rsidRPr="00C73AA7">
          <w:tab/>
        </w:r>
        <w:proofErr w:type="gramStart"/>
        <w:r w:rsidRPr="00C73AA7">
          <w:t>CONSIDERATION.—</w:t>
        </w:r>
        <w:proofErr w:type="gramEnd"/>
        <w:r w:rsidRPr="00C73AA7">
          <w:t>In</w:t>
        </w:r>
        <w:r w:rsidRPr="00C73AA7">
          <w:tab/>
          <w:t>establishing</w:t>
        </w:r>
        <w:r w:rsidRPr="00C73AA7">
          <w:tab/>
          <w:t>the</w:t>
        </w:r>
      </w:ins>
    </w:p>
    <w:p w:rsidR="00C73AA7" w:rsidRPr="00C73AA7" w:rsidRDefault="00C73AA7" w:rsidP="00C73AA7">
      <w:pPr>
        <w:pStyle w:val="BodyText"/>
        <w:numPr>
          <w:ilvl w:val="0"/>
          <w:numId w:val="17"/>
        </w:numPr>
        <w:rPr>
          <w:ins w:id="301" w:author="Ogidan, Olu (Bennet)" w:date="2025-06-05T13:06:00Z"/>
        </w:rPr>
      </w:pPr>
      <w:ins w:id="302" w:author="Ogidan, Olu (Bennet)" w:date="2025-06-05T13:06:00Z">
        <w:r w:rsidRPr="00C73AA7">
          <w:t>mitigation</w:t>
        </w:r>
        <w:r w:rsidRPr="00C73AA7">
          <w:tab/>
          <w:t>standards</w:t>
        </w:r>
        <w:r w:rsidRPr="00C73AA7">
          <w:tab/>
          <w:t>under</w:t>
        </w:r>
        <w:r w:rsidRPr="00C73AA7">
          <w:tab/>
          <w:t>paragraph</w:t>
        </w:r>
        <w:r w:rsidRPr="00C73AA7">
          <w:tab/>
          <w:t>(1),</w:t>
        </w:r>
        <w:r w:rsidRPr="00C73AA7">
          <w:tab/>
          <w:t>the</w:t>
        </w:r>
      </w:ins>
    </w:p>
    <w:p w:rsidR="00C73AA7" w:rsidRPr="00C73AA7" w:rsidRDefault="00C73AA7" w:rsidP="00C73AA7">
      <w:pPr>
        <w:pStyle w:val="BodyText"/>
        <w:numPr>
          <w:ilvl w:val="0"/>
          <w:numId w:val="17"/>
        </w:numPr>
        <w:rPr>
          <w:ins w:id="303" w:author="Ogidan, Olu (Bennet)" w:date="2025-06-05T13:06:00Z"/>
        </w:rPr>
      </w:pPr>
      <w:ins w:id="304" w:author="Ogidan, Olu (Bennet)" w:date="2025-06-05T13:06:00Z">
        <w:r w:rsidRPr="00C73AA7">
          <w:t>President, acting through the Administrator—</w:t>
        </w:r>
      </w:ins>
    </w:p>
    <w:p w:rsidR="00C73AA7" w:rsidRPr="00C73AA7" w:rsidRDefault="00C73AA7" w:rsidP="00C73AA7">
      <w:pPr>
        <w:pStyle w:val="BodyText"/>
        <w:numPr>
          <w:ilvl w:val="0"/>
          <w:numId w:val="17"/>
        </w:numPr>
        <w:rPr>
          <w:ins w:id="305" w:author="Ogidan, Olu (Bennet)" w:date="2025-06-05T13:06:00Z"/>
        </w:rPr>
      </w:pPr>
      <w:ins w:id="306" w:author="Ogidan, Olu (Bennet)" w:date="2025-06-05T13:06:00Z">
        <w:r w:rsidRPr="00C73AA7">
          <w:t xml:space="preserve">‘‘(A) shall consider any standards </w:t>
        </w:r>
        <w:proofErr w:type="spellStart"/>
        <w:r w:rsidRPr="00C73AA7">
          <w:t>estab</w:t>
        </w:r>
        <w:proofErr w:type="spellEnd"/>
        <w:r w:rsidRPr="00C73AA7">
          <w:t>-</w:t>
        </w:r>
      </w:ins>
    </w:p>
    <w:p w:rsidR="00C73AA7" w:rsidRPr="00C73AA7" w:rsidRDefault="00C73AA7" w:rsidP="00C73AA7">
      <w:pPr>
        <w:pStyle w:val="BodyText"/>
        <w:numPr>
          <w:ilvl w:val="0"/>
          <w:numId w:val="17"/>
        </w:numPr>
        <w:rPr>
          <w:ins w:id="307" w:author="Ogidan, Olu (Bennet)" w:date="2025-06-05T13:06:00Z"/>
        </w:rPr>
      </w:pPr>
      <w:proofErr w:type="spellStart"/>
      <w:ins w:id="308" w:author="Ogidan, Olu (Bennet)" w:date="2025-06-05T13:06:00Z">
        <w:r w:rsidRPr="00C73AA7">
          <w:t>lished</w:t>
        </w:r>
        <w:proofErr w:type="spellEnd"/>
        <w:r w:rsidRPr="00C73AA7">
          <w:t xml:space="preserve"> by—</w:t>
        </w:r>
      </w:ins>
    </w:p>
    <w:p w:rsidR="00C73AA7" w:rsidRPr="00C73AA7" w:rsidRDefault="00C73AA7" w:rsidP="00C73AA7">
      <w:pPr>
        <w:pStyle w:val="BodyText"/>
        <w:numPr>
          <w:ilvl w:val="0"/>
          <w:numId w:val="17"/>
        </w:numPr>
        <w:rPr>
          <w:ins w:id="309" w:author="Ogidan, Olu (Bennet)" w:date="2025-06-05T13:06:00Z"/>
        </w:rPr>
      </w:pPr>
      <w:ins w:id="310" w:author="Ogidan, Olu (Bennet)" w:date="2025-06-05T13:06:00Z">
        <w:r w:rsidRPr="00C73AA7">
          <w:t>‘‘(</w:t>
        </w:r>
        <w:proofErr w:type="spellStart"/>
        <w:r w:rsidRPr="00C73AA7">
          <w:t>i</w:t>
        </w:r>
        <w:proofErr w:type="spellEnd"/>
        <w:r w:rsidRPr="00C73AA7">
          <w:t xml:space="preserve">) the Insurance Institute for </w:t>
        </w:r>
        <w:proofErr w:type="spellStart"/>
        <w:r w:rsidRPr="00C73AA7">
          <w:t>Busi</w:t>
        </w:r>
        <w:proofErr w:type="spellEnd"/>
        <w:r w:rsidRPr="00C73AA7">
          <w:t>-</w:t>
        </w:r>
      </w:ins>
    </w:p>
    <w:p w:rsidR="00C73AA7" w:rsidRPr="00C73AA7" w:rsidRDefault="00C73AA7" w:rsidP="00C73AA7">
      <w:pPr>
        <w:pStyle w:val="BodyText"/>
        <w:numPr>
          <w:ilvl w:val="0"/>
          <w:numId w:val="17"/>
        </w:numPr>
        <w:rPr>
          <w:ins w:id="311" w:author="Ogidan, Olu (Bennet)" w:date="2025-06-05T13:06:00Z"/>
        </w:rPr>
      </w:pPr>
      <w:ins w:id="312" w:author="Ogidan, Olu (Bennet)" w:date="2025-06-05T13:06:00Z">
        <w:r w:rsidRPr="00C73AA7">
          <w:t>ness and Home Safety;</w:t>
        </w:r>
      </w:ins>
    </w:p>
    <w:p w:rsidR="00C73AA7" w:rsidRPr="00C73AA7" w:rsidRDefault="00C73AA7" w:rsidP="00C73AA7">
      <w:pPr>
        <w:pStyle w:val="BodyText"/>
        <w:numPr>
          <w:ilvl w:val="0"/>
          <w:numId w:val="17"/>
        </w:numPr>
        <w:rPr>
          <w:ins w:id="313" w:author="Ogidan, Olu (Bennet)" w:date="2025-06-05T13:06:00Z"/>
        </w:rPr>
      </w:pPr>
      <w:ins w:id="314" w:author="Ogidan, Olu (Bennet)" w:date="2025-06-05T13:06:00Z">
        <w:r w:rsidRPr="00C73AA7">
          <w:t>‘‘(ii)</w:t>
        </w:r>
        <w:r w:rsidRPr="00C73AA7">
          <w:tab/>
          <w:t>the</w:t>
        </w:r>
        <w:r w:rsidRPr="00C73AA7">
          <w:tab/>
          <w:t>chief</w:t>
        </w:r>
        <w:r w:rsidRPr="00C73AA7">
          <w:tab/>
          <w:t>insurance</w:t>
        </w:r>
        <w:r w:rsidRPr="00C73AA7">
          <w:tab/>
          <w:t>regulators</w:t>
        </w:r>
      </w:ins>
    </w:p>
    <w:p w:rsidR="00C73AA7" w:rsidRPr="00C73AA7" w:rsidRDefault="00C73AA7" w:rsidP="00C73AA7">
      <w:pPr>
        <w:pStyle w:val="BodyText"/>
        <w:numPr>
          <w:ilvl w:val="0"/>
          <w:numId w:val="17"/>
        </w:numPr>
        <w:rPr>
          <w:ins w:id="315" w:author="Ogidan, Olu (Bennet)" w:date="2025-06-05T13:06:00Z"/>
        </w:rPr>
      </w:pPr>
      <w:ins w:id="316" w:author="Ogidan, Olu (Bennet)" w:date="2025-06-05T13:06:00Z">
        <w:r w:rsidRPr="00C73AA7">
          <w:t xml:space="preserve">from </w:t>
        </w:r>
      </w:ins>
      <w:ins w:id="317" w:author="Ogidan, Olu (Bennet)" w:date="2025-06-05T13:41:00Z">
        <w:r w:rsidR="0049774B">
          <w:t>each</w:t>
        </w:r>
      </w:ins>
      <w:ins w:id="318" w:author="Ogidan, Olu (Bennet)" w:date="2025-06-05T13:06:00Z">
        <w:r w:rsidRPr="00C73AA7">
          <w:t xml:space="preserve"> </w:t>
        </w:r>
      </w:ins>
      <w:ins w:id="319" w:author="Ogidan, Olu (Bennet)" w:date="2025-06-05T13:41:00Z">
        <w:r w:rsidR="0049774B">
          <w:t>S</w:t>
        </w:r>
      </w:ins>
      <w:ins w:id="320" w:author="Ogidan, Olu (Bennet)" w:date="2025-06-05T13:06:00Z">
        <w:r w:rsidRPr="00C73AA7">
          <w:t>tate, the District of Colum-</w:t>
        </w:r>
        <w:r w:rsidRPr="00C73AA7">
          <w:br/>
        </w:r>
      </w:ins>
    </w:p>
    <w:p w:rsidR="00C73AA7" w:rsidRPr="00C73AA7" w:rsidRDefault="00C73AA7" w:rsidP="00C73AA7">
      <w:pPr>
        <w:pStyle w:val="BodyText"/>
        <w:numPr>
          <w:ilvl w:val="0"/>
          <w:numId w:val="18"/>
        </w:numPr>
        <w:rPr>
          <w:ins w:id="321" w:author="Ogidan, Olu (Bennet)" w:date="2025-06-05T13:06:00Z"/>
        </w:rPr>
      </w:pPr>
      <w:proofErr w:type="spellStart"/>
      <w:ins w:id="322" w:author="Ogidan, Olu (Bennet)" w:date="2025-06-05T13:06:00Z">
        <w:r w:rsidRPr="00C73AA7">
          <w:t>bia</w:t>
        </w:r>
        <w:proofErr w:type="spellEnd"/>
        <w:r w:rsidRPr="00C73AA7">
          <w:t>,</w:t>
        </w:r>
        <w:r w:rsidRPr="00C73AA7">
          <w:tab/>
          <w:t>and</w:t>
        </w:r>
        <w:r w:rsidRPr="00C73AA7">
          <w:tab/>
          <w:t>the</w:t>
        </w:r>
        <w:r w:rsidRPr="00C73AA7">
          <w:tab/>
          <w:t>territories</w:t>
        </w:r>
        <w:r w:rsidRPr="00C73AA7">
          <w:tab/>
          <w:t>of</w:t>
        </w:r>
        <w:r w:rsidRPr="00C73AA7">
          <w:tab/>
          <w:t>the</w:t>
        </w:r>
        <w:r w:rsidRPr="00C73AA7">
          <w:tab/>
          <w:t>United</w:t>
        </w:r>
      </w:ins>
    </w:p>
    <w:p w:rsidR="00C73AA7" w:rsidRPr="00C73AA7" w:rsidRDefault="00C73AA7" w:rsidP="00C73AA7">
      <w:pPr>
        <w:pStyle w:val="BodyText"/>
        <w:numPr>
          <w:ilvl w:val="0"/>
          <w:numId w:val="18"/>
        </w:numPr>
        <w:rPr>
          <w:ins w:id="323" w:author="Ogidan, Olu (Bennet)" w:date="2025-06-05T13:06:00Z"/>
        </w:rPr>
      </w:pPr>
      <w:ins w:id="324" w:author="Ogidan, Olu (Bennet)" w:date="2025-06-05T13:06:00Z">
        <w:r w:rsidRPr="00C73AA7">
          <w:t>States; and</w:t>
        </w:r>
      </w:ins>
    </w:p>
    <w:p w:rsidR="00C73AA7" w:rsidRPr="00C73AA7" w:rsidRDefault="00C73AA7" w:rsidP="00C73AA7">
      <w:pPr>
        <w:pStyle w:val="BodyText"/>
        <w:numPr>
          <w:ilvl w:val="0"/>
          <w:numId w:val="18"/>
        </w:numPr>
        <w:rPr>
          <w:ins w:id="325" w:author="Ogidan, Olu (Bennet)" w:date="2025-06-05T13:06:00Z"/>
        </w:rPr>
      </w:pPr>
      <w:ins w:id="326" w:author="Ogidan, Olu (Bennet)" w:date="2025-06-05T13:06:00Z">
        <w:r w:rsidRPr="00C73AA7">
          <w:t xml:space="preserve">‘‘(iii) any other standard-issuing </w:t>
        </w:r>
        <w:proofErr w:type="spellStart"/>
        <w:r w:rsidRPr="00C73AA7">
          <w:t>enti</w:t>
        </w:r>
        <w:proofErr w:type="spellEnd"/>
        <w:r w:rsidRPr="00C73AA7">
          <w:t>-</w:t>
        </w:r>
      </w:ins>
    </w:p>
    <w:p w:rsidR="00C73AA7" w:rsidRPr="00C73AA7" w:rsidRDefault="00C73AA7" w:rsidP="00C73AA7">
      <w:pPr>
        <w:pStyle w:val="BodyText"/>
        <w:numPr>
          <w:ilvl w:val="0"/>
          <w:numId w:val="18"/>
        </w:numPr>
        <w:rPr>
          <w:ins w:id="327" w:author="Ogidan, Olu (Bennet)" w:date="2025-06-05T13:06:00Z"/>
        </w:rPr>
      </w:pPr>
      <w:ins w:id="328" w:author="Ogidan, Olu (Bennet)" w:date="2025-06-05T13:06:00Z">
        <w:r w:rsidRPr="00C73AA7">
          <w:t>ty determined appropriate; and</w:t>
        </w:r>
      </w:ins>
    </w:p>
    <w:p w:rsidR="00C73AA7" w:rsidRPr="00C73AA7" w:rsidRDefault="00C73AA7" w:rsidP="00C73AA7">
      <w:pPr>
        <w:pStyle w:val="BodyText"/>
        <w:numPr>
          <w:ilvl w:val="0"/>
          <w:numId w:val="18"/>
        </w:numPr>
        <w:rPr>
          <w:ins w:id="329" w:author="Ogidan, Olu (Bennet)" w:date="2025-06-05T13:06:00Z"/>
        </w:rPr>
      </w:pPr>
      <w:ins w:id="330" w:author="Ogidan, Olu (Bennet)" w:date="2025-06-05T13:06:00Z">
        <w:r w:rsidRPr="00C73AA7">
          <w:t>‘‘(B) may—</w:t>
        </w:r>
      </w:ins>
    </w:p>
    <w:p w:rsidR="00C73AA7" w:rsidRPr="00C73AA7" w:rsidRDefault="00C73AA7" w:rsidP="00C73AA7">
      <w:pPr>
        <w:pStyle w:val="BodyText"/>
        <w:numPr>
          <w:ilvl w:val="0"/>
          <w:numId w:val="18"/>
        </w:numPr>
        <w:rPr>
          <w:ins w:id="331" w:author="Ogidan, Olu (Bennet)" w:date="2025-06-05T13:06:00Z"/>
        </w:rPr>
      </w:pPr>
      <w:ins w:id="332" w:author="Ogidan, Olu (Bennet)" w:date="2025-06-05T13:06:00Z">
        <w:r w:rsidRPr="00C73AA7">
          <w:t>‘‘(</w:t>
        </w:r>
        <w:proofErr w:type="spellStart"/>
        <w:r w:rsidRPr="00C73AA7">
          <w:t>i</w:t>
        </w:r>
        <w:proofErr w:type="spellEnd"/>
        <w:r w:rsidRPr="00C73AA7">
          <w:t>)</w:t>
        </w:r>
        <w:r w:rsidRPr="00C73AA7">
          <w:tab/>
          <w:t>adopt</w:t>
        </w:r>
        <w:r w:rsidRPr="00C73AA7">
          <w:tab/>
          <w:t>a</w:t>
        </w:r>
        <w:r w:rsidRPr="00C73AA7">
          <w:tab/>
          <w:t>standard</w:t>
        </w:r>
        <w:r w:rsidRPr="00C73AA7">
          <w:tab/>
          <w:t>considered</w:t>
        </w:r>
      </w:ins>
    </w:p>
    <w:p w:rsidR="00C73AA7" w:rsidRPr="00C73AA7" w:rsidRDefault="00C73AA7" w:rsidP="00C73AA7">
      <w:pPr>
        <w:pStyle w:val="BodyText"/>
        <w:numPr>
          <w:ilvl w:val="0"/>
          <w:numId w:val="18"/>
        </w:numPr>
        <w:rPr>
          <w:ins w:id="333" w:author="Ogidan, Olu (Bennet)" w:date="2025-06-05T13:06:00Z"/>
        </w:rPr>
      </w:pPr>
      <w:ins w:id="334" w:author="Ogidan, Olu (Bennet)" w:date="2025-06-05T13:06:00Z">
        <w:r w:rsidRPr="00C73AA7">
          <w:t>under subparagraph (A); or</w:t>
        </w:r>
      </w:ins>
    </w:p>
    <w:p w:rsidR="00C73AA7" w:rsidRPr="00C73AA7" w:rsidRDefault="00C73AA7" w:rsidP="00C73AA7">
      <w:pPr>
        <w:pStyle w:val="BodyText"/>
        <w:numPr>
          <w:ilvl w:val="0"/>
          <w:numId w:val="18"/>
        </w:numPr>
        <w:rPr>
          <w:ins w:id="335" w:author="Ogidan, Olu (Bennet)" w:date="2025-06-05T13:06:00Z"/>
        </w:rPr>
      </w:pPr>
      <w:ins w:id="336" w:author="Ogidan, Olu (Bennet)" w:date="2025-06-05T13:06:00Z">
        <w:r w:rsidRPr="00C73AA7">
          <w:t>‘‘(ii) establish alternative standards.</w:t>
        </w:r>
      </w:ins>
    </w:p>
    <w:p w:rsidR="00C73AA7" w:rsidRPr="00C73AA7" w:rsidRDefault="00C73AA7" w:rsidP="00C73AA7">
      <w:pPr>
        <w:pStyle w:val="BodyText"/>
        <w:numPr>
          <w:ilvl w:val="0"/>
          <w:numId w:val="18"/>
        </w:numPr>
        <w:rPr>
          <w:ins w:id="337" w:author="Ogidan, Olu (Bennet)" w:date="2025-06-05T13:06:00Z"/>
        </w:rPr>
      </w:pPr>
      <w:ins w:id="338" w:author="Ogidan, Olu (Bennet)" w:date="2025-06-05T13:06:00Z">
        <w:r w:rsidRPr="00C73AA7">
          <w:t>‘‘(</w:t>
        </w:r>
      </w:ins>
      <w:proofErr w:type="gramStart"/>
      <w:ins w:id="339" w:author="Ogidan, Olu (Bennet)" w:date="2025-06-05T13:07:00Z">
        <w:r>
          <w:t>e</w:t>
        </w:r>
      </w:ins>
      <w:ins w:id="340" w:author="Ogidan, Olu (Bennet)" w:date="2025-06-05T13:06:00Z">
        <w:r w:rsidRPr="00C73AA7">
          <w:t>)  GUIDANCE</w:t>
        </w:r>
        <w:proofErr w:type="gramEnd"/>
        <w:r w:rsidRPr="00C73AA7">
          <w:t>  TO  INSURANCE  PROVIDERS.—To  be</w:t>
        </w:r>
      </w:ins>
    </w:p>
    <w:p w:rsidR="00C73AA7" w:rsidRPr="00C73AA7" w:rsidRDefault="00C73AA7" w:rsidP="00C73AA7">
      <w:pPr>
        <w:pStyle w:val="BodyText"/>
        <w:numPr>
          <w:ilvl w:val="0"/>
          <w:numId w:val="18"/>
        </w:numPr>
        <w:rPr>
          <w:ins w:id="341" w:author="Ogidan, Olu (Bennet)" w:date="2025-06-05T13:06:00Z"/>
        </w:rPr>
      </w:pPr>
      <w:ins w:id="342" w:author="Ogidan, Olu (Bennet)" w:date="2025-06-05T13:06:00Z">
        <w:r w:rsidRPr="00C73AA7">
          <w:t>eligible for a grant under the program under this section,</w:t>
        </w:r>
      </w:ins>
    </w:p>
    <w:p w:rsidR="00C73AA7" w:rsidRPr="00C73AA7" w:rsidRDefault="00C73AA7" w:rsidP="00C73AA7">
      <w:pPr>
        <w:pStyle w:val="BodyText"/>
        <w:numPr>
          <w:ilvl w:val="0"/>
          <w:numId w:val="18"/>
        </w:numPr>
        <w:rPr>
          <w:ins w:id="343" w:author="Ogidan, Olu (Bennet)" w:date="2025-06-05T13:06:00Z"/>
        </w:rPr>
      </w:pPr>
      <w:ins w:id="344" w:author="Ogidan, Olu (Bennet)" w:date="2025-06-05T13:06:00Z">
        <w:r w:rsidRPr="00C73AA7">
          <w:t>a State or Indian tribal government shall establish, and</w:t>
        </w:r>
      </w:ins>
    </w:p>
    <w:p w:rsidR="00C73AA7" w:rsidRPr="00C73AA7" w:rsidRDefault="00C73AA7" w:rsidP="00C73AA7">
      <w:pPr>
        <w:pStyle w:val="BodyText"/>
        <w:numPr>
          <w:ilvl w:val="0"/>
          <w:numId w:val="18"/>
        </w:numPr>
        <w:rPr>
          <w:ins w:id="345" w:author="Ogidan, Olu (Bennet)" w:date="2025-06-05T13:06:00Z"/>
        </w:rPr>
      </w:pPr>
      <w:ins w:id="346" w:author="Ogidan, Olu (Bennet)" w:date="2025-06-05T13:06:00Z">
        <w:r w:rsidRPr="00C73AA7">
          <w:t>make available to the public, guidance to insurance pro-</w:t>
        </w:r>
      </w:ins>
    </w:p>
    <w:p w:rsidR="00C73AA7" w:rsidRPr="00C73AA7" w:rsidRDefault="00C73AA7" w:rsidP="00C73AA7">
      <w:pPr>
        <w:pStyle w:val="BodyText"/>
        <w:numPr>
          <w:ilvl w:val="0"/>
          <w:numId w:val="18"/>
        </w:numPr>
        <w:rPr>
          <w:ins w:id="347" w:author="Ogidan, Olu (Bennet)" w:date="2025-06-05T13:06:00Z"/>
        </w:rPr>
      </w:pPr>
      <w:proofErr w:type="spellStart"/>
      <w:ins w:id="348" w:author="Ogidan, Olu (Bennet)" w:date="2025-06-05T13:06:00Z">
        <w:r w:rsidRPr="00C73AA7">
          <w:t>viders</w:t>
        </w:r>
        <w:proofErr w:type="spellEnd"/>
        <w:r w:rsidRPr="00C73AA7">
          <w:t xml:space="preserve"> and consumers that includes incentives</w:t>
        </w:r>
      </w:ins>
    </w:p>
    <w:p w:rsidR="00C73AA7" w:rsidRPr="00C73AA7" w:rsidRDefault="00C73AA7" w:rsidP="00C73AA7">
      <w:pPr>
        <w:pStyle w:val="BodyText"/>
        <w:numPr>
          <w:ilvl w:val="0"/>
          <w:numId w:val="18"/>
        </w:numPr>
        <w:rPr>
          <w:ins w:id="349" w:author="Ogidan, Olu (Bennet)" w:date="2025-06-05T13:06:00Z"/>
        </w:rPr>
      </w:pPr>
      <w:ins w:id="350" w:author="Ogidan, Olu (Bennet)" w:date="2025-06-05T13:06:00Z">
        <w:r w:rsidRPr="00C73AA7">
          <w:t xml:space="preserve">for households </w:t>
        </w:r>
      </w:ins>
      <w:ins w:id="351" w:author="Ogidan, Olu (Bennet)" w:date="2025-06-05T13:38:00Z">
        <w:r w:rsidR="0049774B">
          <w:t xml:space="preserve">or communities </w:t>
        </w:r>
      </w:ins>
      <w:ins w:id="352" w:author="Ogidan, Olu (Bennet)" w:date="2025-06-05T13:06:00Z">
        <w:r w:rsidRPr="00C73AA7">
          <w:t>that carry out disaster mitigation activities</w:t>
        </w:r>
      </w:ins>
    </w:p>
    <w:p w:rsidR="00C73AA7" w:rsidRPr="00C73AA7" w:rsidRDefault="00C73AA7" w:rsidP="00C73AA7">
      <w:pPr>
        <w:pStyle w:val="BodyText"/>
        <w:numPr>
          <w:ilvl w:val="0"/>
          <w:numId w:val="18"/>
        </w:numPr>
        <w:rPr>
          <w:ins w:id="353" w:author="Ogidan, Olu (Bennet)" w:date="2025-06-05T13:06:00Z"/>
        </w:rPr>
      </w:pPr>
      <w:ins w:id="354" w:author="Ogidan, Olu (Bennet)" w:date="2025-06-05T13:06:00Z">
        <w:r w:rsidRPr="00C73AA7">
          <w:t>under the program, including—</w:t>
        </w:r>
      </w:ins>
    </w:p>
    <w:p w:rsidR="00C73AA7" w:rsidRPr="00C73AA7" w:rsidRDefault="00C73AA7" w:rsidP="00C73AA7">
      <w:pPr>
        <w:pStyle w:val="BodyText"/>
        <w:numPr>
          <w:ilvl w:val="0"/>
          <w:numId w:val="18"/>
        </w:numPr>
        <w:rPr>
          <w:ins w:id="355" w:author="Ogidan, Olu (Bennet)" w:date="2025-06-05T13:06:00Z"/>
        </w:rPr>
      </w:pPr>
      <w:ins w:id="356" w:author="Ogidan, Olu (Bennet)" w:date="2025-06-05T13:06:00Z">
        <w:r w:rsidRPr="00C73AA7">
          <w:t>‘‘(1) the mitigation standards established under</w:t>
        </w:r>
      </w:ins>
    </w:p>
    <w:p w:rsidR="00C73AA7" w:rsidRPr="00C73AA7" w:rsidRDefault="00C73AA7" w:rsidP="00C73AA7">
      <w:pPr>
        <w:pStyle w:val="BodyText"/>
        <w:numPr>
          <w:ilvl w:val="0"/>
          <w:numId w:val="18"/>
        </w:numPr>
        <w:rPr>
          <w:ins w:id="357" w:author="Ogidan, Olu (Bennet)" w:date="2025-06-05T13:06:00Z"/>
        </w:rPr>
      </w:pPr>
      <w:ins w:id="358" w:author="Ogidan, Olu (Bennet)" w:date="2025-06-05T13:06:00Z">
        <w:r w:rsidRPr="00C73AA7">
          <w:t>subsection (f);</w:t>
        </w:r>
      </w:ins>
    </w:p>
    <w:p w:rsidR="00C73AA7" w:rsidRPr="00C73AA7" w:rsidRDefault="00C73AA7" w:rsidP="00C73AA7">
      <w:pPr>
        <w:pStyle w:val="BodyText"/>
        <w:numPr>
          <w:ilvl w:val="0"/>
          <w:numId w:val="18"/>
        </w:numPr>
        <w:rPr>
          <w:ins w:id="359" w:author="Ogidan, Olu (Bennet)" w:date="2025-06-05T13:06:00Z"/>
        </w:rPr>
      </w:pPr>
      <w:ins w:id="360" w:author="Ogidan, Olu (Bennet)" w:date="2025-06-05T13:06:00Z">
        <w:r w:rsidRPr="00C73AA7">
          <w:t>‘‘(2) increased consumer coverage choice; and</w:t>
        </w:r>
      </w:ins>
    </w:p>
    <w:p w:rsidR="00C73AA7" w:rsidRPr="00C73AA7" w:rsidRDefault="00C73AA7" w:rsidP="00C73AA7">
      <w:pPr>
        <w:pStyle w:val="BodyText"/>
        <w:numPr>
          <w:ilvl w:val="0"/>
          <w:numId w:val="18"/>
        </w:numPr>
        <w:rPr>
          <w:ins w:id="361" w:author="Ogidan, Olu (Bennet)" w:date="2025-06-05T13:06:00Z"/>
        </w:rPr>
      </w:pPr>
      <w:ins w:id="362" w:author="Ogidan, Olu (Bennet)" w:date="2025-06-05T13:06:00Z">
        <w:r w:rsidRPr="00C73AA7">
          <w:t>‘‘(3)</w:t>
        </w:r>
        <w:r w:rsidRPr="00C73AA7">
          <w:tab/>
          <w:t>actuarially</w:t>
        </w:r>
        <w:r w:rsidRPr="00C73AA7">
          <w:tab/>
          <w:t>supported</w:t>
        </w:r>
        <w:r w:rsidRPr="00C73AA7">
          <w:tab/>
          <w:t>favorable</w:t>
        </w:r>
        <w:r w:rsidRPr="00C73AA7">
          <w:tab/>
          <w:t>pricing</w:t>
        </w:r>
      </w:ins>
    </w:p>
    <w:p w:rsidR="00C73AA7" w:rsidRPr="00C73AA7" w:rsidRDefault="00C73AA7" w:rsidP="00C73AA7">
      <w:pPr>
        <w:pStyle w:val="BodyText"/>
        <w:numPr>
          <w:ilvl w:val="0"/>
          <w:numId w:val="18"/>
        </w:numPr>
        <w:rPr>
          <w:ins w:id="363" w:author="Ogidan, Olu (Bennet)" w:date="2025-06-05T13:06:00Z"/>
        </w:rPr>
      </w:pPr>
      <w:ins w:id="364" w:author="Ogidan, Olu (Bennet)" w:date="2025-06-05T13:06:00Z">
        <w:r w:rsidRPr="00C73AA7">
          <w:t>benefits</w:t>
        </w:r>
        <w:r w:rsidRPr="00C73AA7">
          <w:tab/>
          <w:t>such</w:t>
        </w:r>
        <w:r w:rsidRPr="00C73AA7">
          <w:tab/>
          <w:t>as</w:t>
        </w:r>
        <w:r w:rsidRPr="00C73AA7">
          <w:tab/>
          <w:t>discounts,</w:t>
        </w:r>
        <w:r w:rsidRPr="00C73AA7">
          <w:tab/>
          <w:t>rebates,</w:t>
        </w:r>
        <w:r w:rsidRPr="00C73AA7">
          <w:tab/>
          <w:t>or</w:t>
        </w:r>
        <w:r w:rsidRPr="00C73AA7">
          <w:tab/>
          <w:t>premium</w:t>
        </w:r>
      </w:ins>
    </w:p>
    <w:p w:rsidR="00C73AA7" w:rsidRDefault="00C73AA7" w:rsidP="00C73AA7">
      <w:pPr>
        <w:pStyle w:val="BodyText"/>
        <w:numPr>
          <w:ilvl w:val="0"/>
          <w:numId w:val="18"/>
        </w:numPr>
        <w:rPr>
          <w:ins w:id="365" w:author="Ogidan, Olu (Bennet)" w:date="2025-06-05T17:10:00Z"/>
        </w:rPr>
      </w:pPr>
      <w:ins w:id="366" w:author="Ogidan, Olu (Bennet)" w:date="2025-06-05T13:06:00Z">
        <w:r w:rsidRPr="00C73AA7">
          <w:t>credits.</w:t>
        </w:r>
      </w:ins>
    </w:p>
    <w:p w:rsidR="00C457AF" w:rsidRPr="00C73AA7" w:rsidRDefault="00C457AF" w:rsidP="00C73AA7">
      <w:pPr>
        <w:pStyle w:val="BodyText"/>
        <w:numPr>
          <w:ilvl w:val="0"/>
          <w:numId w:val="18"/>
        </w:numPr>
        <w:rPr>
          <w:ins w:id="367" w:author="Ogidan, Olu (Bennet)" w:date="2025-06-05T13:06:00Z"/>
        </w:rPr>
      </w:pPr>
      <w:ins w:id="368" w:author="Ogidan, Olu (Bennet)" w:date="2025-06-05T17:10:00Z">
        <w:r>
          <w:t>“(4)</w:t>
        </w:r>
      </w:ins>
      <w:ins w:id="369" w:author="Ogidan, Olu (Bennet)" w:date="2025-06-05T17:11:00Z">
        <w:r w:rsidR="007D10B6">
          <w:t xml:space="preserve"> </w:t>
        </w:r>
      </w:ins>
      <w:ins w:id="370" w:author="Ogidan, Olu (Bennet)" w:date="2025-06-05T17:12:00Z">
        <w:r w:rsidR="007D10B6" w:rsidRPr="007D10B6">
          <w:t>IF AN INSURER DOES NOT INCORPORATE PROPERTY-SPECIFIC AND COMMUNITY-LEVEL MITIGATION ACTIONS INTO ITS MODELS, THE INSURER SHALL PROVIDE DISCOUNTS TO POLICYHOLDERS WHO CAN DEMONSTRATE THAT PROPERTY-SPECIFIC MITIGATION ACTIONS HAVE BEEN UNDERTAKEN ON THE PROPERTY OR COMMUNITY-LEVEL MITIGATION ACTIONS HAVE BEEN UNDERTAKEN IN SUFFICIENT PROXIMITY TO THE PROPERTY TO REDUCE THE RISK OF LOSS.</w:t>
        </w:r>
      </w:ins>
    </w:p>
    <w:p w:rsidR="00C73AA7" w:rsidRPr="00C73AA7" w:rsidRDefault="00C73AA7" w:rsidP="00C73AA7">
      <w:pPr>
        <w:pStyle w:val="BodyText"/>
        <w:numPr>
          <w:ilvl w:val="0"/>
          <w:numId w:val="18"/>
        </w:numPr>
        <w:rPr>
          <w:ins w:id="371" w:author="Ogidan, Olu (Bennet)" w:date="2025-06-05T13:06:00Z"/>
        </w:rPr>
      </w:pPr>
      <w:ins w:id="372" w:author="Ogidan, Olu (Bennet)" w:date="2025-06-05T13:06:00Z">
        <w:r w:rsidRPr="00C73AA7">
          <w:t xml:space="preserve">‘‘(h) MAXIMUM </w:t>
        </w:r>
        <w:proofErr w:type="gramStart"/>
        <w:r w:rsidRPr="00C73AA7">
          <w:t>AMOUNTS.—</w:t>
        </w:r>
        <w:proofErr w:type="gramEnd"/>
        <w:r w:rsidRPr="00C73AA7">
          <w:t>A State or Indian tribal</w:t>
        </w:r>
      </w:ins>
    </w:p>
    <w:p w:rsidR="00C73AA7" w:rsidRPr="00C73AA7" w:rsidRDefault="00C73AA7" w:rsidP="00C73AA7">
      <w:pPr>
        <w:pStyle w:val="BodyText"/>
        <w:numPr>
          <w:ilvl w:val="0"/>
          <w:numId w:val="18"/>
        </w:numPr>
        <w:rPr>
          <w:ins w:id="373" w:author="Ogidan, Olu (Bennet)" w:date="2025-06-05T13:06:00Z"/>
        </w:rPr>
      </w:pPr>
      <w:ins w:id="374" w:author="Ogidan, Olu (Bennet)" w:date="2025-06-05T13:06:00Z">
        <w:r w:rsidRPr="00C73AA7">
          <w:t>government may not provide more than an amount of</w:t>
        </w:r>
      </w:ins>
    </w:p>
    <w:p w:rsidR="00C73AA7" w:rsidRPr="00C73AA7" w:rsidRDefault="00C73AA7" w:rsidP="00C73AA7">
      <w:pPr>
        <w:pStyle w:val="BodyText"/>
        <w:numPr>
          <w:ilvl w:val="0"/>
          <w:numId w:val="18"/>
        </w:numPr>
        <w:rPr>
          <w:ins w:id="375" w:author="Ogidan, Olu (Bennet)" w:date="2025-06-05T13:06:00Z"/>
        </w:rPr>
      </w:pPr>
      <w:ins w:id="376" w:author="Ogidan, Olu (Bennet)" w:date="2025-06-05T13:06:00Z">
        <w:r w:rsidRPr="00C73AA7">
          <w:t xml:space="preserve">$10,000, not to exceed the actual cost of mitigation </w:t>
        </w:r>
        <w:proofErr w:type="spellStart"/>
        <w:r w:rsidRPr="00C73AA7">
          <w:t>activi</w:t>
        </w:r>
        <w:proofErr w:type="spellEnd"/>
        <w:r w:rsidRPr="00C73AA7">
          <w:t>-</w:t>
        </w:r>
      </w:ins>
    </w:p>
    <w:p w:rsidR="00C73AA7" w:rsidRPr="00C73AA7" w:rsidRDefault="00C73AA7" w:rsidP="00C73AA7">
      <w:pPr>
        <w:pStyle w:val="BodyText"/>
        <w:numPr>
          <w:ilvl w:val="0"/>
          <w:numId w:val="18"/>
        </w:numPr>
        <w:rPr>
          <w:ins w:id="377" w:author="Ogidan, Olu (Bennet)" w:date="2025-06-05T13:06:00Z"/>
        </w:rPr>
      </w:pPr>
      <w:ins w:id="378" w:author="Ogidan, Olu (Bennet)" w:date="2025-06-05T13:06:00Z">
        <w:r w:rsidRPr="00C73AA7">
          <w:t xml:space="preserve">ties, to any </w:t>
        </w:r>
      </w:ins>
      <w:ins w:id="379" w:author="Ogidan, Olu (Bennet)" w:date="2025-06-05T17:19:00Z">
        <w:r w:rsidR="00C5481B">
          <w:t>PROPERTY SPECFIC PARTICIPANTS</w:t>
        </w:r>
      </w:ins>
      <w:ins w:id="380" w:author="Ogidan, Olu (Bennet)" w:date="2025-06-05T13:06:00Z">
        <w:r w:rsidRPr="00C73AA7">
          <w:t xml:space="preserve"> under the program. Such</w:t>
        </w:r>
        <w:r w:rsidRPr="00C73AA7">
          <w:br/>
        </w:r>
      </w:ins>
    </w:p>
    <w:p w:rsidR="00C73AA7" w:rsidRPr="00C73AA7" w:rsidRDefault="00C73AA7" w:rsidP="00C73AA7">
      <w:pPr>
        <w:pStyle w:val="BodyText"/>
        <w:numPr>
          <w:ilvl w:val="0"/>
          <w:numId w:val="19"/>
        </w:numPr>
        <w:rPr>
          <w:ins w:id="381" w:author="Ogidan, Olu (Bennet)" w:date="2025-06-05T13:06:00Z"/>
        </w:rPr>
      </w:pPr>
      <w:ins w:id="382" w:author="Ogidan, Olu (Bennet)" w:date="2025-06-05T13:06:00Z">
        <w:r w:rsidRPr="00C73AA7">
          <w:t>amount shall be increased yearly to reflect any increase</w:t>
        </w:r>
      </w:ins>
    </w:p>
    <w:p w:rsidR="00C73AA7" w:rsidRDefault="00C73AA7" w:rsidP="00C73AA7">
      <w:pPr>
        <w:pStyle w:val="BodyText"/>
        <w:numPr>
          <w:ilvl w:val="0"/>
          <w:numId w:val="19"/>
        </w:numPr>
        <w:rPr>
          <w:ins w:id="383" w:author="Ogidan, Olu (Bennet)" w:date="2025-06-05T13:37:00Z"/>
        </w:rPr>
      </w:pPr>
      <w:ins w:id="384" w:author="Ogidan, Olu (Bennet)" w:date="2025-06-05T13:06:00Z">
        <w:r w:rsidRPr="00C73AA7">
          <w:t>in the Consumer Price Index.</w:t>
        </w:r>
      </w:ins>
    </w:p>
    <w:p w:rsidR="0049774B" w:rsidRPr="0049774B" w:rsidRDefault="0049774B" w:rsidP="0049774B">
      <w:pPr>
        <w:pStyle w:val="BodyText"/>
        <w:numPr>
          <w:ilvl w:val="0"/>
          <w:numId w:val="22"/>
        </w:numPr>
        <w:rPr>
          <w:ins w:id="385" w:author="Ogidan, Olu (Bennet)" w:date="2025-06-05T13:37:00Z"/>
        </w:rPr>
      </w:pPr>
      <w:ins w:id="386" w:author="Ogidan, Olu (Bennet)" w:date="2025-06-05T13:37:00Z">
        <w:r w:rsidRPr="0049774B">
          <w:t>‘‘(</w:t>
        </w:r>
        <w:r>
          <w:t>f</w:t>
        </w:r>
        <w:r w:rsidRPr="0049774B">
          <w:t xml:space="preserve">) HAZARD MITIGATION ADVISORY </w:t>
        </w:r>
        <w:proofErr w:type="gramStart"/>
        <w:r w:rsidRPr="0049774B">
          <w:t>COMMITTEE.—</w:t>
        </w:r>
        <w:proofErr w:type="gramEnd"/>
      </w:ins>
    </w:p>
    <w:p w:rsidR="0049774B" w:rsidRPr="0049774B" w:rsidRDefault="0049774B" w:rsidP="0049774B">
      <w:pPr>
        <w:pStyle w:val="BodyText"/>
        <w:numPr>
          <w:ilvl w:val="0"/>
          <w:numId w:val="22"/>
        </w:numPr>
        <w:rPr>
          <w:ins w:id="387" w:author="Ogidan, Olu (Bennet)" w:date="2025-06-05T13:37:00Z"/>
        </w:rPr>
      </w:pPr>
      <w:ins w:id="388" w:author="Ogidan, Olu (Bennet)" w:date="2025-06-05T13:37:00Z">
        <w:r w:rsidRPr="0049774B">
          <w:t>The President shall establish a hazard mitigation advisory</w:t>
        </w:r>
      </w:ins>
    </w:p>
    <w:p w:rsidR="0049774B" w:rsidRPr="0049774B" w:rsidRDefault="0049774B" w:rsidP="0049774B">
      <w:pPr>
        <w:pStyle w:val="BodyText"/>
        <w:numPr>
          <w:ilvl w:val="0"/>
          <w:numId w:val="22"/>
        </w:numPr>
        <w:rPr>
          <w:ins w:id="389" w:author="Ogidan, Olu (Bennet)" w:date="2025-06-05T13:37:00Z"/>
        </w:rPr>
      </w:pPr>
      <w:ins w:id="390" w:author="Ogidan, Olu (Bennet)" w:date="2025-06-05T13:37:00Z">
        <w:r w:rsidRPr="0049774B">
          <w:t>committee that shall—</w:t>
        </w:r>
      </w:ins>
    </w:p>
    <w:p w:rsidR="0049774B" w:rsidRPr="0049774B" w:rsidRDefault="0049774B" w:rsidP="0049774B">
      <w:pPr>
        <w:pStyle w:val="BodyText"/>
        <w:numPr>
          <w:ilvl w:val="0"/>
          <w:numId w:val="22"/>
        </w:numPr>
        <w:rPr>
          <w:ins w:id="391" w:author="Ogidan, Olu (Bennet)" w:date="2025-06-05T13:37:00Z"/>
        </w:rPr>
      </w:pPr>
      <w:ins w:id="392" w:author="Ogidan, Olu (Bennet)" w:date="2025-06-05T13:37:00Z">
        <w:r w:rsidRPr="0049774B">
          <w:t>‘‘(1) consist of 50 representatives, including</w:t>
        </w:r>
      </w:ins>
    </w:p>
    <w:p w:rsidR="0049774B" w:rsidRPr="0049774B" w:rsidRDefault="0049774B" w:rsidP="0049774B">
      <w:pPr>
        <w:pStyle w:val="BodyText"/>
        <w:numPr>
          <w:ilvl w:val="0"/>
          <w:numId w:val="22"/>
        </w:numPr>
        <w:rPr>
          <w:ins w:id="393" w:author="Ogidan, Olu (Bennet)" w:date="2025-06-05T13:37:00Z"/>
        </w:rPr>
      </w:pPr>
      <w:ins w:id="394" w:author="Ogidan, Olu (Bennet)" w:date="2025-06-05T13:37:00Z">
        <w:r w:rsidRPr="0049774B">
          <w:t>representatives from—</w:t>
        </w:r>
      </w:ins>
    </w:p>
    <w:p w:rsidR="0049774B" w:rsidRPr="0049774B" w:rsidRDefault="0049774B" w:rsidP="0049774B">
      <w:pPr>
        <w:pStyle w:val="BodyText"/>
        <w:numPr>
          <w:ilvl w:val="0"/>
          <w:numId w:val="22"/>
        </w:numPr>
        <w:rPr>
          <w:ins w:id="395" w:author="Ogidan, Olu (Bennet)" w:date="2025-06-05T13:37:00Z"/>
        </w:rPr>
      </w:pPr>
      <w:ins w:id="396" w:author="Ogidan, Olu (Bennet)" w:date="2025-06-05T13:37:00Z">
        <w:r w:rsidRPr="0049774B">
          <w:t>‘‘(A) the State Insurance Commissioners;</w:t>
        </w:r>
      </w:ins>
    </w:p>
    <w:p w:rsidR="0049774B" w:rsidRPr="0049774B" w:rsidRDefault="0049774B" w:rsidP="0049774B">
      <w:pPr>
        <w:pStyle w:val="BodyText"/>
        <w:numPr>
          <w:ilvl w:val="0"/>
          <w:numId w:val="22"/>
        </w:numPr>
        <w:rPr>
          <w:ins w:id="397" w:author="Ogidan, Olu (Bennet)" w:date="2025-06-05T13:37:00Z"/>
        </w:rPr>
      </w:pPr>
      <w:ins w:id="398" w:author="Ogidan, Olu (Bennet)" w:date="2025-06-05T13:37:00Z">
        <w:r w:rsidRPr="0049774B">
          <w:t>‘‘(B) private insurance companies;</w:t>
        </w:r>
      </w:ins>
    </w:p>
    <w:p w:rsidR="0049774B" w:rsidRPr="0049774B" w:rsidRDefault="0049774B" w:rsidP="0049774B">
      <w:pPr>
        <w:pStyle w:val="BodyText"/>
        <w:numPr>
          <w:ilvl w:val="0"/>
          <w:numId w:val="22"/>
        </w:numPr>
        <w:rPr>
          <w:ins w:id="399" w:author="Ogidan, Olu (Bennet)" w:date="2025-06-05T13:37:00Z"/>
        </w:rPr>
      </w:pPr>
      <w:ins w:id="400" w:author="Ogidan, Olu (Bennet)" w:date="2025-06-05T13:37:00Z">
        <w:r w:rsidRPr="0049774B">
          <w:t>‘‘(C) private reinsurance companies;</w:t>
        </w:r>
      </w:ins>
    </w:p>
    <w:p w:rsidR="0049774B" w:rsidRPr="0049774B" w:rsidRDefault="0049774B" w:rsidP="0049774B">
      <w:pPr>
        <w:pStyle w:val="BodyText"/>
        <w:numPr>
          <w:ilvl w:val="0"/>
          <w:numId w:val="22"/>
        </w:numPr>
        <w:rPr>
          <w:ins w:id="401" w:author="Ogidan, Olu (Bennet)" w:date="2025-06-05T13:37:00Z"/>
        </w:rPr>
      </w:pPr>
      <w:ins w:id="402" w:author="Ogidan, Olu (Bennet)" w:date="2025-06-05T13:37:00Z">
        <w:r w:rsidRPr="0049774B">
          <w:t>‘‘(D) insurance broker companies;</w:t>
        </w:r>
      </w:ins>
    </w:p>
    <w:p w:rsidR="0049774B" w:rsidRPr="0049774B" w:rsidRDefault="0049774B" w:rsidP="0049774B">
      <w:pPr>
        <w:pStyle w:val="BodyText"/>
        <w:numPr>
          <w:ilvl w:val="0"/>
          <w:numId w:val="22"/>
        </w:numPr>
        <w:rPr>
          <w:ins w:id="403" w:author="Ogidan, Olu (Bennet)" w:date="2025-06-05T13:37:00Z"/>
        </w:rPr>
      </w:pPr>
      <w:ins w:id="404" w:author="Ogidan, Olu (Bennet)" w:date="2025-06-05T13:37:00Z">
        <w:r w:rsidRPr="0049774B">
          <w:t xml:space="preserve">‘‘(E) insurance-funded research </w:t>
        </w:r>
        <w:proofErr w:type="spellStart"/>
        <w:r w:rsidRPr="0049774B">
          <w:t>organiza</w:t>
        </w:r>
        <w:proofErr w:type="spellEnd"/>
        <w:r w:rsidRPr="0049774B">
          <w:t>-</w:t>
        </w:r>
      </w:ins>
    </w:p>
    <w:p w:rsidR="0049774B" w:rsidRPr="0049774B" w:rsidRDefault="0049774B" w:rsidP="0049774B">
      <w:pPr>
        <w:pStyle w:val="BodyText"/>
        <w:numPr>
          <w:ilvl w:val="0"/>
          <w:numId w:val="22"/>
        </w:numPr>
        <w:rPr>
          <w:ins w:id="405" w:author="Ogidan, Olu (Bennet)" w:date="2025-06-05T13:37:00Z"/>
        </w:rPr>
      </w:pPr>
      <w:proofErr w:type="spellStart"/>
      <w:ins w:id="406" w:author="Ogidan, Olu (Bennet)" w:date="2025-06-05T13:37:00Z">
        <w:r w:rsidRPr="0049774B">
          <w:t>tions</w:t>
        </w:r>
        <w:proofErr w:type="spellEnd"/>
        <w:r w:rsidRPr="0049774B">
          <w:t>;</w:t>
        </w:r>
      </w:ins>
    </w:p>
    <w:p w:rsidR="0049774B" w:rsidRPr="0049774B" w:rsidRDefault="0049774B" w:rsidP="0049774B">
      <w:pPr>
        <w:pStyle w:val="BodyText"/>
        <w:numPr>
          <w:ilvl w:val="0"/>
          <w:numId w:val="22"/>
        </w:numPr>
        <w:rPr>
          <w:ins w:id="407" w:author="Ogidan, Olu (Bennet)" w:date="2025-06-05T13:37:00Z"/>
        </w:rPr>
      </w:pPr>
      <w:ins w:id="408" w:author="Ogidan, Olu (Bennet)" w:date="2025-06-05T13:37:00Z">
        <w:r w:rsidRPr="0049774B">
          <w:t>‘‘(F) consumer advocate organizations;</w:t>
        </w:r>
        <w:r w:rsidRPr="0049774B">
          <w:br/>
        </w:r>
      </w:ins>
    </w:p>
    <w:p w:rsidR="0049774B" w:rsidRPr="0049774B" w:rsidRDefault="0049774B" w:rsidP="0049774B">
      <w:pPr>
        <w:pStyle w:val="BodyText"/>
        <w:numPr>
          <w:ilvl w:val="0"/>
          <w:numId w:val="23"/>
        </w:numPr>
        <w:rPr>
          <w:ins w:id="409" w:author="Ogidan, Olu (Bennet)" w:date="2025-06-05T13:37:00Z"/>
        </w:rPr>
      </w:pPr>
      <w:ins w:id="410" w:author="Ogidan, Olu (Bennet)" w:date="2025-06-05T13:37:00Z">
        <w:r w:rsidRPr="0049774B">
          <w:t>‘‘(G) State, local, and tribal firefighting</w:t>
        </w:r>
      </w:ins>
    </w:p>
    <w:p w:rsidR="0049774B" w:rsidRPr="0049774B" w:rsidRDefault="0049774B" w:rsidP="0049774B">
      <w:pPr>
        <w:pStyle w:val="BodyText"/>
        <w:numPr>
          <w:ilvl w:val="0"/>
          <w:numId w:val="23"/>
        </w:numPr>
        <w:rPr>
          <w:ins w:id="411" w:author="Ogidan, Olu (Bennet)" w:date="2025-06-05T13:37:00Z"/>
        </w:rPr>
      </w:pPr>
      <w:ins w:id="412" w:author="Ogidan, Olu (Bennet)" w:date="2025-06-05T13:37:00Z">
        <w:r w:rsidRPr="0049774B">
          <w:t>agencies;</w:t>
        </w:r>
      </w:ins>
    </w:p>
    <w:p w:rsidR="0049774B" w:rsidRPr="0049774B" w:rsidRDefault="0049774B" w:rsidP="0049774B">
      <w:pPr>
        <w:pStyle w:val="BodyText"/>
        <w:numPr>
          <w:ilvl w:val="0"/>
          <w:numId w:val="23"/>
        </w:numPr>
        <w:rPr>
          <w:ins w:id="413" w:author="Ogidan, Olu (Bennet)" w:date="2025-06-05T13:37:00Z"/>
        </w:rPr>
      </w:pPr>
      <w:ins w:id="414" w:author="Ogidan, Olu (Bennet)" w:date="2025-06-05T13:37:00Z">
        <w:r w:rsidRPr="0049774B">
          <w:t>‘‘(H) State-sponsored insurance plans;</w:t>
        </w:r>
      </w:ins>
    </w:p>
    <w:p w:rsidR="0049774B" w:rsidRPr="0049774B" w:rsidRDefault="0049774B" w:rsidP="0049774B">
      <w:pPr>
        <w:pStyle w:val="BodyText"/>
        <w:numPr>
          <w:ilvl w:val="0"/>
          <w:numId w:val="23"/>
        </w:numPr>
        <w:rPr>
          <w:ins w:id="415" w:author="Ogidan, Olu (Bennet)" w:date="2025-06-05T13:37:00Z"/>
        </w:rPr>
      </w:pPr>
      <w:ins w:id="416" w:author="Ogidan, Olu (Bennet)" w:date="2025-06-05T13:37:00Z">
        <w:r w:rsidRPr="0049774B">
          <w:t>‘‘(I) realtor associations;</w:t>
        </w:r>
      </w:ins>
    </w:p>
    <w:p w:rsidR="0049774B" w:rsidRPr="0049774B" w:rsidRDefault="0049774B" w:rsidP="0049774B">
      <w:pPr>
        <w:pStyle w:val="BodyText"/>
        <w:numPr>
          <w:ilvl w:val="0"/>
          <w:numId w:val="23"/>
        </w:numPr>
        <w:rPr>
          <w:ins w:id="417" w:author="Ogidan, Olu (Bennet)" w:date="2025-06-05T13:37:00Z"/>
        </w:rPr>
      </w:pPr>
      <w:ins w:id="418" w:author="Ogidan, Olu (Bennet)" w:date="2025-06-05T13:37:00Z">
        <w:r w:rsidRPr="0049774B">
          <w:t>‘‘(J) home builder associations;</w:t>
        </w:r>
      </w:ins>
    </w:p>
    <w:p w:rsidR="0049774B" w:rsidRPr="0049774B" w:rsidRDefault="0049774B" w:rsidP="0049774B">
      <w:pPr>
        <w:pStyle w:val="BodyText"/>
        <w:numPr>
          <w:ilvl w:val="0"/>
          <w:numId w:val="23"/>
        </w:numPr>
        <w:rPr>
          <w:ins w:id="419" w:author="Ogidan, Olu (Bennet)" w:date="2025-06-05T13:37:00Z"/>
        </w:rPr>
      </w:pPr>
      <w:ins w:id="420" w:author="Ogidan, Olu (Bennet)" w:date="2025-06-05T13:37:00Z">
        <w:r w:rsidRPr="0049774B">
          <w:t>‘‘(K) State, local, and tribal emergency re-</w:t>
        </w:r>
      </w:ins>
    </w:p>
    <w:p w:rsidR="0049774B" w:rsidRPr="0049774B" w:rsidRDefault="0049774B" w:rsidP="0049774B">
      <w:pPr>
        <w:pStyle w:val="BodyText"/>
        <w:numPr>
          <w:ilvl w:val="0"/>
          <w:numId w:val="23"/>
        </w:numPr>
        <w:rPr>
          <w:ins w:id="421" w:author="Ogidan, Olu (Bennet)" w:date="2025-06-05T13:37:00Z"/>
        </w:rPr>
      </w:pPr>
      <w:proofErr w:type="spellStart"/>
      <w:ins w:id="422" w:author="Ogidan, Olu (Bennet)" w:date="2025-06-05T13:37:00Z">
        <w:r w:rsidRPr="0049774B">
          <w:t>sponders</w:t>
        </w:r>
        <w:proofErr w:type="spellEnd"/>
        <w:r w:rsidRPr="0049774B">
          <w:t>;</w:t>
        </w:r>
      </w:ins>
    </w:p>
    <w:p w:rsidR="0049774B" w:rsidRPr="0049774B" w:rsidRDefault="0049774B" w:rsidP="0049774B">
      <w:pPr>
        <w:pStyle w:val="BodyText"/>
        <w:numPr>
          <w:ilvl w:val="0"/>
          <w:numId w:val="23"/>
        </w:numPr>
        <w:rPr>
          <w:ins w:id="423" w:author="Ogidan, Olu (Bennet)" w:date="2025-06-05T13:37:00Z"/>
        </w:rPr>
      </w:pPr>
      <w:ins w:id="424" w:author="Ogidan, Olu (Bennet)" w:date="2025-06-05T13:37:00Z">
        <w:r w:rsidRPr="0049774B">
          <w:t>‘‘(L) State and tribal emergency managers;</w:t>
        </w:r>
      </w:ins>
    </w:p>
    <w:p w:rsidR="0049774B" w:rsidRPr="0049774B" w:rsidRDefault="0049774B" w:rsidP="0049774B">
      <w:pPr>
        <w:pStyle w:val="BodyText"/>
        <w:numPr>
          <w:ilvl w:val="0"/>
          <w:numId w:val="23"/>
        </w:numPr>
        <w:rPr>
          <w:ins w:id="425" w:author="Ogidan, Olu (Bennet)" w:date="2025-06-05T13:37:00Z"/>
        </w:rPr>
      </w:pPr>
      <w:ins w:id="426" w:author="Ogidan, Olu (Bennet)" w:date="2025-06-05T13:37:00Z">
        <w:r w:rsidRPr="0049774B">
          <w:t>‘‘(M) State and tribal hazard mitigation</w:t>
        </w:r>
      </w:ins>
    </w:p>
    <w:p w:rsidR="0049774B" w:rsidRPr="0049774B" w:rsidRDefault="0049774B" w:rsidP="0049774B">
      <w:pPr>
        <w:pStyle w:val="BodyText"/>
        <w:numPr>
          <w:ilvl w:val="0"/>
          <w:numId w:val="23"/>
        </w:numPr>
        <w:rPr>
          <w:ins w:id="427" w:author="Ogidan, Olu (Bennet)" w:date="2025-06-05T13:37:00Z"/>
        </w:rPr>
      </w:pPr>
      <w:ins w:id="428" w:author="Ogidan, Olu (Bennet)" w:date="2025-06-05T13:37:00Z">
        <w:r w:rsidRPr="0049774B">
          <w:t>officers;</w:t>
        </w:r>
      </w:ins>
    </w:p>
    <w:p w:rsidR="0049774B" w:rsidRPr="0049774B" w:rsidRDefault="0049774B" w:rsidP="0049774B">
      <w:pPr>
        <w:pStyle w:val="BodyText"/>
        <w:numPr>
          <w:ilvl w:val="0"/>
          <w:numId w:val="23"/>
        </w:numPr>
        <w:rPr>
          <w:ins w:id="429" w:author="Ogidan, Olu (Bennet)" w:date="2025-06-05T13:37:00Z"/>
        </w:rPr>
      </w:pPr>
      <w:ins w:id="430" w:author="Ogidan, Olu (Bennet)" w:date="2025-06-05T13:37:00Z">
        <w:r w:rsidRPr="0049774B">
          <w:t>‘‘(N) relevant academic experts;</w:t>
        </w:r>
      </w:ins>
    </w:p>
    <w:p w:rsidR="0049774B" w:rsidRPr="0049774B" w:rsidRDefault="0049774B" w:rsidP="0049774B">
      <w:pPr>
        <w:pStyle w:val="BodyText"/>
        <w:numPr>
          <w:ilvl w:val="0"/>
          <w:numId w:val="23"/>
        </w:numPr>
        <w:rPr>
          <w:ins w:id="431" w:author="Ogidan, Olu (Bennet)" w:date="2025-06-05T13:37:00Z"/>
        </w:rPr>
      </w:pPr>
      <w:ins w:id="432" w:author="Ogidan, Olu (Bennet)" w:date="2025-06-05T13:37:00Z">
        <w:r w:rsidRPr="0049774B">
          <w:t>‘‘(O) building code associations;</w:t>
        </w:r>
      </w:ins>
    </w:p>
    <w:p w:rsidR="0049774B" w:rsidRPr="0049774B" w:rsidRDefault="0049774B" w:rsidP="0049774B">
      <w:pPr>
        <w:pStyle w:val="BodyText"/>
        <w:numPr>
          <w:ilvl w:val="0"/>
          <w:numId w:val="23"/>
        </w:numPr>
        <w:rPr>
          <w:ins w:id="433" w:author="Ogidan, Olu (Bennet)" w:date="2025-06-05T13:37:00Z"/>
        </w:rPr>
      </w:pPr>
      <w:ins w:id="434" w:author="Ogidan, Olu (Bennet)" w:date="2025-06-05T13:37:00Z">
        <w:r w:rsidRPr="0049774B">
          <w:t>‘‘(P) agricultural groups; and</w:t>
        </w:r>
      </w:ins>
    </w:p>
    <w:p w:rsidR="0049774B" w:rsidRPr="0049774B" w:rsidRDefault="0049774B" w:rsidP="0049774B">
      <w:pPr>
        <w:pStyle w:val="BodyText"/>
        <w:numPr>
          <w:ilvl w:val="0"/>
          <w:numId w:val="23"/>
        </w:numPr>
        <w:rPr>
          <w:ins w:id="435" w:author="Ogidan, Olu (Bennet)" w:date="2025-06-05T13:37:00Z"/>
        </w:rPr>
      </w:pPr>
      <w:ins w:id="436" w:author="Ogidan, Olu (Bennet)" w:date="2025-06-05T13:37:00Z">
        <w:r w:rsidRPr="0049774B">
          <w:t>‘‘(Q) environmental organizations; and</w:t>
        </w:r>
      </w:ins>
    </w:p>
    <w:p w:rsidR="0049774B" w:rsidRPr="0049774B" w:rsidRDefault="0049774B" w:rsidP="0049774B">
      <w:pPr>
        <w:pStyle w:val="BodyText"/>
        <w:numPr>
          <w:ilvl w:val="0"/>
          <w:numId w:val="23"/>
        </w:numPr>
        <w:rPr>
          <w:ins w:id="437" w:author="Ogidan, Olu (Bennet)" w:date="2025-06-05T13:37:00Z"/>
        </w:rPr>
      </w:pPr>
      <w:ins w:id="438" w:author="Ogidan, Olu (Bennet)" w:date="2025-06-05T13:37:00Z">
        <w:r w:rsidRPr="0049774B">
          <w:t>‘‘(2) advise the President on developments in</w:t>
        </w:r>
      </w:ins>
    </w:p>
    <w:p w:rsidR="0049774B" w:rsidRPr="0049774B" w:rsidRDefault="0049774B" w:rsidP="0049774B">
      <w:pPr>
        <w:pStyle w:val="BodyText"/>
        <w:numPr>
          <w:ilvl w:val="0"/>
          <w:numId w:val="23"/>
        </w:numPr>
        <w:rPr>
          <w:ins w:id="439" w:author="Ogidan, Olu (Bennet)" w:date="2025-06-05T13:37:00Z"/>
        </w:rPr>
      </w:pPr>
      <w:ins w:id="440" w:author="Ogidan, Olu (Bennet)" w:date="2025-06-05T13:37:00Z">
        <w:r w:rsidRPr="0049774B">
          <w:t>emerging hazard mitigation research and testing and</w:t>
        </w:r>
      </w:ins>
    </w:p>
    <w:p w:rsidR="0049774B" w:rsidRPr="0049774B" w:rsidRDefault="0049774B" w:rsidP="0049774B">
      <w:pPr>
        <w:pStyle w:val="BodyText"/>
        <w:numPr>
          <w:ilvl w:val="0"/>
          <w:numId w:val="23"/>
        </w:numPr>
        <w:rPr>
          <w:ins w:id="441" w:author="Ogidan, Olu (Bennet)" w:date="2025-06-05T13:37:00Z"/>
        </w:rPr>
      </w:pPr>
      <w:ins w:id="442" w:author="Ogidan, Olu (Bennet)" w:date="2025-06-05T13:37:00Z">
        <w:r w:rsidRPr="0049774B">
          <w:t xml:space="preserve">recommend additions to the qualified hazard </w:t>
        </w:r>
        <w:proofErr w:type="spellStart"/>
        <w:r w:rsidRPr="0049774B">
          <w:t>mitiga</w:t>
        </w:r>
        <w:proofErr w:type="spellEnd"/>
        <w:r w:rsidRPr="0049774B">
          <w:t>-</w:t>
        </w:r>
      </w:ins>
    </w:p>
    <w:p w:rsidR="0049774B" w:rsidRPr="0049774B" w:rsidRDefault="0049774B" w:rsidP="0049774B">
      <w:pPr>
        <w:pStyle w:val="BodyText"/>
        <w:numPr>
          <w:ilvl w:val="0"/>
          <w:numId w:val="23"/>
        </w:numPr>
        <w:rPr>
          <w:ins w:id="443" w:author="Ogidan, Olu (Bennet)" w:date="2025-06-05T13:37:00Z"/>
        </w:rPr>
      </w:pPr>
      <w:proofErr w:type="spellStart"/>
      <w:ins w:id="444" w:author="Ogidan, Olu (Bennet)" w:date="2025-06-05T13:37:00Z">
        <w:r w:rsidRPr="0049774B">
          <w:t>tion</w:t>
        </w:r>
        <w:proofErr w:type="spellEnd"/>
        <w:r w:rsidRPr="0049774B">
          <w:t xml:space="preserve"> activities eligible under this program, including</w:t>
        </w:r>
      </w:ins>
    </w:p>
    <w:p w:rsidR="0049774B" w:rsidRPr="0049774B" w:rsidRDefault="0049774B" w:rsidP="0049774B">
      <w:pPr>
        <w:pStyle w:val="BodyText"/>
        <w:numPr>
          <w:ilvl w:val="0"/>
          <w:numId w:val="23"/>
        </w:numPr>
        <w:rPr>
          <w:ins w:id="445" w:author="Ogidan, Olu (Bennet)" w:date="2025-06-05T13:37:00Z"/>
        </w:rPr>
      </w:pPr>
      <w:ins w:id="446" w:author="Ogidan, Olu (Bennet)" w:date="2025-06-05T13:37:00Z">
        <w:r w:rsidRPr="0049774B">
          <w:t>reviewing the effectiveness of hazard mitigation sys-</w:t>
        </w:r>
      </w:ins>
    </w:p>
    <w:p w:rsidR="0049774B" w:rsidRPr="0049774B" w:rsidRDefault="0049774B" w:rsidP="0049774B">
      <w:pPr>
        <w:pStyle w:val="BodyText"/>
        <w:numPr>
          <w:ilvl w:val="0"/>
          <w:numId w:val="23"/>
        </w:numPr>
        <w:rPr>
          <w:ins w:id="447" w:author="Ogidan, Olu (Bennet)" w:date="2025-06-05T13:37:00Z"/>
        </w:rPr>
      </w:pPr>
      <w:proofErr w:type="spellStart"/>
      <w:ins w:id="448" w:author="Ogidan, Olu (Bennet)" w:date="2025-06-05T13:37:00Z">
        <w:r w:rsidRPr="0049774B">
          <w:t>tems</w:t>
        </w:r>
        <w:proofErr w:type="spellEnd"/>
        <w:r w:rsidRPr="0049774B">
          <w:t>, products, and designations submitted to the</w:t>
        </w:r>
      </w:ins>
    </w:p>
    <w:p w:rsidR="0049774B" w:rsidRPr="0049774B" w:rsidRDefault="0049774B" w:rsidP="0049774B">
      <w:pPr>
        <w:pStyle w:val="BodyText"/>
        <w:numPr>
          <w:ilvl w:val="0"/>
          <w:numId w:val="23"/>
        </w:numPr>
        <w:rPr>
          <w:ins w:id="449" w:author="Ogidan, Olu (Bennet)" w:date="2025-06-05T13:37:00Z"/>
        </w:rPr>
      </w:pPr>
      <w:ins w:id="450" w:author="Ogidan, Olu (Bennet)" w:date="2025-06-05T13:37:00Z">
        <w:r w:rsidRPr="0049774B">
          <w:t>advisory committee by private or nongovernmental</w:t>
        </w:r>
      </w:ins>
    </w:p>
    <w:p w:rsidR="0049774B" w:rsidRPr="0049774B" w:rsidRDefault="0049774B" w:rsidP="0049774B">
      <w:pPr>
        <w:pStyle w:val="BodyText"/>
        <w:numPr>
          <w:ilvl w:val="0"/>
          <w:numId w:val="23"/>
        </w:numPr>
        <w:rPr>
          <w:ins w:id="451" w:author="Ogidan, Olu (Bennet)" w:date="2025-06-05T13:37:00Z"/>
        </w:rPr>
      </w:pPr>
      <w:ins w:id="452" w:author="Ogidan, Olu (Bennet)" w:date="2025-06-05T13:37:00Z">
        <w:r w:rsidRPr="0049774B">
          <w:t>companies or organizations.</w:t>
        </w:r>
      </w:ins>
    </w:p>
    <w:p w:rsidR="0049774B" w:rsidRPr="00C73AA7" w:rsidRDefault="0049774B" w:rsidP="0049774B">
      <w:pPr>
        <w:pStyle w:val="BodyText"/>
        <w:ind w:left="360" w:firstLine="0"/>
        <w:rPr>
          <w:ins w:id="453" w:author="Ogidan, Olu (Bennet)" w:date="2025-06-05T13:06:00Z"/>
        </w:rPr>
        <w:pPrChange w:id="454" w:author="Ogidan, Olu (Bennet)" w:date="2025-06-05T13:37:00Z">
          <w:pPr>
            <w:pStyle w:val="BodyText"/>
            <w:numPr>
              <w:numId w:val="19"/>
            </w:numPr>
            <w:tabs>
              <w:tab w:val="num" w:pos="720"/>
            </w:tabs>
            <w:ind w:left="720" w:hanging="360"/>
          </w:pPr>
        </w:pPrChange>
      </w:pPr>
    </w:p>
    <w:p w:rsidR="00810B99" w:rsidRDefault="00C73AA7" w:rsidP="00810B99">
      <w:pPr>
        <w:pStyle w:val="BodyText"/>
        <w:rPr>
          <w:ins w:id="455" w:author="Ogidan, Olu (Bennet)" w:date="2025-06-05T13:20:00Z"/>
        </w:rPr>
      </w:pPr>
      <w:ins w:id="456" w:author="Ogidan, Olu (Bennet)" w:date="2025-06-05T13:20:00Z">
        <w:r>
          <w:t>“</w:t>
        </w:r>
      </w:ins>
      <w:ins w:id="457" w:author="Ogidan, Olu (Bennet)" w:date="2025-06-05T13:19:00Z">
        <w:r>
          <w:t xml:space="preserve">SEC. </w:t>
        </w:r>
      </w:ins>
      <w:ins w:id="458" w:author="Ogidan, Olu (Bennet)" w:date="2025-06-05T13:20:00Z">
        <w:r>
          <w:t>28 DISASTER MITIGATION EXPENDITURES”</w:t>
        </w:r>
      </w:ins>
    </w:p>
    <w:p w:rsidR="00C73AA7" w:rsidRPr="00C73AA7" w:rsidRDefault="00C73AA7" w:rsidP="00C73AA7">
      <w:pPr>
        <w:pStyle w:val="BodyText"/>
        <w:numPr>
          <w:ilvl w:val="0"/>
          <w:numId w:val="20"/>
        </w:numPr>
        <w:rPr>
          <w:ins w:id="459" w:author="Ogidan, Olu (Bennet)" w:date="2025-06-05T13:20:00Z"/>
        </w:rPr>
      </w:pPr>
      <w:ins w:id="460" w:author="Ogidan, Olu (Bennet)" w:date="2025-06-05T13:20:00Z">
        <w:r w:rsidRPr="00C73AA7">
          <w:t>‘‘(</w:t>
        </w:r>
        <w:r>
          <w:t>1</w:t>
        </w:r>
        <w:proofErr w:type="gramStart"/>
        <w:r w:rsidRPr="00C73AA7">
          <w:t>)  BASIS</w:t>
        </w:r>
        <w:proofErr w:type="gramEnd"/>
        <w:r w:rsidRPr="00C73AA7">
          <w:t>  REDUCTION.—For  purposes  of  this</w:t>
        </w:r>
      </w:ins>
    </w:p>
    <w:p w:rsidR="00C73AA7" w:rsidRPr="00C73AA7" w:rsidRDefault="00C73AA7" w:rsidP="00C73AA7">
      <w:pPr>
        <w:pStyle w:val="BodyText"/>
        <w:numPr>
          <w:ilvl w:val="0"/>
          <w:numId w:val="20"/>
        </w:numPr>
        <w:rPr>
          <w:ins w:id="461" w:author="Ogidan, Olu (Bennet)" w:date="2025-06-05T13:20:00Z"/>
        </w:rPr>
      </w:pPr>
      <w:ins w:id="462" w:author="Ogidan, Olu (Bennet)" w:date="2025-06-05T13:20:00Z">
        <w:r w:rsidRPr="00C73AA7">
          <w:t>subtitle, if the basis of any property would (but for</w:t>
        </w:r>
      </w:ins>
    </w:p>
    <w:p w:rsidR="00C73AA7" w:rsidRPr="00C73AA7" w:rsidRDefault="00C73AA7" w:rsidP="00C73AA7">
      <w:pPr>
        <w:pStyle w:val="BodyText"/>
        <w:numPr>
          <w:ilvl w:val="0"/>
          <w:numId w:val="20"/>
        </w:numPr>
        <w:rPr>
          <w:ins w:id="463" w:author="Ogidan, Olu (Bennet)" w:date="2025-06-05T13:20:00Z"/>
        </w:rPr>
      </w:pPr>
      <w:ins w:id="464" w:author="Ogidan, Olu (Bennet)" w:date="2025-06-05T13:20:00Z">
        <w:r w:rsidRPr="00C73AA7">
          <w:t>this paragraph) be determined by taking into ac-</w:t>
        </w:r>
      </w:ins>
    </w:p>
    <w:p w:rsidR="00C73AA7" w:rsidRPr="00C73AA7" w:rsidRDefault="00C73AA7" w:rsidP="00C73AA7">
      <w:pPr>
        <w:pStyle w:val="BodyText"/>
        <w:numPr>
          <w:ilvl w:val="0"/>
          <w:numId w:val="20"/>
        </w:numPr>
        <w:rPr>
          <w:ins w:id="465" w:author="Ogidan, Olu (Bennet)" w:date="2025-06-05T13:20:00Z"/>
        </w:rPr>
      </w:pPr>
      <w:ins w:id="466" w:author="Ogidan, Olu (Bennet)" w:date="2025-06-05T13:20:00Z">
        <w:r w:rsidRPr="00C73AA7">
          <w:t>count any expenditure described under subsection</w:t>
        </w:r>
      </w:ins>
    </w:p>
    <w:p w:rsidR="00C73AA7" w:rsidRPr="00C73AA7" w:rsidRDefault="00C73AA7" w:rsidP="00C73AA7">
      <w:pPr>
        <w:pStyle w:val="BodyText"/>
        <w:numPr>
          <w:ilvl w:val="0"/>
          <w:numId w:val="20"/>
        </w:numPr>
        <w:rPr>
          <w:ins w:id="467" w:author="Ogidan, Olu (Bennet)" w:date="2025-06-05T13:20:00Z"/>
        </w:rPr>
      </w:pPr>
      <w:ins w:id="468" w:author="Ogidan, Olu (Bennet)" w:date="2025-06-05T13:20:00Z">
        <w:r w:rsidRPr="00C73AA7">
          <w:t>(a), the basis of such property shall be reduced by</w:t>
        </w:r>
      </w:ins>
    </w:p>
    <w:p w:rsidR="00C73AA7" w:rsidRPr="00C73AA7" w:rsidRDefault="00C73AA7" w:rsidP="00C73AA7">
      <w:pPr>
        <w:pStyle w:val="BodyText"/>
        <w:numPr>
          <w:ilvl w:val="0"/>
          <w:numId w:val="20"/>
        </w:numPr>
        <w:rPr>
          <w:ins w:id="469" w:author="Ogidan, Olu (Bennet)" w:date="2025-06-05T13:20:00Z"/>
        </w:rPr>
      </w:pPr>
      <w:ins w:id="470" w:author="Ogidan, Olu (Bennet)" w:date="2025-06-05T13:20:00Z">
        <w:r w:rsidRPr="00C73AA7">
          <w:t>the amount of the credit allowed under subsection</w:t>
        </w:r>
      </w:ins>
    </w:p>
    <w:p w:rsidR="00C73AA7" w:rsidRPr="00C73AA7" w:rsidRDefault="00C73AA7" w:rsidP="00C73AA7">
      <w:pPr>
        <w:pStyle w:val="BodyText"/>
        <w:numPr>
          <w:ilvl w:val="0"/>
          <w:numId w:val="20"/>
        </w:numPr>
        <w:rPr>
          <w:ins w:id="471" w:author="Ogidan, Olu (Bennet)" w:date="2025-06-05T13:20:00Z"/>
        </w:rPr>
      </w:pPr>
      <w:ins w:id="472" w:author="Ogidan, Olu (Bennet)" w:date="2025-06-05T13:20:00Z">
        <w:r w:rsidRPr="00C73AA7">
          <w:t>(a) with respect to such expenditure (determined</w:t>
        </w:r>
      </w:ins>
    </w:p>
    <w:p w:rsidR="00C73AA7" w:rsidRPr="00C73AA7" w:rsidRDefault="00C73AA7" w:rsidP="00C73AA7">
      <w:pPr>
        <w:pStyle w:val="BodyText"/>
        <w:numPr>
          <w:ilvl w:val="0"/>
          <w:numId w:val="20"/>
        </w:numPr>
        <w:rPr>
          <w:ins w:id="473" w:author="Ogidan, Olu (Bennet)" w:date="2025-06-05T13:20:00Z"/>
        </w:rPr>
      </w:pPr>
      <w:ins w:id="474" w:author="Ogidan, Olu (Bennet)" w:date="2025-06-05T13:20:00Z">
        <w:r w:rsidRPr="00C73AA7">
          <w:t>without regard to subsection (c)).</w:t>
        </w:r>
      </w:ins>
    </w:p>
    <w:p w:rsidR="00C73AA7" w:rsidRPr="00C73AA7" w:rsidRDefault="00C73AA7" w:rsidP="00C73AA7">
      <w:pPr>
        <w:pStyle w:val="BodyText"/>
        <w:numPr>
          <w:ilvl w:val="0"/>
          <w:numId w:val="20"/>
        </w:numPr>
        <w:rPr>
          <w:ins w:id="475" w:author="Ogidan, Olu (Bennet)" w:date="2025-06-05T13:20:00Z"/>
        </w:rPr>
      </w:pPr>
      <w:ins w:id="476" w:author="Ogidan, Olu (Bennet)" w:date="2025-06-05T13:20:00Z">
        <w:r w:rsidRPr="00C73AA7">
          <w:t>‘‘(</w:t>
        </w:r>
        <w:r>
          <w:t>2</w:t>
        </w:r>
        <w:r w:rsidRPr="00C73AA7">
          <w:t>)</w:t>
        </w:r>
        <w:r w:rsidRPr="00C73AA7">
          <w:tab/>
          <w:t>DENIAL</w:t>
        </w:r>
        <w:r w:rsidRPr="00C73AA7">
          <w:tab/>
          <w:t>OF</w:t>
        </w:r>
        <w:r w:rsidRPr="00C73AA7">
          <w:tab/>
          <w:t>DOUBLE</w:t>
        </w:r>
        <w:r w:rsidRPr="00C73AA7">
          <w:tab/>
        </w:r>
        <w:proofErr w:type="gramStart"/>
        <w:r w:rsidRPr="00C73AA7">
          <w:t>BENEFIT.—</w:t>
        </w:r>
        <w:proofErr w:type="gramEnd"/>
        <w:r w:rsidRPr="00C73AA7">
          <w:t>The</w:t>
        </w:r>
      </w:ins>
    </w:p>
    <w:p w:rsidR="00C73AA7" w:rsidRPr="00C73AA7" w:rsidRDefault="00C73AA7" w:rsidP="00C73AA7">
      <w:pPr>
        <w:pStyle w:val="BodyText"/>
        <w:numPr>
          <w:ilvl w:val="0"/>
          <w:numId w:val="20"/>
        </w:numPr>
        <w:rPr>
          <w:ins w:id="477" w:author="Ogidan, Olu (Bennet)" w:date="2025-06-05T13:20:00Z"/>
        </w:rPr>
      </w:pPr>
      <w:ins w:id="478" w:author="Ogidan, Olu (Bennet)" w:date="2025-06-05T13:20:00Z">
        <w:r w:rsidRPr="00C73AA7">
          <w:t>amount of any deduction or other credit allowable</w:t>
        </w:r>
      </w:ins>
    </w:p>
    <w:p w:rsidR="00C73AA7" w:rsidRPr="00C73AA7" w:rsidRDefault="00C73AA7" w:rsidP="00C73AA7">
      <w:pPr>
        <w:pStyle w:val="BodyText"/>
        <w:numPr>
          <w:ilvl w:val="0"/>
          <w:numId w:val="20"/>
        </w:numPr>
        <w:rPr>
          <w:ins w:id="479" w:author="Ogidan, Olu (Bennet)" w:date="2025-06-05T13:20:00Z"/>
        </w:rPr>
      </w:pPr>
      <w:ins w:id="480" w:author="Ogidan, Olu (Bennet)" w:date="2025-06-05T13:20:00Z">
        <w:r w:rsidRPr="00C73AA7">
          <w:t>under this chapter for any expenditure for which a</w:t>
        </w:r>
      </w:ins>
    </w:p>
    <w:p w:rsidR="00C73AA7" w:rsidRPr="00C73AA7" w:rsidRDefault="00C73AA7" w:rsidP="00C73AA7">
      <w:pPr>
        <w:pStyle w:val="BodyText"/>
        <w:numPr>
          <w:ilvl w:val="0"/>
          <w:numId w:val="20"/>
        </w:numPr>
        <w:rPr>
          <w:ins w:id="481" w:author="Ogidan, Olu (Bennet)" w:date="2025-06-05T13:20:00Z"/>
        </w:rPr>
      </w:pPr>
      <w:ins w:id="482" w:author="Ogidan, Olu (Bennet)" w:date="2025-06-05T13:20:00Z">
        <w:r w:rsidRPr="00C73AA7">
          <w:t>credit is allowable under subsection (a) shall be re-</w:t>
        </w:r>
        <w:r w:rsidRPr="00C73AA7">
          <w:br/>
        </w:r>
      </w:ins>
    </w:p>
    <w:p w:rsidR="00C73AA7" w:rsidRPr="00C73AA7" w:rsidRDefault="00C73AA7" w:rsidP="00C73AA7">
      <w:pPr>
        <w:pStyle w:val="BodyText"/>
        <w:numPr>
          <w:ilvl w:val="0"/>
          <w:numId w:val="21"/>
        </w:numPr>
        <w:rPr>
          <w:ins w:id="483" w:author="Ogidan, Olu (Bennet)" w:date="2025-06-05T13:20:00Z"/>
        </w:rPr>
      </w:pPr>
      <w:proofErr w:type="spellStart"/>
      <w:ins w:id="484" w:author="Ogidan, Olu (Bennet)" w:date="2025-06-05T13:20:00Z">
        <w:r w:rsidRPr="00C73AA7">
          <w:t>duced</w:t>
        </w:r>
        <w:proofErr w:type="spellEnd"/>
        <w:r w:rsidRPr="00C73AA7">
          <w:t xml:space="preserve"> by the amount of credit allowed under such</w:t>
        </w:r>
      </w:ins>
    </w:p>
    <w:p w:rsidR="00C73AA7" w:rsidRPr="00C73AA7" w:rsidRDefault="00C73AA7" w:rsidP="00C73AA7">
      <w:pPr>
        <w:pStyle w:val="BodyText"/>
        <w:numPr>
          <w:ilvl w:val="0"/>
          <w:numId w:val="21"/>
        </w:numPr>
        <w:rPr>
          <w:ins w:id="485" w:author="Ogidan, Olu (Bennet)" w:date="2025-06-05T13:20:00Z"/>
        </w:rPr>
      </w:pPr>
      <w:ins w:id="486" w:author="Ogidan, Olu (Bennet)" w:date="2025-06-05T13:20:00Z">
        <w:r w:rsidRPr="00C73AA7">
          <w:t>subsection for such expenditure (determined without</w:t>
        </w:r>
      </w:ins>
    </w:p>
    <w:p w:rsidR="00C73AA7" w:rsidRPr="00C73AA7" w:rsidRDefault="00C73AA7" w:rsidP="00C73AA7">
      <w:pPr>
        <w:pStyle w:val="BodyText"/>
        <w:numPr>
          <w:ilvl w:val="0"/>
          <w:numId w:val="21"/>
        </w:numPr>
        <w:rPr>
          <w:ins w:id="487" w:author="Ogidan, Olu (Bennet)" w:date="2025-06-05T13:20:00Z"/>
        </w:rPr>
      </w:pPr>
      <w:ins w:id="488" w:author="Ogidan, Olu (Bennet)" w:date="2025-06-05T13:20:00Z">
        <w:r w:rsidRPr="00C73AA7">
          <w:t>regard to subsection (c)).’’.</w:t>
        </w:r>
      </w:ins>
    </w:p>
    <w:p w:rsidR="00C73AA7" w:rsidRDefault="00C73AA7" w:rsidP="00810B99">
      <w:pPr>
        <w:pStyle w:val="BodyText"/>
        <w:pPrChange w:id="489" w:author="Ogidan, Olu (Bennet)" w:date="2025-06-05T13:03:00Z">
          <w:pPr>
            <w:pStyle w:val="BodyText"/>
            <w:ind w:left="1719" w:firstLine="0"/>
          </w:pPr>
        </w:pPrChange>
      </w:pPr>
    </w:p>
    <w:p w:rsidR="00C71CDC" w:rsidRDefault="00810B99">
      <w:pPr>
        <w:spacing w:before="143"/>
        <w:ind w:left="1651" w:right="871"/>
        <w:jc w:val="center"/>
        <w:rPr>
          <w:rFonts w:ascii="Agency FB" w:hAnsi="Agency FB"/>
          <w:sz w:val="32"/>
        </w:rPr>
      </w:pPr>
      <w:r>
        <w:rPr>
          <w:rFonts w:ascii="Agency FB" w:hAnsi="Agency FB"/>
          <w:spacing w:val="-10"/>
          <w:sz w:val="32"/>
        </w:rPr>
        <w:t>Æ</w:t>
      </w:r>
    </w:p>
    <w:sectPr w:rsidR="00C71CDC">
      <w:pgSz w:w="12240" w:h="15840"/>
      <w:pgMar w:top="1280" w:right="1720" w:bottom="900" w:left="940" w:header="958" w:footer="70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6" w:author="Ogidan, Olu (Bennet)" w:date="2025-06-05T17:07:00Z" w:initials="OO(">
    <w:p w:rsidR="00C457AF" w:rsidRDefault="00C457AF">
      <w:pPr>
        <w:pStyle w:val="CommentText"/>
      </w:pPr>
      <w:r>
        <w:rPr>
          <w:rStyle w:val="CommentReference"/>
        </w:rPr>
        <w:annotationRef/>
      </w:r>
      <w:r>
        <w:t>We don’t want the grant to exceed 10 percent of however much FEMA decides to give out in a given year.</w:t>
      </w:r>
    </w:p>
  </w:comment>
  <w:comment w:id="273" w:author="Ogidan, Olu (Bennet)" w:date="2025-06-05T17:04:00Z" w:initials="OO(">
    <w:p w:rsidR="00727F1A" w:rsidRDefault="00727F1A">
      <w:pPr>
        <w:pStyle w:val="CommentText"/>
      </w:pPr>
      <w:r>
        <w:rPr>
          <w:rStyle w:val="CommentReference"/>
        </w:rPr>
        <w:annotationRef/>
      </w:r>
      <w:r w:rsidR="00C457AF">
        <w:t xml:space="preserve">Can spend up to $10 billion over the </w:t>
      </w:r>
      <w:proofErr w:type="gramStart"/>
      <w:r w:rsidR="00C457AF">
        <w:t>10 year</w:t>
      </w:r>
      <w:proofErr w:type="gramEnd"/>
      <w:r w:rsidR="00C457AF">
        <w:t xml:space="preserve"> period</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81B" w:rsidRDefault="00E0481B">
      <w:r>
        <w:separator/>
      </w:r>
    </w:p>
  </w:endnote>
  <w:endnote w:type="continuationSeparator" w:id="0">
    <w:p w:rsidR="00E0481B" w:rsidRDefault="00E0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gency FB">
    <w:altName w:val="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B99" w:rsidRDefault="00810B99">
    <w:pPr>
      <w:pStyle w:val="BodyText"/>
      <w:spacing w:before="0" w:line="14" w:lineRule="auto"/>
      <w:ind w:left="0" w:firstLine="0"/>
      <w:rPr>
        <w:sz w:val="20"/>
      </w:rPr>
    </w:pPr>
    <w:r>
      <w:rPr>
        <w:noProof/>
      </w:rPr>
      <mc:AlternateContent>
        <mc:Choice Requires="wps">
          <w:drawing>
            <wp:anchor distT="0" distB="0" distL="0" distR="0" simplePos="0" relativeHeight="487292928" behindDoc="1" locked="0" layoutInCell="1" allowOverlap="1" wp14:anchorId="30FB043E" wp14:editId="28DE7E97">
              <wp:simplePos x="0" y="0"/>
              <wp:positionH relativeFrom="page">
                <wp:posOffset>2044700</wp:posOffset>
              </wp:positionH>
              <wp:positionV relativeFrom="page">
                <wp:posOffset>9473183</wp:posOffset>
              </wp:positionV>
              <wp:extent cx="587375" cy="1581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375" cy="158115"/>
                      </a:xfrm>
                      <a:prstGeom prst="rect">
                        <a:avLst/>
                      </a:prstGeom>
                    </wps:spPr>
                    <wps:txbx>
                      <w:txbxContent>
                        <w:p w:rsidR="00810B99" w:rsidRDefault="00810B99">
                          <w:pPr>
                            <w:spacing w:before="20"/>
                            <w:ind w:left="20"/>
                            <w:rPr>
                              <w:rFonts w:ascii="Century Schoolbook" w:hAnsi="Century Schoolbook"/>
                              <w:b/>
                              <w:sz w:val="16"/>
                            </w:rPr>
                          </w:pPr>
                          <w:r>
                            <w:rPr>
                              <w:rFonts w:ascii="Symbol" w:hAnsi="Symbol"/>
                              <w:sz w:val="16"/>
                            </w:rPr>
                            <w:t></w:t>
                          </w:r>
                          <w:r>
                            <w:rPr>
                              <w:rFonts w:ascii="Century Schoolbook" w:hAnsi="Century Schoolbook"/>
                              <w:b/>
                              <w:sz w:val="16"/>
                            </w:rPr>
                            <w:t>S</w:t>
                          </w:r>
                          <w:r>
                            <w:rPr>
                              <w:rFonts w:ascii="Century Schoolbook" w:hAnsi="Century Schoolbook"/>
                              <w:b/>
                              <w:spacing w:val="30"/>
                              <w:sz w:val="16"/>
                            </w:rPr>
                            <w:t xml:space="preserve"> </w:t>
                          </w:r>
                          <w:r>
                            <w:rPr>
                              <w:rFonts w:ascii="Century Schoolbook" w:hAnsi="Century Schoolbook"/>
                              <w:b/>
                              <w:sz w:val="16"/>
                            </w:rPr>
                            <w:t>2106</w:t>
                          </w:r>
                          <w:r>
                            <w:rPr>
                              <w:rFonts w:ascii="Century Schoolbook" w:hAnsi="Century Schoolbook"/>
                              <w:b/>
                              <w:spacing w:val="30"/>
                              <w:sz w:val="16"/>
                            </w:rPr>
                            <w:t xml:space="preserve"> </w:t>
                          </w:r>
                          <w:r>
                            <w:rPr>
                              <w:rFonts w:ascii="Century Schoolbook" w:hAnsi="Century Schoolbook"/>
                              <w:b/>
                              <w:spacing w:val="-5"/>
                              <w:sz w:val="16"/>
                            </w:rPr>
                            <w:t>IS</w:t>
                          </w:r>
                        </w:p>
                      </w:txbxContent>
                    </wps:txbx>
                    <wps:bodyPr wrap="square" lIns="0" tIns="0" rIns="0" bIns="0" rtlCol="0">
                      <a:noAutofit/>
                    </wps:bodyPr>
                  </wps:wsp>
                </a:graphicData>
              </a:graphic>
            </wp:anchor>
          </w:drawing>
        </mc:Choice>
        <mc:Fallback>
          <w:pict>
            <v:shapetype w14:anchorId="30FB043E" id="_x0000_t202" coordsize="21600,21600" o:spt="202" path="m,l,21600r21600,l21600,xe">
              <v:stroke joinstyle="miter"/>
              <v:path gradientshapeok="t" o:connecttype="rect"/>
            </v:shapetype>
            <v:shape id="Textbox 5" o:spid="_x0000_s1027" type="#_x0000_t202" style="position:absolute;margin-left:161pt;margin-top:745.9pt;width:46.25pt;height:12.45pt;z-index:-1602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" filled="f" stroked="f">
              <v:textbox inset="0,0,0,0">
                <w:txbxContent>
                  <w:p w:rsidR="00810B99" w:rsidRDefault="00810B99">
                    <w:pPr>
                      <w:spacing w:before="20"/>
                      <w:ind w:left="20"/>
                      <w:rPr>
                        <w:rFonts w:ascii="Century Schoolbook" w:hAnsi="Century Schoolbook"/>
                        <w:b/>
                        <w:sz w:val="16"/>
                      </w:rPr>
                    </w:pPr>
                    <w:r>
                      <w:rPr>
                        <w:rFonts w:ascii="Symbol" w:hAnsi="Symbol"/>
                        <w:sz w:val="16"/>
                      </w:rPr>
                      <w:t></w:t>
                    </w:r>
                    <w:r>
                      <w:rPr>
                        <w:rFonts w:ascii="Century Schoolbook" w:hAnsi="Century Schoolbook"/>
                        <w:b/>
                        <w:sz w:val="16"/>
                      </w:rPr>
                      <w:t>S</w:t>
                    </w:r>
                    <w:r>
                      <w:rPr>
                        <w:rFonts w:ascii="Century Schoolbook" w:hAnsi="Century Schoolbook"/>
                        <w:b/>
                        <w:spacing w:val="30"/>
                        <w:sz w:val="16"/>
                      </w:rPr>
                      <w:t xml:space="preserve"> </w:t>
                    </w:r>
                    <w:r>
                      <w:rPr>
                        <w:rFonts w:ascii="Century Schoolbook" w:hAnsi="Century Schoolbook"/>
                        <w:b/>
                        <w:sz w:val="16"/>
                      </w:rPr>
                      <w:t>2106</w:t>
                    </w:r>
                    <w:r>
                      <w:rPr>
                        <w:rFonts w:ascii="Century Schoolbook" w:hAnsi="Century Schoolbook"/>
                        <w:b/>
                        <w:spacing w:val="30"/>
                        <w:sz w:val="16"/>
                      </w:rPr>
                      <w:t xml:space="preserve"> </w:t>
                    </w:r>
                    <w:r>
                      <w:rPr>
                        <w:rFonts w:ascii="Century Schoolbook" w:hAnsi="Century Schoolbook"/>
                        <w:b/>
                        <w:spacing w:val="-5"/>
                        <w:sz w:val="16"/>
                      </w:rPr>
                      <w:t>IS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81B" w:rsidRDefault="00E0481B">
      <w:r>
        <w:separator/>
      </w:r>
    </w:p>
  </w:footnote>
  <w:footnote w:type="continuationSeparator" w:id="0">
    <w:p w:rsidR="00E0481B" w:rsidRDefault="00E04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B99" w:rsidRDefault="00810B99">
    <w:pPr>
      <w:pStyle w:val="BodyText"/>
      <w:spacing w:before="0" w:line="14" w:lineRule="auto"/>
      <w:ind w:left="0" w:firstLine="0"/>
      <w:rPr>
        <w:sz w:val="20"/>
      </w:rPr>
    </w:pPr>
    <w:r>
      <w:rPr>
        <w:noProof/>
      </w:rPr>
      <mc:AlternateContent>
        <mc:Choice Requires="wps">
          <w:drawing>
            <wp:anchor distT="0" distB="0" distL="0" distR="0" simplePos="0" relativeHeight="487292416" behindDoc="1" locked="0" layoutInCell="1" allowOverlap="1" wp14:anchorId="3B45A323" wp14:editId="79905432">
              <wp:simplePos x="0" y="0"/>
              <wp:positionH relativeFrom="page">
                <wp:posOffset>3781297</wp:posOffset>
              </wp:positionH>
              <wp:positionV relativeFrom="page">
                <wp:posOffset>595579</wp:posOffset>
              </wp:positionV>
              <wp:extent cx="210185" cy="2343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85" cy="234315"/>
                      </a:xfrm>
                      <a:prstGeom prst="rect">
                        <a:avLst/>
                      </a:prstGeom>
                    </wps:spPr>
                    <wps:txbx>
                      <w:txbxContent>
                        <w:p w:rsidR="00810B99" w:rsidRDefault="00810B99">
                          <w:pPr>
                            <w:pStyle w:val="BodyText"/>
                            <w:spacing w:before="16"/>
                            <w:ind w:left="2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B45A323" id="_x0000_t202" coordsize="21600,21600" o:spt="202" path="m,l,21600r21600,l21600,xe">
              <v:stroke joinstyle="miter"/>
              <v:path gradientshapeok="t" o:connecttype="rect"/>
            </v:shapetype>
            <v:shape id="Textbox 4" o:spid="_x0000_s1026" type="#_x0000_t202" style="position:absolute;margin-left:297.75pt;margin-top:46.9pt;width:16.55pt;height:18.45pt;z-index:-1602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" filled="f" stroked="f">
              <v:textbox inset="0,0,0,0">
                <w:txbxContent>
                  <w:p w:rsidR="00810B99" w:rsidRDefault="00810B99">
                    <w:pPr>
                      <w:pStyle w:val="BodyText"/>
                      <w:spacing w:before="16"/>
                      <w:ind w:left="2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2B68"/>
    <w:multiLevelType w:val="multilevel"/>
    <w:tmpl w:val="C7C2F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DDA"/>
    <w:multiLevelType w:val="hybridMultilevel"/>
    <w:tmpl w:val="EC4E001C"/>
    <w:lvl w:ilvl="0" w:tplc="6F5A4A7C">
      <w:start w:val="1"/>
      <w:numFmt w:val="decimal"/>
      <w:lvlText w:val="%1"/>
      <w:lvlJc w:val="left"/>
      <w:pPr>
        <w:ind w:left="3180" w:hanging="146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C562B3B2">
      <w:numFmt w:val="bullet"/>
      <w:lvlText w:val="•"/>
      <w:lvlJc w:val="left"/>
      <w:pPr>
        <w:ind w:left="3820" w:hanging="1460"/>
      </w:pPr>
      <w:rPr>
        <w:rFonts w:hint="default"/>
        <w:lang w:val="en-US" w:eastAsia="en-US" w:bidi="ar-SA"/>
      </w:rPr>
    </w:lvl>
    <w:lvl w:ilvl="2" w:tplc="4614BB96">
      <w:numFmt w:val="bullet"/>
      <w:lvlText w:val="•"/>
      <w:lvlJc w:val="left"/>
      <w:pPr>
        <w:ind w:left="4460" w:hanging="1460"/>
      </w:pPr>
      <w:rPr>
        <w:rFonts w:hint="default"/>
        <w:lang w:val="en-US" w:eastAsia="en-US" w:bidi="ar-SA"/>
      </w:rPr>
    </w:lvl>
    <w:lvl w:ilvl="3" w:tplc="0F64E980">
      <w:numFmt w:val="bullet"/>
      <w:lvlText w:val="•"/>
      <w:lvlJc w:val="left"/>
      <w:pPr>
        <w:ind w:left="5100" w:hanging="1460"/>
      </w:pPr>
      <w:rPr>
        <w:rFonts w:hint="default"/>
        <w:lang w:val="en-US" w:eastAsia="en-US" w:bidi="ar-SA"/>
      </w:rPr>
    </w:lvl>
    <w:lvl w:ilvl="4" w:tplc="8376E750">
      <w:numFmt w:val="bullet"/>
      <w:lvlText w:val="•"/>
      <w:lvlJc w:val="left"/>
      <w:pPr>
        <w:ind w:left="5740" w:hanging="1460"/>
      </w:pPr>
      <w:rPr>
        <w:rFonts w:hint="default"/>
        <w:lang w:val="en-US" w:eastAsia="en-US" w:bidi="ar-SA"/>
      </w:rPr>
    </w:lvl>
    <w:lvl w:ilvl="5" w:tplc="87869476">
      <w:numFmt w:val="bullet"/>
      <w:lvlText w:val="•"/>
      <w:lvlJc w:val="left"/>
      <w:pPr>
        <w:ind w:left="6380" w:hanging="1460"/>
      </w:pPr>
      <w:rPr>
        <w:rFonts w:hint="default"/>
        <w:lang w:val="en-US" w:eastAsia="en-US" w:bidi="ar-SA"/>
      </w:rPr>
    </w:lvl>
    <w:lvl w:ilvl="6" w:tplc="E6B8A882">
      <w:numFmt w:val="bullet"/>
      <w:lvlText w:val="•"/>
      <w:lvlJc w:val="left"/>
      <w:pPr>
        <w:ind w:left="7020" w:hanging="1460"/>
      </w:pPr>
      <w:rPr>
        <w:rFonts w:hint="default"/>
        <w:lang w:val="en-US" w:eastAsia="en-US" w:bidi="ar-SA"/>
      </w:rPr>
    </w:lvl>
    <w:lvl w:ilvl="7" w:tplc="36D6179C">
      <w:numFmt w:val="bullet"/>
      <w:lvlText w:val="•"/>
      <w:lvlJc w:val="left"/>
      <w:pPr>
        <w:ind w:left="7660" w:hanging="1460"/>
      </w:pPr>
      <w:rPr>
        <w:rFonts w:hint="default"/>
        <w:lang w:val="en-US" w:eastAsia="en-US" w:bidi="ar-SA"/>
      </w:rPr>
    </w:lvl>
    <w:lvl w:ilvl="8" w:tplc="FBA20628">
      <w:numFmt w:val="bullet"/>
      <w:lvlText w:val="•"/>
      <w:lvlJc w:val="left"/>
      <w:pPr>
        <w:ind w:left="8300" w:hanging="1460"/>
      </w:pPr>
      <w:rPr>
        <w:rFonts w:hint="default"/>
        <w:lang w:val="en-US" w:eastAsia="en-US" w:bidi="ar-SA"/>
      </w:rPr>
    </w:lvl>
  </w:abstractNum>
  <w:abstractNum w:abstractNumId="2" w15:restartNumberingAfterBreak="0">
    <w:nsid w:val="0CC33F2D"/>
    <w:multiLevelType w:val="hybridMultilevel"/>
    <w:tmpl w:val="D5969E0A"/>
    <w:lvl w:ilvl="0" w:tplc="6CD45950">
      <w:start w:val="1"/>
      <w:numFmt w:val="decimal"/>
      <w:lvlText w:val="%1"/>
      <w:lvlJc w:val="left"/>
      <w:pPr>
        <w:ind w:left="4300" w:hanging="258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D5CE00C6">
      <w:start w:val="1"/>
      <w:numFmt w:val="decimal"/>
      <w:lvlText w:val="%2"/>
      <w:lvlJc w:val="left"/>
      <w:pPr>
        <w:ind w:left="3180" w:hanging="146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2" w:tplc="F8E6508E">
      <w:start w:val="1"/>
      <w:numFmt w:val="decimal"/>
      <w:lvlText w:val="%3"/>
      <w:lvlJc w:val="left"/>
      <w:pPr>
        <w:ind w:left="4860" w:hanging="314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3" w:tplc="DA64DF00">
      <w:start w:val="1"/>
      <w:numFmt w:val="decimal"/>
      <w:lvlText w:val="%4"/>
      <w:lvlJc w:val="left"/>
      <w:pPr>
        <w:ind w:left="4860" w:hanging="314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4" w:tplc="9B907048">
      <w:numFmt w:val="bullet"/>
      <w:lvlText w:val="•"/>
      <w:lvlJc w:val="left"/>
      <w:pPr>
        <w:ind w:left="6040" w:hanging="3140"/>
      </w:pPr>
      <w:rPr>
        <w:rFonts w:hint="default"/>
        <w:lang w:val="en-US" w:eastAsia="en-US" w:bidi="ar-SA"/>
      </w:rPr>
    </w:lvl>
    <w:lvl w:ilvl="5" w:tplc="F85EBC60">
      <w:numFmt w:val="bullet"/>
      <w:lvlText w:val="•"/>
      <w:lvlJc w:val="left"/>
      <w:pPr>
        <w:ind w:left="6630" w:hanging="3140"/>
      </w:pPr>
      <w:rPr>
        <w:rFonts w:hint="default"/>
        <w:lang w:val="en-US" w:eastAsia="en-US" w:bidi="ar-SA"/>
      </w:rPr>
    </w:lvl>
    <w:lvl w:ilvl="6" w:tplc="23C8F6DE">
      <w:numFmt w:val="bullet"/>
      <w:lvlText w:val="•"/>
      <w:lvlJc w:val="left"/>
      <w:pPr>
        <w:ind w:left="7220" w:hanging="3140"/>
      </w:pPr>
      <w:rPr>
        <w:rFonts w:hint="default"/>
        <w:lang w:val="en-US" w:eastAsia="en-US" w:bidi="ar-SA"/>
      </w:rPr>
    </w:lvl>
    <w:lvl w:ilvl="7" w:tplc="5B48654E">
      <w:numFmt w:val="bullet"/>
      <w:lvlText w:val="•"/>
      <w:lvlJc w:val="left"/>
      <w:pPr>
        <w:ind w:left="7810" w:hanging="3140"/>
      </w:pPr>
      <w:rPr>
        <w:rFonts w:hint="default"/>
        <w:lang w:val="en-US" w:eastAsia="en-US" w:bidi="ar-SA"/>
      </w:rPr>
    </w:lvl>
    <w:lvl w:ilvl="8" w:tplc="F7260A44">
      <w:numFmt w:val="bullet"/>
      <w:lvlText w:val="•"/>
      <w:lvlJc w:val="left"/>
      <w:pPr>
        <w:ind w:left="8400" w:hanging="3140"/>
      </w:pPr>
      <w:rPr>
        <w:rFonts w:hint="default"/>
        <w:lang w:val="en-US" w:eastAsia="en-US" w:bidi="ar-SA"/>
      </w:rPr>
    </w:lvl>
  </w:abstractNum>
  <w:abstractNum w:abstractNumId="3" w15:restartNumberingAfterBreak="0">
    <w:nsid w:val="10A54D07"/>
    <w:multiLevelType w:val="multilevel"/>
    <w:tmpl w:val="8C06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61FE7"/>
    <w:multiLevelType w:val="hybridMultilevel"/>
    <w:tmpl w:val="2F461898"/>
    <w:lvl w:ilvl="0" w:tplc="DEE47600">
      <w:start w:val="1"/>
      <w:numFmt w:val="decimal"/>
      <w:lvlText w:val="%1"/>
      <w:lvlJc w:val="left"/>
      <w:pPr>
        <w:ind w:left="2060" w:hanging="34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54C803E0">
      <w:numFmt w:val="bullet"/>
      <w:lvlText w:val="•"/>
      <w:lvlJc w:val="left"/>
      <w:pPr>
        <w:ind w:left="2812" w:hanging="340"/>
      </w:pPr>
      <w:rPr>
        <w:rFonts w:hint="default"/>
        <w:lang w:val="en-US" w:eastAsia="en-US" w:bidi="ar-SA"/>
      </w:rPr>
    </w:lvl>
    <w:lvl w:ilvl="2" w:tplc="19C4C894">
      <w:numFmt w:val="bullet"/>
      <w:lvlText w:val="•"/>
      <w:lvlJc w:val="left"/>
      <w:pPr>
        <w:ind w:left="3564" w:hanging="340"/>
      </w:pPr>
      <w:rPr>
        <w:rFonts w:hint="default"/>
        <w:lang w:val="en-US" w:eastAsia="en-US" w:bidi="ar-SA"/>
      </w:rPr>
    </w:lvl>
    <w:lvl w:ilvl="3" w:tplc="86DE5528">
      <w:numFmt w:val="bullet"/>
      <w:lvlText w:val="•"/>
      <w:lvlJc w:val="left"/>
      <w:pPr>
        <w:ind w:left="4316" w:hanging="340"/>
      </w:pPr>
      <w:rPr>
        <w:rFonts w:hint="default"/>
        <w:lang w:val="en-US" w:eastAsia="en-US" w:bidi="ar-SA"/>
      </w:rPr>
    </w:lvl>
    <w:lvl w:ilvl="4" w:tplc="53B49C3C">
      <w:numFmt w:val="bullet"/>
      <w:lvlText w:val="•"/>
      <w:lvlJc w:val="left"/>
      <w:pPr>
        <w:ind w:left="5068" w:hanging="340"/>
      </w:pPr>
      <w:rPr>
        <w:rFonts w:hint="default"/>
        <w:lang w:val="en-US" w:eastAsia="en-US" w:bidi="ar-SA"/>
      </w:rPr>
    </w:lvl>
    <w:lvl w:ilvl="5" w:tplc="23E0D4A8">
      <w:numFmt w:val="bullet"/>
      <w:lvlText w:val="•"/>
      <w:lvlJc w:val="left"/>
      <w:pPr>
        <w:ind w:left="5820" w:hanging="340"/>
      </w:pPr>
      <w:rPr>
        <w:rFonts w:hint="default"/>
        <w:lang w:val="en-US" w:eastAsia="en-US" w:bidi="ar-SA"/>
      </w:rPr>
    </w:lvl>
    <w:lvl w:ilvl="6" w:tplc="D39814FC">
      <w:numFmt w:val="bullet"/>
      <w:lvlText w:val="•"/>
      <w:lvlJc w:val="left"/>
      <w:pPr>
        <w:ind w:left="6572" w:hanging="340"/>
      </w:pPr>
      <w:rPr>
        <w:rFonts w:hint="default"/>
        <w:lang w:val="en-US" w:eastAsia="en-US" w:bidi="ar-SA"/>
      </w:rPr>
    </w:lvl>
    <w:lvl w:ilvl="7" w:tplc="60F878F2">
      <w:numFmt w:val="bullet"/>
      <w:lvlText w:val="•"/>
      <w:lvlJc w:val="left"/>
      <w:pPr>
        <w:ind w:left="7324" w:hanging="340"/>
      </w:pPr>
      <w:rPr>
        <w:rFonts w:hint="default"/>
        <w:lang w:val="en-US" w:eastAsia="en-US" w:bidi="ar-SA"/>
      </w:rPr>
    </w:lvl>
    <w:lvl w:ilvl="8" w:tplc="70DC325A">
      <w:numFmt w:val="bullet"/>
      <w:lvlText w:val="•"/>
      <w:lvlJc w:val="left"/>
      <w:pPr>
        <w:ind w:left="8076" w:hanging="340"/>
      </w:pPr>
      <w:rPr>
        <w:rFonts w:hint="default"/>
        <w:lang w:val="en-US" w:eastAsia="en-US" w:bidi="ar-SA"/>
      </w:rPr>
    </w:lvl>
  </w:abstractNum>
  <w:abstractNum w:abstractNumId="5" w15:restartNumberingAfterBreak="0">
    <w:nsid w:val="13C232CA"/>
    <w:multiLevelType w:val="multilevel"/>
    <w:tmpl w:val="5098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D4133"/>
    <w:multiLevelType w:val="hybridMultilevel"/>
    <w:tmpl w:val="EDB6149E"/>
    <w:lvl w:ilvl="0" w:tplc="427614BE">
      <w:start w:val="1"/>
      <w:numFmt w:val="decimal"/>
      <w:lvlText w:val="%1"/>
      <w:lvlJc w:val="left"/>
      <w:pPr>
        <w:ind w:left="2619" w:hanging="90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3F54D5CE">
      <w:numFmt w:val="bullet"/>
      <w:lvlText w:val="•"/>
      <w:lvlJc w:val="left"/>
      <w:pPr>
        <w:ind w:left="3316" w:hanging="900"/>
      </w:pPr>
      <w:rPr>
        <w:rFonts w:hint="default"/>
        <w:lang w:val="en-US" w:eastAsia="en-US" w:bidi="ar-SA"/>
      </w:rPr>
    </w:lvl>
    <w:lvl w:ilvl="2" w:tplc="CDCEF532">
      <w:numFmt w:val="bullet"/>
      <w:lvlText w:val="•"/>
      <w:lvlJc w:val="left"/>
      <w:pPr>
        <w:ind w:left="4012" w:hanging="900"/>
      </w:pPr>
      <w:rPr>
        <w:rFonts w:hint="default"/>
        <w:lang w:val="en-US" w:eastAsia="en-US" w:bidi="ar-SA"/>
      </w:rPr>
    </w:lvl>
    <w:lvl w:ilvl="3" w:tplc="29F285FC">
      <w:numFmt w:val="bullet"/>
      <w:lvlText w:val="•"/>
      <w:lvlJc w:val="left"/>
      <w:pPr>
        <w:ind w:left="4708" w:hanging="900"/>
      </w:pPr>
      <w:rPr>
        <w:rFonts w:hint="default"/>
        <w:lang w:val="en-US" w:eastAsia="en-US" w:bidi="ar-SA"/>
      </w:rPr>
    </w:lvl>
    <w:lvl w:ilvl="4" w:tplc="7A58F38A">
      <w:numFmt w:val="bullet"/>
      <w:lvlText w:val="•"/>
      <w:lvlJc w:val="left"/>
      <w:pPr>
        <w:ind w:left="5404" w:hanging="900"/>
      </w:pPr>
      <w:rPr>
        <w:rFonts w:hint="default"/>
        <w:lang w:val="en-US" w:eastAsia="en-US" w:bidi="ar-SA"/>
      </w:rPr>
    </w:lvl>
    <w:lvl w:ilvl="5" w:tplc="872E9A46">
      <w:numFmt w:val="bullet"/>
      <w:lvlText w:val="•"/>
      <w:lvlJc w:val="left"/>
      <w:pPr>
        <w:ind w:left="6100" w:hanging="900"/>
      </w:pPr>
      <w:rPr>
        <w:rFonts w:hint="default"/>
        <w:lang w:val="en-US" w:eastAsia="en-US" w:bidi="ar-SA"/>
      </w:rPr>
    </w:lvl>
    <w:lvl w:ilvl="6" w:tplc="D5CA3206">
      <w:numFmt w:val="bullet"/>
      <w:lvlText w:val="•"/>
      <w:lvlJc w:val="left"/>
      <w:pPr>
        <w:ind w:left="6796" w:hanging="900"/>
      </w:pPr>
      <w:rPr>
        <w:rFonts w:hint="default"/>
        <w:lang w:val="en-US" w:eastAsia="en-US" w:bidi="ar-SA"/>
      </w:rPr>
    </w:lvl>
    <w:lvl w:ilvl="7" w:tplc="86C24286">
      <w:numFmt w:val="bullet"/>
      <w:lvlText w:val="•"/>
      <w:lvlJc w:val="left"/>
      <w:pPr>
        <w:ind w:left="7492" w:hanging="900"/>
      </w:pPr>
      <w:rPr>
        <w:rFonts w:hint="default"/>
        <w:lang w:val="en-US" w:eastAsia="en-US" w:bidi="ar-SA"/>
      </w:rPr>
    </w:lvl>
    <w:lvl w:ilvl="8" w:tplc="6C4AE4EE">
      <w:numFmt w:val="bullet"/>
      <w:lvlText w:val="•"/>
      <w:lvlJc w:val="left"/>
      <w:pPr>
        <w:ind w:left="8188" w:hanging="900"/>
      </w:pPr>
      <w:rPr>
        <w:rFonts w:hint="default"/>
        <w:lang w:val="en-US" w:eastAsia="en-US" w:bidi="ar-SA"/>
      </w:rPr>
    </w:lvl>
  </w:abstractNum>
  <w:abstractNum w:abstractNumId="7" w15:restartNumberingAfterBreak="0">
    <w:nsid w:val="20F10523"/>
    <w:multiLevelType w:val="hybridMultilevel"/>
    <w:tmpl w:val="8E18BC7C"/>
    <w:lvl w:ilvl="0" w:tplc="8534BAFC">
      <w:start w:val="22"/>
      <w:numFmt w:val="decimal"/>
      <w:lvlText w:val="%1"/>
      <w:lvlJc w:val="left"/>
      <w:pPr>
        <w:ind w:left="3740" w:hanging="2160"/>
      </w:pPr>
      <w:rPr>
        <w:rFonts w:ascii="Times New Roman" w:eastAsia="Times New Roman" w:hAnsi="Times New Roman" w:cs="Times New Roman" w:hint="default"/>
        <w:b w:val="0"/>
        <w:bCs w:val="0"/>
        <w:i w:val="0"/>
        <w:iCs w:val="0"/>
        <w:spacing w:val="0"/>
        <w:w w:val="100"/>
        <w:sz w:val="28"/>
        <w:szCs w:val="28"/>
        <w:lang w:val="en-US" w:eastAsia="en-US" w:bidi="ar-SA"/>
      </w:rPr>
    </w:lvl>
    <w:lvl w:ilvl="1" w:tplc="D110111A">
      <w:numFmt w:val="bullet"/>
      <w:lvlText w:val="•"/>
      <w:lvlJc w:val="left"/>
      <w:pPr>
        <w:ind w:left="4324" w:hanging="2160"/>
      </w:pPr>
      <w:rPr>
        <w:rFonts w:hint="default"/>
        <w:lang w:val="en-US" w:eastAsia="en-US" w:bidi="ar-SA"/>
      </w:rPr>
    </w:lvl>
    <w:lvl w:ilvl="2" w:tplc="751AF776">
      <w:numFmt w:val="bullet"/>
      <w:lvlText w:val="•"/>
      <w:lvlJc w:val="left"/>
      <w:pPr>
        <w:ind w:left="4908" w:hanging="2160"/>
      </w:pPr>
      <w:rPr>
        <w:rFonts w:hint="default"/>
        <w:lang w:val="en-US" w:eastAsia="en-US" w:bidi="ar-SA"/>
      </w:rPr>
    </w:lvl>
    <w:lvl w:ilvl="3" w:tplc="1076DF24">
      <w:numFmt w:val="bullet"/>
      <w:lvlText w:val="•"/>
      <w:lvlJc w:val="left"/>
      <w:pPr>
        <w:ind w:left="5492" w:hanging="2160"/>
      </w:pPr>
      <w:rPr>
        <w:rFonts w:hint="default"/>
        <w:lang w:val="en-US" w:eastAsia="en-US" w:bidi="ar-SA"/>
      </w:rPr>
    </w:lvl>
    <w:lvl w:ilvl="4" w:tplc="EF54084E">
      <w:numFmt w:val="bullet"/>
      <w:lvlText w:val="•"/>
      <w:lvlJc w:val="left"/>
      <w:pPr>
        <w:ind w:left="6076" w:hanging="2160"/>
      </w:pPr>
      <w:rPr>
        <w:rFonts w:hint="default"/>
        <w:lang w:val="en-US" w:eastAsia="en-US" w:bidi="ar-SA"/>
      </w:rPr>
    </w:lvl>
    <w:lvl w:ilvl="5" w:tplc="F27E723E">
      <w:numFmt w:val="bullet"/>
      <w:lvlText w:val="•"/>
      <w:lvlJc w:val="left"/>
      <w:pPr>
        <w:ind w:left="6660" w:hanging="2160"/>
      </w:pPr>
      <w:rPr>
        <w:rFonts w:hint="default"/>
        <w:lang w:val="en-US" w:eastAsia="en-US" w:bidi="ar-SA"/>
      </w:rPr>
    </w:lvl>
    <w:lvl w:ilvl="6" w:tplc="404ACBF0">
      <w:numFmt w:val="bullet"/>
      <w:lvlText w:val="•"/>
      <w:lvlJc w:val="left"/>
      <w:pPr>
        <w:ind w:left="7244" w:hanging="2160"/>
      </w:pPr>
      <w:rPr>
        <w:rFonts w:hint="default"/>
        <w:lang w:val="en-US" w:eastAsia="en-US" w:bidi="ar-SA"/>
      </w:rPr>
    </w:lvl>
    <w:lvl w:ilvl="7" w:tplc="6B7AC1A4">
      <w:numFmt w:val="bullet"/>
      <w:lvlText w:val="•"/>
      <w:lvlJc w:val="left"/>
      <w:pPr>
        <w:ind w:left="7828" w:hanging="2160"/>
      </w:pPr>
      <w:rPr>
        <w:rFonts w:hint="default"/>
        <w:lang w:val="en-US" w:eastAsia="en-US" w:bidi="ar-SA"/>
      </w:rPr>
    </w:lvl>
    <w:lvl w:ilvl="8" w:tplc="2C144CE4">
      <w:numFmt w:val="bullet"/>
      <w:lvlText w:val="•"/>
      <w:lvlJc w:val="left"/>
      <w:pPr>
        <w:ind w:left="8412" w:hanging="2160"/>
      </w:pPr>
      <w:rPr>
        <w:rFonts w:hint="default"/>
        <w:lang w:val="en-US" w:eastAsia="en-US" w:bidi="ar-SA"/>
      </w:rPr>
    </w:lvl>
  </w:abstractNum>
  <w:abstractNum w:abstractNumId="8" w15:restartNumberingAfterBreak="0">
    <w:nsid w:val="23163E09"/>
    <w:multiLevelType w:val="hybridMultilevel"/>
    <w:tmpl w:val="457AC0BA"/>
    <w:lvl w:ilvl="0" w:tplc="22C8B874">
      <w:start w:val="1"/>
      <w:numFmt w:val="decimal"/>
      <w:lvlText w:val="%1"/>
      <w:lvlJc w:val="left"/>
      <w:pPr>
        <w:ind w:left="2620" w:hanging="90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C3F28CBC">
      <w:numFmt w:val="bullet"/>
      <w:lvlText w:val="•"/>
      <w:lvlJc w:val="left"/>
      <w:pPr>
        <w:ind w:left="3316" w:hanging="900"/>
      </w:pPr>
      <w:rPr>
        <w:rFonts w:hint="default"/>
        <w:lang w:val="en-US" w:eastAsia="en-US" w:bidi="ar-SA"/>
      </w:rPr>
    </w:lvl>
    <w:lvl w:ilvl="2" w:tplc="7E1EAE7E">
      <w:numFmt w:val="bullet"/>
      <w:lvlText w:val="•"/>
      <w:lvlJc w:val="left"/>
      <w:pPr>
        <w:ind w:left="4012" w:hanging="900"/>
      </w:pPr>
      <w:rPr>
        <w:rFonts w:hint="default"/>
        <w:lang w:val="en-US" w:eastAsia="en-US" w:bidi="ar-SA"/>
      </w:rPr>
    </w:lvl>
    <w:lvl w:ilvl="3" w:tplc="8FFAE06A">
      <w:numFmt w:val="bullet"/>
      <w:lvlText w:val="•"/>
      <w:lvlJc w:val="left"/>
      <w:pPr>
        <w:ind w:left="4708" w:hanging="900"/>
      </w:pPr>
      <w:rPr>
        <w:rFonts w:hint="default"/>
        <w:lang w:val="en-US" w:eastAsia="en-US" w:bidi="ar-SA"/>
      </w:rPr>
    </w:lvl>
    <w:lvl w:ilvl="4" w:tplc="BCEE9E72">
      <w:numFmt w:val="bullet"/>
      <w:lvlText w:val="•"/>
      <w:lvlJc w:val="left"/>
      <w:pPr>
        <w:ind w:left="5404" w:hanging="900"/>
      </w:pPr>
      <w:rPr>
        <w:rFonts w:hint="default"/>
        <w:lang w:val="en-US" w:eastAsia="en-US" w:bidi="ar-SA"/>
      </w:rPr>
    </w:lvl>
    <w:lvl w:ilvl="5" w:tplc="18E43BBA">
      <w:numFmt w:val="bullet"/>
      <w:lvlText w:val="•"/>
      <w:lvlJc w:val="left"/>
      <w:pPr>
        <w:ind w:left="6100" w:hanging="900"/>
      </w:pPr>
      <w:rPr>
        <w:rFonts w:hint="default"/>
        <w:lang w:val="en-US" w:eastAsia="en-US" w:bidi="ar-SA"/>
      </w:rPr>
    </w:lvl>
    <w:lvl w:ilvl="6" w:tplc="D7E85AFC">
      <w:numFmt w:val="bullet"/>
      <w:lvlText w:val="•"/>
      <w:lvlJc w:val="left"/>
      <w:pPr>
        <w:ind w:left="6796" w:hanging="900"/>
      </w:pPr>
      <w:rPr>
        <w:rFonts w:hint="default"/>
        <w:lang w:val="en-US" w:eastAsia="en-US" w:bidi="ar-SA"/>
      </w:rPr>
    </w:lvl>
    <w:lvl w:ilvl="7" w:tplc="DEE458DE">
      <w:numFmt w:val="bullet"/>
      <w:lvlText w:val="•"/>
      <w:lvlJc w:val="left"/>
      <w:pPr>
        <w:ind w:left="7492" w:hanging="900"/>
      </w:pPr>
      <w:rPr>
        <w:rFonts w:hint="default"/>
        <w:lang w:val="en-US" w:eastAsia="en-US" w:bidi="ar-SA"/>
      </w:rPr>
    </w:lvl>
    <w:lvl w:ilvl="8" w:tplc="BCE079AA">
      <w:numFmt w:val="bullet"/>
      <w:lvlText w:val="•"/>
      <w:lvlJc w:val="left"/>
      <w:pPr>
        <w:ind w:left="8188" w:hanging="900"/>
      </w:pPr>
      <w:rPr>
        <w:rFonts w:hint="default"/>
        <w:lang w:val="en-US" w:eastAsia="en-US" w:bidi="ar-SA"/>
      </w:rPr>
    </w:lvl>
  </w:abstractNum>
  <w:abstractNum w:abstractNumId="9" w15:restartNumberingAfterBreak="0">
    <w:nsid w:val="25876B89"/>
    <w:multiLevelType w:val="hybridMultilevel"/>
    <w:tmpl w:val="5CB2B26E"/>
    <w:lvl w:ilvl="0" w:tplc="9F3EBCC6">
      <w:start w:val="1"/>
      <w:numFmt w:val="decimal"/>
      <w:lvlText w:val="%1"/>
      <w:lvlJc w:val="left"/>
      <w:pPr>
        <w:ind w:left="3740" w:hanging="202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AED00766">
      <w:start w:val="1"/>
      <w:numFmt w:val="decimal"/>
      <w:lvlText w:val="%2"/>
      <w:lvlJc w:val="left"/>
      <w:pPr>
        <w:ind w:left="3180" w:hanging="1460"/>
      </w:pPr>
      <w:rPr>
        <w:rFonts w:ascii="Times New Roman" w:eastAsia="Times New Roman" w:hAnsi="Times New Roman" w:cs="Times New Roman" w:hint="default"/>
        <w:b w:val="0"/>
        <w:bCs w:val="0"/>
        <w:i w:val="0"/>
        <w:iCs w:val="0"/>
        <w:spacing w:val="0"/>
        <w:w w:val="100"/>
        <w:sz w:val="28"/>
        <w:szCs w:val="28"/>
        <w:lang w:val="en-US" w:eastAsia="en-US" w:bidi="ar-SA"/>
      </w:rPr>
    </w:lvl>
    <w:lvl w:ilvl="2" w:tplc="17020ED4">
      <w:numFmt w:val="bullet"/>
      <w:lvlText w:val="•"/>
      <w:lvlJc w:val="left"/>
      <w:pPr>
        <w:ind w:left="4388" w:hanging="1460"/>
      </w:pPr>
      <w:rPr>
        <w:rFonts w:hint="default"/>
        <w:lang w:val="en-US" w:eastAsia="en-US" w:bidi="ar-SA"/>
      </w:rPr>
    </w:lvl>
    <w:lvl w:ilvl="3" w:tplc="2DC09062">
      <w:numFmt w:val="bullet"/>
      <w:lvlText w:val="•"/>
      <w:lvlJc w:val="left"/>
      <w:pPr>
        <w:ind w:left="5037" w:hanging="1460"/>
      </w:pPr>
      <w:rPr>
        <w:rFonts w:hint="default"/>
        <w:lang w:val="en-US" w:eastAsia="en-US" w:bidi="ar-SA"/>
      </w:rPr>
    </w:lvl>
    <w:lvl w:ilvl="4" w:tplc="9F3E9C2E">
      <w:numFmt w:val="bullet"/>
      <w:lvlText w:val="•"/>
      <w:lvlJc w:val="left"/>
      <w:pPr>
        <w:ind w:left="5686" w:hanging="1460"/>
      </w:pPr>
      <w:rPr>
        <w:rFonts w:hint="default"/>
        <w:lang w:val="en-US" w:eastAsia="en-US" w:bidi="ar-SA"/>
      </w:rPr>
    </w:lvl>
    <w:lvl w:ilvl="5" w:tplc="0244636E">
      <w:numFmt w:val="bullet"/>
      <w:lvlText w:val="•"/>
      <w:lvlJc w:val="left"/>
      <w:pPr>
        <w:ind w:left="6335" w:hanging="1460"/>
      </w:pPr>
      <w:rPr>
        <w:rFonts w:hint="default"/>
        <w:lang w:val="en-US" w:eastAsia="en-US" w:bidi="ar-SA"/>
      </w:rPr>
    </w:lvl>
    <w:lvl w:ilvl="6" w:tplc="DC0C6F2C">
      <w:numFmt w:val="bullet"/>
      <w:lvlText w:val="•"/>
      <w:lvlJc w:val="left"/>
      <w:pPr>
        <w:ind w:left="6984" w:hanging="1460"/>
      </w:pPr>
      <w:rPr>
        <w:rFonts w:hint="default"/>
        <w:lang w:val="en-US" w:eastAsia="en-US" w:bidi="ar-SA"/>
      </w:rPr>
    </w:lvl>
    <w:lvl w:ilvl="7" w:tplc="71040AF6">
      <w:numFmt w:val="bullet"/>
      <w:lvlText w:val="•"/>
      <w:lvlJc w:val="left"/>
      <w:pPr>
        <w:ind w:left="7633" w:hanging="1460"/>
      </w:pPr>
      <w:rPr>
        <w:rFonts w:hint="default"/>
        <w:lang w:val="en-US" w:eastAsia="en-US" w:bidi="ar-SA"/>
      </w:rPr>
    </w:lvl>
    <w:lvl w:ilvl="8" w:tplc="C1CE6F2A">
      <w:numFmt w:val="bullet"/>
      <w:lvlText w:val="•"/>
      <w:lvlJc w:val="left"/>
      <w:pPr>
        <w:ind w:left="8282" w:hanging="1460"/>
      </w:pPr>
      <w:rPr>
        <w:rFonts w:hint="default"/>
        <w:lang w:val="en-US" w:eastAsia="en-US" w:bidi="ar-SA"/>
      </w:rPr>
    </w:lvl>
  </w:abstractNum>
  <w:abstractNum w:abstractNumId="10" w15:restartNumberingAfterBreak="0">
    <w:nsid w:val="34AA1824"/>
    <w:multiLevelType w:val="multilevel"/>
    <w:tmpl w:val="80C4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917AD"/>
    <w:multiLevelType w:val="multilevel"/>
    <w:tmpl w:val="02C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E1E92"/>
    <w:multiLevelType w:val="multilevel"/>
    <w:tmpl w:val="EF62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B68A7"/>
    <w:multiLevelType w:val="multilevel"/>
    <w:tmpl w:val="137C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A7DB4"/>
    <w:multiLevelType w:val="hybridMultilevel"/>
    <w:tmpl w:val="561A7A8E"/>
    <w:lvl w:ilvl="0" w:tplc="F7E01296">
      <w:start w:val="11"/>
      <w:numFmt w:val="decimal"/>
      <w:lvlText w:val="%1"/>
      <w:lvlJc w:val="left"/>
      <w:pPr>
        <w:ind w:left="3740" w:hanging="2160"/>
      </w:pPr>
      <w:rPr>
        <w:rFonts w:ascii="Times New Roman" w:eastAsia="Times New Roman" w:hAnsi="Times New Roman" w:cs="Times New Roman" w:hint="default"/>
        <w:b w:val="0"/>
        <w:bCs w:val="0"/>
        <w:i w:val="0"/>
        <w:iCs w:val="0"/>
        <w:spacing w:val="0"/>
        <w:w w:val="100"/>
        <w:sz w:val="28"/>
        <w:szCs w:val="28"/>
        <w:lang w:val="en-US" w:eastAsia="en-US" w:bidi="ar-SA"/>
      </w:rPr>
    </w:lvl>
    <w:lvl w:ilvl="1" w:tplc="8578F364">
      <w:numFmt w:val="bullet"/>
      <w:lvlText w:val="•"/>
      <w:lvlJc w:val="left"/>
      <w:pPr>
        <w:ind w:left="4324" w:hanging="2160"/>
      </w:pPr>
      <w:rPr>
        <w:rFonts w:hint="default"/>
        <w:lang w:val="en-US" w:eastAsia="en-US" w:bidi="ar-SA"/>
      </w:rPr>
    </w:lvl>
    <w:lvl w:ilvl="2" w:tplc="0A50E80C">
      <w:numFmt w:val="bullet"/>
      <w:lvlText w:val="•"/>
      <w:lvlJc w:val="left"/>
      <w:pPr>
        <w:ind w:left="4908" w:hanging="2160"/>
      </w:pPr>
      <w:rPr>
        <w:rFonts w:hint="default"/>
        <w:lang w:val="en-US" w:eastAsia="en-US" w:bidi="ar-SA"/>
      </w:rPr>
    </w:lvl>
    <w:lvl w:ilvl="3" w:tplc="9F3E8E6A">
      <w:numFmt w:val="bullet"/>
      <w:lvlText w:val="•"/>
      <w:lvlJc w:val="left"/>
      <w:pPr>
        <w:ind w:left="5492" w:hanging="2160"/>
      </w:pPr>
      <w:rPr>
        <w:rFonts w:hint="default"/>
        <w:lang w:val="en-US" w:eastAsia="en-US" w:bidi="ar-SA"/>
      </w:rPr>
    </w:lvl>
    <w:lvl w:ilvl="4" w:tplc="FF865488">
      <w:numFmt w:val="bullet"/>
      <w:lvlText w:val="•"/>
      <w:lvlJc w:val="left"/>
      <w:pPr>
        <w:ind w:left="6076" w:hanging="2160"/>
      </w:pPr>
      <w:rPr>
        <w:rFonts w:hint="default"/>
        <w:lang w:val="en-US" w:eastAsia="en-US" w:bidi="ar-SA"/>
      </w:rPr>
    </w:lvl>
    <w:lvl w:ilvl="5" w:tplc="7EB0C2F4">
      <w:numFmt w:val="bullet"/>
      <w:lvlText w:val="•"/>
      <w:lvlJc w:val="left"/>
      <w:pPr>
        <w:ind w:left="6660" w:hanging="2160"/>
      </w:pPr>
      <w:rPr>
        <w:rFonts w:hint="default"/>
        <w:lang w:val="en-US" w:eastAsia="en-US" w:bidi="ar-SA"/>
      </w:rPr>
    </w:lvl>
    <w:lvl w:ilvl="6" w:tplc="B6AA0B24">
      <w:numFmt w:val="bullet"/>
      <w:lvlText w:val="•"/>
      <w:lvlJc w:val="left"/>
      <w:pPr>
        <w:ind w:left="7244" w:hanging="2160"/>
      </w:pPr>
      <w:rPr>
        <w:rFonts w:hint="default"/>
        <w:lang w:val="en-US" w:eastAsia="en-US" w:bidi="ar-SA"/>
      </w:rPr>
    </w:lvl>
    <w:lvl w:ilvl="7" w:tplc="C536303C">
      <w:numFmt w:val="bullet"/>
      <w:lvlText w:val="•"/>
      <w:lvlJc w:val="left"/>
      <w:pPr>
        <w:ind w:left="7828" w:hanging="2160"/>
      </w:pPr>
      <w:rPr>
        <w:rFonts w:hint="default"/>
        <w:lang w:val="en-US" w:eastAsia="en-US" w:bidi="ar-SA"/>
      </w:rPr>
    </w:lvl>
    <w:lvl w:ilvl="8" w:tplc="B6D6B49A">
      <w:numFmt w:val="bullet"/>
      <w:lvlText w:val="•"/>
      <w:lvlJc w:val="left"/>
      <w:pPr>
        <w:ind w:left="8412" w:hanging="2160"/>
      </w:pPr>
      <w:rPr>
        <w:rFonts w:hint="default"/>
        <w:lang w:val="en-US" w:eastAsia="en-US" w:bidi="ar-SA"/>
      </w:rPr>
    </w:lvl>
  </w:abstractNum>
  <w:abstractNum w:abstractNumId="15" w15:restartNumberingAfterBreak="0">
    <w:nsid w:val="585B5817"/>
    <w:multiLevelType w:val="hybridMultilevel"/>
    <w:tmpl w:val="82543F76"/>
    <w:lvl w:ilvl="0" w:tplc="0F86F080">
      <w:start w:val="1"/>
      <w:numFmt w:val="decimal"/>
      <w:lvlText w:val="%1"/>
      <w:lvlJc w:val="left"/>
      <w:pPr>
        <w:ind w:left="4300" w:hanging="258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177653B8">
      <w:start w:val="1"/>
      <w:numFmt w:val="decimal"/>
      <w:lvlText w:val="%2"/>
      <w:lvlJc w:val="left"/>
      <w:pPr>
        <w:ind w:left="5420" w:hanging="370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2" w:tplc="46047F90">
      <w:start w:val="1"/>
      <w:numFmt w:val="decimal"/>
      <w:lvlText w:val="%3"/>
      <w:lvlJc w:val="left"/>
      <w:pPr>
        <w:ind w:left="4860" w:hanging="314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3" w:tplc="37422994">
      <w:numFmt w:val="bullet"/>
      <w:lvlText w:val="•"/>
      <w:lvlJc w:val="left"/>
      <w:pPr>
        <w:ind w:left="5940" w:hanging="3140"/>
      </w:pPr>
      <w:rPr>
        <w:rFonts w:hint="default"/>
        <w:lang w:val="en-US" w:eastAsia="en-US" w:bidi="ar-SA"/>
      </w:rPr>
    </w:lvl>
    <w:lvl w:ilvl="4" w:tplc="8F5C406A">
      <w:numFmt w:val="bullet"/>
      <w:lvlText w:val="•"/>
      <w:lvlJc w:val="left"/>
      <w:pPr>
        <w:ind w:left="6460" w:hanging="3140"/>
      </w:pPr>
      <w:rPr>
        <w:rFonts w:hint="default"/>
        <w:lang w:val="en-US" w:eastAsia="en-US" w:bidi="ar-SA"/>
      </w:rPr>
    </w:lvl>
    <w:lvl w:ilvl="5" w:tplc="984625A2">
      <w:numFmt w:val="bullet"/>
      <w:lvlText w:val="•"/>
      <w:lvlJc w:val="left"/>
      <w:pPr>
        <w:ind w:left="6980" w:hanging="3140"/>
      </w:pPr>
      <w:rPr>
        <w:rFonts w:hint="default"/>
        <w:lang w:val="en-US" w:eastAsia="en-US" w:bidi="ar-SA"/>
      </w:rPr>
    </w:lvl>
    <w:lvl w:ilvl="6" w:tplc="17C2EC16">
      <w:numFmt w:val="bullet"/>
      <w:lvlText w:val="•"/>
      <w:lvlJc w:val="left"/>
      <w:pPr>
        <w:ind w:left="7500" w:hanging="3140"/>
      </w:pPr>
      <w:rPr>
        <w:rFonts w:hint="default"/>
        <w:lang w:val="en-US" w:eastAsia="en-US" w:bidi="ar-SA"/>
      </w:rPr>
    </w:lvl>
    <w:lvl w:ilvl="7" w:tplc="A244726E">
      <w:numFmt w:val="bullet"/>
      <w:lvlText w:val="•"/>
      <w:lvlJc w:val="left"/>
      <w:pPr>
        <w:ind w:left="8020" w:hanging="3140"/>
      </w:pPr>
      <w:rPr>
        <w:rFonts w:hint="default"/>
        <w:lang w:val="en-US" w:eastAsia="en-US" w:bidi="ar-SA"/>
      </w:rPr>
    </w:lvl>
    <w:lvl w:ilvl="8" w:tplc="4EA80234">
      <w:numFmt w:val="bullet"/>
      <w:lvlText w:val="•"/>
      <w:lvlJc w:val="left"/>
      <w:pPr>
        <w:ind w:left="8540" w:hanging="3140"/>
      </w:pPr>
      <w:rPr>
        <w:rFonts w:hint="default"/>
        <w:lang w:val="en-US" w:eastAsia="en-US" w:bidi="ar-SA"/>
      </w:rPr>
    </w:lvl>
  </w:abstractNum>
  <w:abstractNum w:abstractNumId="16" w15:restartNumberingAfterBreak="0">
    <w:nsid w:val="5F5A42D5"/>
    <w:multiLevelType w:val="hybridMultilevel"/>
    <w:tmpl w:val="6764D224"/>
    <w:lvl w:ilvl="0" w:tplc="558898BA">
      <w:start w:val="1"/>
      <w:numFmt w:val="decimal"/>
      <w:lvlText w:val="%1"/>
      <w:lvlJc w:val="left"/>
      <w:pPr>
        <w:ind w:left="4300" w:hanging="258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A202B022">
      <w:numFmt w:val="bullet"/>
      <w:lvlText w:val="•"/>
      <w:lvlJc w:val="left"/>
      <w:pPr>
        <w:ind w:left="4828" w:hanging="2580"/>
      </w:pPr>
      <w:rPr>
        <w:rFonts w:hint="default"/>
        <w:lang w:val="en-US" w:eastAsia="en-US" w:bidi="ar-SA"/>
      </w:rPr>
    </w:lvl>
    <w:lvl w:ilvl="2" w:tplc="9452B85A">
      <w:numFmt w:val="bullet"/>
      <w:lvlText w:val="•"/>
      <w:lvlJc w:val="left"/>
      <w:pPr>
        <w:ind w:left="5356" w:hanging="2580"/>
      </w:pPr>
      <w:rPr>
        <w:rFonts w:hint="default"/>
        <w:lang w:val="en-US" w:eastAsia="en-US" w:bidi="ar-SA"/>
      </w:rPr>
    </w:lvl>
    <w:lvl w:ilvl="3" w:tplc="CA58465A">
      <w:numFmt w:val="bullet"/>
      <w:lvlText w:val="•"/>
      <w:lvlJc w:val="left"/>
      <w:pPr>
        <w:ind w:left="5884" w:hanging="2580"/>
      </w:pPr>
      <w:rPr>
        <w:rFonts w:hint="default"/>
        <w:lang w:val="en-US" w:eastAsia="en-US" w:bidi="ar-SA"/>
      </w:rPr>
    </w:lvl>
    <w:lvl w:ilvl="4" w:tplc="492A208E">
      <w:numFmt w:val="bullet"/>
      <w:lvlText w:val="•"/>
      <w:lvlJc w:val="left"/>
      <w:pPr>
        <w:ind w:left="6412" w:hanging="2580"/>
      </w:pPr>
      <w:rPr>
        <w:rFonts w:hint="default"/>
        <w:lang w:val="en-US" w:eastAsia="en-US" w:bidi="ar-SA"/>
      </w:rPr>
    </w:lvl>
    <w:lvl w:ilvl="5" w:tplc="4852E2B0">
      <w:numFmt w:val="bullet"/>
      <w:lvlText w:val="•"/>
      <w:lvlJc w:val="left"/>
      <w:pPr>
        <w:ind w:left="6940" w:hanging="2580"/>
      </w:pPr>
      <w:rPr>
        <w:rFonts w:hint="default"/>
        <w:lang w:val="en-US" w:eastAsia="en-US" w:bidi="ar-SA"/>
      </w:rPr>
    </w:lvl>
    <w:lvl w:ilvl="6" w:tplc="FF5611C0">
      <w:numFmt w:val="bullet"/>
      <w:lvlText w:val="•"/>
      <w:lvlJc w:val="left"/>
      <w:pPr>
        <w:ind w:left="7468" w:hanging="2580"/>
      </w:pPr>
      <w:rPr>
        <w:rFonts w:hint="default"/>
        <w:lang w:val="en-US" w:eastAsia="en-US" w:bidi="ar-SA"/>
      </w:rPr>
    </w:lvl>
    <w:lvl w:ilvl="7" w:tplc="2FB6BF64">
      <w:numFmt w:val="bullet"/>
      <w:lvlText w:val="•"/>
      <w:lvlJc w:val="left"/>
      <w:pPr>
        <w:ind w:left="7996" w:hanging="2580"/>
      </w:pPr>
      <w:rPr>
        <w:rFonts w:hint="default"/>
        <w:lang w:val="en-US" w:eastAsia="en-US" w:bidi="ar-SA"/>
      </w:rPr>
    </w:lvl>
    <w:lvl w:ilvl="8" w:tplc="FD649AEE">
      <w:numFmt w:val="bullet"/>
      <w:lvlText w:val="•"/>
      <w:lvlJc w:val="left"/>
      <w:pPr>
        <w:ind w:left="8524" w:hanging="2580"/>
      </w:pPr>
      <w:rPr>
        <w:rFonts w:hint="default"/>
        <w:lang w:val="en-US" w:eastAsia="en-US" w:bidi="ar-SA"/>
      </w:rPr>
    </w:lvl>
  </w:abstractNum>
  <w:abstractNum w:abstractNumId="17" w15:restartNumberingAfterBreak="0">
    <w:nsid w:val="645E420F"/>
    <w:multiLevelType w:val="multilevel"/>
    <w:tmpl w:val="F42E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F7C49"/>
    <w:multiLevelType w:val="hybridMultilevel"/>
    <w:tmpl w:val="A78C2114"/>
    <w:lvl w:ilvl="0" w:tplc="807E0904">
      <w:start w:val="1"/>
      <w:numFmt w:val="decimal"/>
      <w:lvlText w:val="%1"/>
      <w:lvlJc w:val="left"/>
      <w:pPr>
        <w:ind w:left="4300" w:hanging="258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26EEDB76">
      <w:numFmt w:val="bullet"/>
      <w:lvlText w:val="•"/>
      <w:lvlJc w:val="left"/>
      <w:pPr>
        <w:ind w:left="4828" w:hanging="2580"/>
      </w:pPr>
      <w:rPr>
        <w:rFonts w:hint="default"/>
        <w:lang w:val="en-US" w:eastAsia="en-US" w:bidi="ar-SA"/>
      </w:rPr>
    </w:lvl>
    <w:lvl w:ilvl="2" w:tplc="BBD46CA0">
      <w:numFmt w:val="bullet"/>
      <w:lvlText w:val="•"/>
      <w:lvlJc w:val="left"/>
      <w:pPr>
        <w:ind w:left="5356" w:hanging="2580"/>
      </w:pPr>
      <w:rPr>
        <w:rFonts w:hint="default"/>
        <w:lang w:val="en-US" w:eastAsia="en-US" w:bidi="ar-SA"/>
      </w:rPr>
    </w:lvl>
    <w:lvl w:ilvl="3" w:tplc="9A1240A8">
      <w:numFmt w:val="bullet"/>
      <w:lvlText w:val="•"/>
      <w:lvlJc w:val="left"/>
      <w:pPr>
        <w:ind w:left="5884" w:hanging="2580"/>
      </w:pPr>
      <w:rPr>
        <w:rFonts w:hint="default"/>
        <w:lang w:val="en-US" w:eastAsia="en-US" w:bidi="ar-SA"/>
      </w:rPr>
    </w:lvl>
    <w:lvl w:ilvl="4" w:tplc="BA54C1E6">
      <w:numFmt w:val="bullet"/>
      <w:lvlText w:val="•"/>
      <w:lvlJc w:val="left"/>
      <w:pPr>
        <w:ind w:left="6412" w:hanging="2580"/>
      </w:pPr>
      <w:rPr>
        <w:rFonts w:hint="default"/>
        <w:lang w:val="en-US" w:eastAsia="en-US" w:bidi="ar-SA"/>
      </w:rPr>
    </w:lvl>
    <w:lvl w:ilvl="5" w:tplc="0610E312">
      <w:numFmt w:val="bullet"/>
      <w:lvlText w:val="•"/>
      <w:lvlJc w:val="left"/>
      <w:pPr>
        <w:ind w:left="6940" w:hanging="2580"/>
      </w:pPr>
      <w:rPr>
        <w:rFonts w:hint="default"/>
        <w:lang w:val="en-US" w:eastAsia="en-US" w:bidi="ar-SA"/>
      </w:rPr>
    </w:lvl>
    <w:lvl w:ilvl="6" w:tplc="BBF67BC2">
      <w:numFmt w:val="bullet"/>
      <w:lvlText w:val="•"/>
      <w:lvlJc w:val="left"/>
      <w:pPr>
        <w:ind w:left="7468" w:hanging="2580"/>
      </w:pPr>
      <w:rPr>
        <w:rFonts w:hint="default"/>
        <w:lang w:val="en-US" w:eastAsia="en-US" w:bidi="ar-SA"/>
      </w:rPr>
    </w:lvl>
    <w:lvl w:ilvl="7" w:tplc="5876F848">
      <w:numFmt w:val="bullet"/>
      <w:lvlText w:val="•"/>
      <w:lvlJc w:val="left"/>
      <w:pPr>
        <w:ind w:left="7996" w:hanging="2580"/>
      </w:pPr>
      <w:rPr>
        <w:rFonts w:hint="default"/>
        <w:lang w:val="en-US" w:eastAsia="en-US" w:bidi="ar-SA"/>
      </w:rPr>
    </w:lvl>
    <w:lvl w:ilvl="8" w:tplc="8F96D188">
      <w:numFmt w:val="bullet"/>
      <w:lvlText w:val="•"/>
      <w:lvlJc w:val="left"/>
      <w:pPr>
        <w:ind w:left="8524" w:hanging="2580"/>
      </w:pPr>
      <w:rPr>
        <w:rFonts w:hint="default"/>
        <w:lang w:val="en-US" w:eastAsia="en-US" w:bidi="ar-SA"/>
      </w:rPr>
    </w:lvl>
  </w:abstractNum>
  <w:abstractNum w:abstractNumId="19" w15:restartNumberingAfterBreak="0">
    <w:nsid w:val="6C85797C"/>
    <w:multiLevelType w:val="hybridMultilevel"/>
    <w:tmpl w:val="A066D46C"/>
    <w:lvl w:ilvl="0" w:tplc="DEE6BDAE">
      <w:start w:val="1"/>
      <w:numFmt w:val="decimal"/>
      <w:lvlText w:val="%1"/>
      <w:lvlJc w:val="left"/>
      <w:pPr>
        <w:ind w:left="3180" w:hanging="146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57FA88A4">
      <w:numFmt w:val="bullet"/>
      <w:lvlText w:val="•"/>
      <w:lvlJc w:val="left"/>
      <w:pPr>
        <w:ind w:left="3820" w:hanging="1460"/>
      </w:pPr>
      <w:rPr>
        <w:rFonts w:hint="default"/>
        <w:lang w:val="en-US" w:eastAsia="en-US" w:bidi="ar-SA"/>
      </w:rPr>
    </w:lvl>
    <w:lvl w:ilvl="2" w:tplc="93DCFF30">
      <w:numFmt w:val="bullet"/>
      <w:lvlText w:val="•"/>
      <w:lvlJc w:val="left"/>
      <w:pPr>
        <w:ind w:left="4460" w:hanging="1460"/>
      </w:pPr>
      <w:rPr>
        <w:rFonts w:hint="default"/>
        <w:lang w:val="en-US" w:eastAsia="en-US" w:bidi="ar-SA"/>
      </w:rPr>
    </w:lvl>
    <w:lvl w:ilvl="3" w:tplc="9BA44C56">
      <w:numFmt w:val="bullet"/>
      <w:lvlText w:val="•"/>
      <w:lvlJc w:val="left"/>
      <w:pPr>
        <w:ind w:left="5100" w:hanging="1460"/>
      </w:pPr>
      <w:rPr>
        <w:rFonts w:hint="default"/>
        <w:lang w:val="en-US" w:eastAsia="en-US" w:bidi="ar-SA"/>
      </w:rPr>
    </w:lvl>
    <w:lvl w:ilvl="4" w:tplc="DEC6CD0E">
      <w:numFmt w:val="bullet"/>
      <w:lvlText w:val="•"/>
      <w:lvlJc w:val="left"/>
      <w:pPr>
        <w:ind w:left="5740" w:hanging="1460"/>
      </w:pPr>
      <w:rPr>
        <w:rFonts w:hint="default"/>
        <w:lang w:val="en-US" w:eastAsia="en-US" w:bidi="ar-SA"/>
      </w:rPr>
    </w:lvl>
    <w:lvl w:ilvl="5" w:tplc="26B2DC60">
      <w:numFmt w:val="bullet"/>
      <w:lvlText w:val="•"/>
      <w:lvlJc w:val="left"/>
      <w:pPr>
        <w:ind w:left="6380" w:hanging="1460"/>
      </w:pPr>
      <w:rPr>
        <w:rFonts w:hint="default"/>
        <w:lang w:val="en-US" w:eastAsia="en-US" w:bidi="ar-SA"/>
      </w:rPr>
    </w:lvl>
    <w:lvl w:ilvl="6" w:tplc="D2F24894">
      <w:numFmt w:val="bullet"/>
      <w:lvlText w:val="•"/>
      <w:lvlJc w:val="left"/>
      <w:pPr>
        <w:ind w:left="7020" w:hanging="1460"/>
      </w:pPr>
      <w:rPr>
        <w:rFonts w:hint="default"/>
        <w:lang w:val="en-US" w:eastAsia="en-US" w:bidi="ar-SA"/>
      </w:rPr>
    </w:lvl>
    <w:lvl w:ilvl="7" w:tplc="C164D364">
      <w:numFmt w:val="bullet"/>
      <w:lvlText w:val="•"/>
      <w:lvlJc w:val="left"/>
      <w:pPr>
        <w:ind w:left="7660" w:hanging="1460"/>
      </w:pPr>
      <w:rPr>
        <w:rFonts w:hint="default"/>
        <w:lang w:val="en-US" w:eastAsia="en-US" w:bidi="ar-SA"/>
      </w:rPr>
    </w:lvl>
    <w:lvl w:ilvl="8" w:tplc="4A9CC7C6">
      <w:numFmt w:val="bullet"/>
      <w:lvlText w:val="•"/>
      <w:lvlJc w:val="left"/>
      <w:pPr>
        <w:ind w:left="8300" w:hanging="1460"/>
      </w:pPr>
      <w:rPr>
        <w:rFonts w:hint="default"/>
        <w:lang w:val="en-US" w:eastAsia="en-US" w:bidi="ar-SA"/>
      </w:rPr>
    </w:lvl>
  </w:abstractNum>
  <w:abstractNum w:abstractNumId="20" w15:restartNumberingAfterBreak="0">
    <w:nsid w:val="70C75F6B"/>
    <w:multiLevelType w:val="hybridMultilevel"/>
    <w:tmpl w:val="8DDC9418"/>
    <w:lvl w:ilvl="0" w:tplc="F6082610">
      <w:start w:val="1"/>
      <w:numFmt w:val="decimal"/>
      <w:lvlText w:val="%1"/>
      <w:lvlJc w:val="left"/>
      <w:pPr>
        <w:ind w:left="2620" w:hanging="90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81B2FAAA">
      <w:start w:val="1"/>
      <w:numFmt w:val="decimal"/>
      <w:lvlText w:val="%2"/>
      <w:lvlJc w:val="left"/>
      <w:pPr>
        <w:ind w:left="2620" w:hanging="900"/>
      </w:pPr>
      <w:rPr>
        <w:rFonts w:ascii="Times New Roman" w:eastAsia="Times New Roman" w:hAnsi="Times New Roman" w:cs="Times New Roman" w:hint="default"/>
        <w:b w:val="0"/>
        <w:bCs w:val="0"/>
        <w:i w:val="0"/>
        <w:iCs w:val="0"/>
        <w:spacing w:val="0"/>
        <w:w w:val="100"/>
        <w:sz w:val="28"/>
        <w:szCs w:val="28"/>
        <w:lang w:val="en-US" w:eastAsia="en-US" w:bidi="ar-SA"/>
      </w:rPr>
    </w:lvl>
    <w:lvl w:ilvl="2" w:tplc="EA0A33AC">
      <w:numFmt w:val="bullet"/>
      <w:lvlText w:val="•"/>
      <w:lvlJc w:val="left"/>
      <w:pPr>
        <w:ind w:left="4012" w:hanging="900"/>
      </w:pPr>
      <w:rPr>
        <w:rFonts w:hint="default"/>
        <w:lang w:val="en-US" w:eastAsia="en-US" w:bidi="ar-SA"/>
      </w:rPr>
    </w:lvl>
    <w:lvl w:ilvl="3" w:tplc="A462C17A">
      <w:numFmt w:val="bullet"/>
      <w:lvlText w:val="•"/>
      <w:lvlJc w:val="left"/>
      <w:pPr>
        <w:ind w:left="4708" w:hanging="900"/>
      </w:pPr>
      <w:rPr>
        <w:rFonts w:hint="default"/>
        <w:lang w:val="en-US" w:eastAsia="en-US" w:bidi="ar-SA"/>
      </w:rPr>
    </w:lvl>
    <w:lvl w:ilvl="4" w:tplc="E9A87BE2">
      <w:numFmt w:val="bullet"/>
      <w:lvlText w:val="•"/>
      <w:lvlJc w:val="left"/>
      <w:pPr>
        <w:ind w:left="5404" w:hanging="900"/>
      </w:pPr>
      <w:rPr>
        <w:rFonts w:hint="default"/>
        <w:lang w:val="en-US" w:eastAsia="en-US" w:bidi="ar-SA"/>
      </w:rPr>
    </w:lvl>
    <w:lvl w:ilvl="5" w:tplc="2DFA51DC">
      <w:numFmt w:val="bullet"/>
      <w:lvlText w:val="•"/>
      <w:lvlJc w:val="left"/>
      <w:pPr>
        <w:ind w:left="6100" w:hanging="900"/>
      </w:pPr>
      <w:rPr>
        <w:rFonts w:hint="default"/>
        <w:lang w:val="en-US" w:eastAsia="en-US" w:bidi="ar-SA"/>
      </w:rPr>
    </w:lvl>
    <w:lvl w:ilvl="6" w:tplc="D2C2F708">
      <w:numFmt w:val="bullet"/>
      <w:lvlText w:val="•"/>
      <w:lvlJc w:val="left"/>
      <w:pPr>
        <w:ind w:left="6796" w:hanging="900"/>
      </w:pPr>
      <w:rPr>
        <w:rFonts w:hint="default"/>
        <w:lang w:val="en-US" w:eastAsia="en-US" w:bidi="ar-SA"/>
      </w:rPr>
    </w:lvl>
    <w:lvl w:ilvl="7" w:tplc="B21EA75A">
      <w:numFmt w:val="bullet"/>
      <w:lvlText w:val="•"/>
      <w:lvlJc w:val="left"/>
      <w:pPr>
        <w:ind w:left="7492" w:hanging="900"/>
      </w:pPr>
      <w:rPr>
        <w:rFonts w:hint="default"/>
        <w:lang w:val="en-US" w:eastAsia="en-US" w:bidi="ar-SA"/>
      </w:rPr>
    </w:lvl>
    <w:lvl w:ilvl="8" w:tplc="DAE4FAF6">
      <w:numFmt w:val="bullet"/>
      <w:lvlText w:val="•"/>
      <w:lvlJc w:val="left"/>
      <w:pPr>
        <w:ind w:left="8188" w:hanging="900"/>
      </w:pPr>
      <w:rPr>
        <w:rFonts w:hint="default"/>
        <w:lang w:val="en-US" w:eastAsia="en-US" w:bidi="ar-SA"/>
      </w:rPr>
    </w:lvl>
  </w:abstractNum>
  <w:abstractNum w:abstractNumId="21" w15:restartNumberingAfterBreak="0">
    <w:nsid w:val="711E5C6A"/>
    <w:multiLevelType w:val="multilevel"/>
    <w:tmpl w:val="3578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85C1A"/>
    <w:multiLevelType w:val="multilevel"/>
    <w:tmpl w:val="504E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781E05"/>
    <w:multiLevelType w:val="hybridMultilevel"/>
    <w:tmpl w:val="9A58B254"/>
    <w:lvl w:ilvl="0" w:tplc="D27441FC">
      <w:start w:val="8"/>
      <w:numFmt w:val="decimal"/>
      <w:lvlText w:val="%1"/>
      <w:lvlJc w:val="left"/>
      <w:pPr>
        <w:ind w:left="2060" w:hanging="34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C74AFD52">
      <w:start w:val="1"/>
      <w:numFmt w:val="decimal"/>
      <w:lvlText w:val="%2"/>
      <w:lvlJc w:val="left"/>
      <w:pPr>
        <w:ind w:left="3740" w:hanging="2020"/>
      </w:pPr>
      <w:rPr>
        <w:rFonts w:ascii="Times New Roman" w:eastAsia="Times New Roman" w:hAnsi="Times New Roman" w:cs="Times New Roman" w:hint="default"/>
        <w:b w:val="0"/>
        <w:bCs w:val="0"/>
        <w:i w:val="0"/>
        <w:iCs w:val="0"/>
        <w:spacing w:val="0"/>
        <w:w w:val="100"/>
        <w:sz w:val="28"/>
        <w:szCs w:val="28"/>
        <w:lang w:val="en-US" w:eastAsia="en-US" w:bidi="ar-SA"/>
      </w:rPr>
    </w:lvl>
    <w:lvl w:ilvl="2" w:tplc="CB922D0A">
      <w:numFmt w:val="bullet"/>
      <w:lvlText w:val="•"/>
      <w:lvlJc w:val="left"/>
      <w:pPr>
        <w:ind w:left="4388" w:hanging="2020"/>
      </w:pPr>
      <w:rPr>
        <w:rFonts w:hint="default"/>
        <w:lang w:val="en-US" w:eastAsia="en-US" w:bidi="ar-SA"/>
      </w:rPr>
    </w:lvl>
    <w:lvl w:ilvl="3" w:tplc="2A767328">
      <w:numFmt w:val="bullet"/>
      <w:lvlText w:val="•"/>
      <w:lvlJc w:val="left"/>
      <w:pPr>
        <w:ind w:left="5037" w:hanging="2020"/>
      </w:pPr>
      <w:rPr>
        <w:rFonts w:hint="default"/>
        <w:lang w:val="en-US" w:eastAsia="en-US" w:bidi="ar-SA"/>
      </w:rPr>
    </w:lvl>
    <w:lvl w:ilvl="4" w:tplc="58F63A0A">
      <w:numFmt w:val="bullet"/>
      <w:lvlText w:val="•"/>
      <w:lvlJc w:val="left"/>
      <w:pPr>
        <w:ind w:left="5686" w:hanging="2020"/>
      </w:pPr>
      <w:rPr>
        <w:rFonts w:hint="default"/>
        <w:lang w:val="en-US" w:eastAsia="en-US" w:bidi="ar-SA"/>
      </w:rPr>
    </w:lvl>
    <w:lvl w:ilvl="5" w:tplc="EA44AFFC">
      <w:numFmt w:val="bullet"/>
      <w:lvlText w:val="•"/>
      <w:lvlJc w:val="left"/>
      <w:pPr>
        <w:ind w:left="6335" w:hanging="2020"/>
      </w:pPr>
      <w:rPr>
        <w:rFonts w:hint="default"/>
        <w:lang w:val="en-US" w:eastAsia="en-US" w:bidi="ar-SA"/>
      </w:rPr>
    </w:lvl>
    <w:lvl w:ilvl="6" w:tplc="FEBE4216">
      <w:numFmt w:val="bullet"/>
      <w:lvlText w:val="•"/>
      <w:lvlJc w:val="left"/>
      <w:pPr>
        <w:ind w:left="6984" w:hanging="2020"/>
      </w:pPr>
      <w:rPr>
        <w:rFonts w:hint="default"/>
        <w:lang w:val="en-US" w:eastAsia="en-US" w:bidi="ar-SA"/>
      </w:rPr>
    </w:lvl>
    <w:lvl w:ilvl="7" w:tplc="9E4E814A">
      <w:numFmt w:val="bullet"/>
      <w:lvlText w:val="•"/>
      <w:lvlJc w:val="left"/>
      <w:pPr>
        <w:ind w:left="7633" w:hanging="2020"/>
      </w:pPr>
      <w:rPr>
        <w:rFonts w:hint="default"/>
        <w:lang w:val="en-US" w:eastAsia="en-US" w:bidi="ar-SA"/>
      </w:rPr>
    </w:lvl>
    <w:lvl w:ilvl="8" w:tplc="669E3F68">
      <w:numFmt w:val="bullet"/>
      <w:lvlText w:val="•"/>
      <w:lvlJc w:val="left"/>
      <w:pPr>
        <w:ind w:left="8282" w:hanging="2020"/>
      </w:pPr>
      <w:rPr>
        <w:rFonts w:hint="default"/>
        <w:lang w:val="en-US" w:eastAsia="en-US" w:bidi="ar-SA"/>
      </w:rPr>
    </w:lvl>
  </w:abstractNum>
  <w:num w:numId="1">
    <w:abstractNumId w:val="9"/>
  </w:num>
  <w:num w:numId="2">
    <w:abstractNumId w:val="1"/>
  </w:num>
  <w:num w:numId="3">
    <w:abstractNumId w:val="14"/>
  </w:num>
  <w:num w:numId="4">
    <w:abstractNumId w:val="23"/>
  </w:num>
  <w:num w:numId="5">
    <w:abstractNumId w:val="20"/>
  </w:num>
  <w:num w:numId="6">
    <w:abstractNumId w:val="8"/>
  </w:num>
  <w:num w:numId="7">
    <w:abstractNumId w:val="18"/>
  </w:num>
  <w:num w:numId="8">
    <w:abstractNumId w:val="19"/>
  </w:num>
  <w:num w:numId="9">
    <w:abstractNumId w:val="15"/>
  </w:num>
  <w:num w:numId="10">
    <w:abstractNumId w:val="16"/>
  </w:num>
  <w:num w:numId="11">
    <w:abstractNumId w:val="2"/>
  </w:num>
  <w:num w:numId="12">
    <w:abstractNumId w:val="7"/>
  </w:num>
  <w:num w:numId="13">
    <w:abstractNumId w:val="4"/>
  </w:num>
  <w:num w:numId="14">
    <w:abstractNumId w:val="6"/>
  </w:num>
  <w:num w:numId="15">
    <w:abstractNumId w:val="0"/>
  </w:num>
  <w:num w:numId="16">
    <w:abstractNumId w:val="17"/>
  </w:num>
  <w:num w:numId="17">
    <w:abstractNumId w:val="13"/>
  </w:num>
  <w:num w:numId="18">
    <w:abstractNumId w:val="10"/>
  </w:num>
  <w:num w:numId="19">
    <w:abstractNumId w:val="12"/>
  </w:num>
  <w:num w:numId="20">
    <w:abstractNumId w:val="5"/>
  </w:num>
  <w:num w:numId="21">
    <w:abstractNumId w:val="11"/>
  </w:num>
  <w:num w:numId="22">
    <w:abstractNumId w:val="21"/>
  </w:num>
  <w:num w:numId="23">
    <w:abstractNumId w:val="22"/>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gidan, Olu (Bennet)">
    <w15:presenceInfo w15:providerId="AD" w15:userId="S-1-5-21-2082115662-2362019-2126132042-290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DC"/>
    <w:rsid w:val="00005F3F"/>
    <w:rsid w:val="00144FB6"/>
    <w:rsid w:val="00312040"/>
    <w:rsid w:val="0049774B"/>
    <w:rsid w:val="005A5942"/>
    <w:rsid w:val="00727F1A"/>
    <w:rsid w:val="007D10B6"/>
    <w:rsid w:val="00810B99"/>
    <w:rsid w:val="008C6B84"/>
    <w:rsid w:val="00C457AF"/>
    <w:rsid w:val="00C5481B"/>
    <w:rsid w:val="00C71CDC"/>
    <w:rsid w:val="00C73AA7"/>
    <w:rsid w:val="00C92BFD"/>
    <w:rsid w:val="00E0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C333"/>
  <w15:docId w15:val="{5E61968A-BF89-4286-BAC3-7FCCC903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2"/>
      <w:ind w:left="4299" w:hanging="2720"/>
    </w:pPr>
    <w:rPr>
      <w:sz w:val="28"/>
      <w:szCs w:val="28"/>
    </w:rPr>
  </w:style>
  <w:style w:type="paragraph" w:styleId="Title">
    <w:name w:val="Title"/>
    <w:basedOn w:val="Normal"/>
    <w:uiPriority w:val="10"/>
    <w:qFormat/>
    <w:pPr>
      <w:ind w:left="102"/>
    </w:pPr>
    <w:rPr>
      <w:b/>
      <w:bCs/>
      <w:sz w:val="72"/>
      <w:szCs w:val="72"/>
    </w:rPr>
  </w:style>
  <w:style w:type="paragraph" w:styleId="ListParagraph">
    <w:name w:val="List Paragraph"/>
    <w:basedOn w:val="Normal"/>
    <w:uiPriority w:val="1"/>
    <w:qFormat/>
    <w:pPr>
      <w:spacing w:before="192"/>
      <w:ind w:left="4299" w:hanging="2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10B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B99"/>
    <w:rPr>
      <w:rFonts w:ascii="Segoe UI" w:eastAsia="Cambria" w:hAnsi="Segoe UI" w:cs="Segoe UI"/>
      <w:sz w:val="18"/>
      <w:szCs w:val="18"/>
    </w:rPr>
  </w:style>
  <w:style w:type="character" w:styleId="CommentReference">
    <w:name w:val="annotation reference"/>
    <w:basedOn w:val="DefaultParagraphFont"/>
    <w:uiPriority w:val="99"/>
    <w:semiHidden/>
    <w:unhideWhenUsed/>
    <w:rsid w:val="00312040"/>
    <w:rPr>
      <w:sz w:val="16"/>
      <w:szCs w:val="16"/>
    </w:rPr>
  </w:style>
  <w:style w:type="paragraph" w:styleId="CommentText">
    <w:name w:val="annotation text"/>
    <w:basedOn w:val="Normal"/>
    <w:link w:val="CommentTextChar"/>
    <w:uiPriority w:val="99"/>
    <w:semiHidden/>
    <w:unhideWhenUsed/>
    <w:rsid w:val="00312040"/>
    <w:rPr>
      <w:sz w:val="20"/>
      <w:szCs w:val="20"/>
    </w:rPr>
  </w:style>
  <w:style w:type="character" w:customStyle="1" w:styleId="CommentTextChar">
    <w:name w:val="Comment Text Char"/>
    <w:basedOn w:val="DefaultParagraphFont"/>
    <w:link w:val="CommentText"/>
    <w:uiPriority w:val="99"/>
    <w:semiHidden/>
    <w:rsid w:val="00312040"/>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312040"/>
    <w:rPr>
      <w:b/>
      <w:bCs/>
    </w:rPr>
  </w:style>
  <w:style w:type="character" w:customStyle="1" w:styleId="CommentSubjectChar">
    <w:name w:val="Comment Subject Char"/>
    <w:basedOn w:val="CommentTextChar"/>
    <w:link w:val="CommentSubject"/>
    <w:uiPriority w:val="99"/>
    <w:semiHidden/>
    <w:rsid w:val="00312040"/>
    <w:rPr>
      <w:rFonts w:ascii="Cambria" w:eastAsia="Cambria" w:hAnsi="Cambria" w:cs="Cambria"/>
      <w:b/>
      <w:bCs/>
      <w:sz w:val="20"/>
      <w:szCs w:val="20"/>
    </w:rPr>
  </w:style>
  <w:style w:type="paragraph" w:styleId="NormalWeb">
    <w:name w:val="Normal (Web)"/>
    <w:basedOn w:val="Normal"/>
    <w:uiPriority w:val="99"/>
    <w:semiHidden/>
    <w:unhideWhenUsed/>
    <w:rsid w:val="005A594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5A5942"/>
  </w:style>
  <w:style w:type="character" w:styleId="Hyperlink">
    <w:name w:val="Hyperlink"/>
    <w:basedOn w:val="DefaultParagraphFont"/>
    <w:uiPriority w:val="99"/>
    <w:unhideWhenUsed/>
    <w:rsid w:val="00C92BFD"/>
    <w:rPr>
      <w:color w:val="0000FF" w:themeColor="hyperlink"/>
      <w:u w:val="single"/>
    </w:rPr>
  </w:style>
  <w:style w:type="character" w:styleId="UnresolvedMention">
    <w:name w:val="Unresolved Mention"/>
    <w:basedOn w:val="DefaultParagraphFont"/>
    <w:uiPriority w:val="99"/>
    <w:semiHidden/>
    <w:unhideWhenUsed/>
    <w:rsid w:val="00C92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2742">
      <w:bodyDiv w:val="1"/>
      <w:marLeft w:val="0"/>
      <w:marRight w:val="0"/>
      <w:marTop w:val="0"/>
      <w:marBottom w:val="0"/>
      <w:divBdr>
        <w:top w:val="none" w:sz="0" w:space="0" w:color="auto"/>
        <w:left w:val="none" w:sz="0" w:space="0" w:color="auto"/>
        <w:bottom w:val="none" w:sz="0" w:space="0" w:color="auto"/>
        <w:right w:val="none" w:sz="0" w:space="0" w:color="auto"/>
      </w:divBdr>
      <w:divsChild>
        <w:div w:id="1199201077">
          <w:marLeft w:val="0"/>
          <w:marRight w:val="0"/>
          <w:marTop w:val="0"/>
          <w:marBottom w:val="0"/>
          <w:divBdr>
            <w:top w:val="none" w:sz="0" w:space="0" w:color="auto"/>
            <w:left w:val="none" w:sz="0" w:space="0" w:color="auto"/>
            <w:bottom w:val="none" w:sz="0" w:space="0" w:color="auto"/>
            <w:right w:val="none" w:sz="0" w:space="0" w:color="auto"/>
          </w:divBdr>
          <w:divsChild>
            <w:div w:id="835150973">
              <w:marLeft w:val="0"/>
              <w:marRight w:val="0"/>
              <w:marTop w:val="0"/>
              <w:marBottom w:val="0"/>
              <w:divBdr>
                <w:top w:val="none" w:sz="0" w:space="0" w:color="auto"/>
                <w:left w:val="none" w:sz="0" w:space="0" w:color="auto"/>
                <w:bottom w:val="none" w:sz="0" w:space="0" w:color="auto"/>
                <w:right w:val="none" w:sz="0" w:space="0" w:color="auto"/>
              </w:divBdr>
              <w:divsChild>
                <w:div w:id="15888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3189">
          <w:marLeft w:val="0"/>
          <w:marRight w:val="0"/>
          <w:marTop w:val="0"/>
          <w:marBottom w:val="0"/>
          <w:divBdr>
            <w:top w:val="none" w:sz="0" w:space="0" w:color="auto"/>
            <w:left w:val="none" w:sz="0" w:space="0" w:color="auto"/>
            <w:bottom w:val="none" w:sz="0" w:space="0" w:color="auto"/>
            <w:right w:val="none" w:sz="0" w:space="0" w:color="auto"/>
          </w:divBdr>
          <w:divsChild>
            <w:div w:id="877934495">
              <w:marLeft w:val="0"/>
              <w:marRight w:val="0"/>
              <w:marTop w:val="0"/>
              <w:marBottom w:val="0"/>
              <w:divBdr>
                <w:top w:val="none" w:sz="0" w:space="0" w:color="auto"/>
                <w:left w:val="none" w:sz="0" w:space="0" w:color="auto"/>
                <w:bottom w:val="none" w:sz="0" w:space="0" w:color="auto"/>
                <w:right w:val="none" w:sz="0" w:space="0" w:color="auto"/>
              </w:divBdr>
            </w:div>
            <w:div w:id="1681666156">
              <w:marLeft w:val="0"/>
              <w:marRight w:val="0"/>
              <w:marTop w:val="0"/>
              <w:marBottom w:val="0"/>
              <w:divBdr>
                <w:top w:val="none" w:sz="0" w:space="0" w:color="auto"/>
                <w:left w:val="none" w:sz="0" w:space="0" w:color="auto"/>
                <w:bottom w:val="none" w:sz="0" w:space="0" w:color="auto"/>
                <w:right w:val="none" w:sz="0" w:space="0" w:color="auto"/>
              </w:divBdr>
            </w:div>
            <w:div w:id="684333468">
              <w:marLeft w:val="0"/>
              <w:marRight w:val="0"/>
              <w:marTop w:val="0"/>
              <w:marBottom w:val="0"/>
              <w:divBdr>
                <w:top w:val="none" w:sz="0" w:space="0" w:color="auto"/>
                <w:left w:val="none" w:sz="0" w:space="0" w:color="auto"/>
                <w:bottom w:val="none" w:sz="0" w:space="0" w:color="auto"/>
                <w:right w:val="none" w:sz="0" w:space="0" w:color="auto"/>
              </w:divBdr>
            </w:div>
          </w:divsChild>
        </w:div>
        <w:div w:id="1212226963">
          <w:marLeft w:val="0"/>
          <w:marRight w:val="0"/>
          <w:marTop w:val="0"/>
          <w:marBottom w:val="0"/>
          <w:divBdr>
            <w:top w:val="none" w:sz="0" w:space="0" w:color="auto"/>
            <w:left w:val="none" w:sz="0" w:space="0" w:color="auto"/>
            <w:bottom w:val="none" w:sz="0" w:space="0" w:color="auto"/>
            <w:right w:val="none" w:sz="0" w:space="0" w:color="auto"/>
          </w:divBdr>
        </w:div>
      </w:divsChild>
    </w:div>
    <w:div w:id="288710010">
      <w:bodyDiv w:val="1"/>
      <w:marLeft w:val="0"/>
      <w:marRight w:val="0"/>
      <w:marTop w:val="0"/>
      <w:marBottom w:val="0"/>
      <w:divBdr>
        <w:top w:val="none" w:sz="0" w:space="0" w:color="auto"/>
        <w:left w:val="none" w:sz="0" w:space="0" w:color="auto"/>
        <w:bottom w:val="none" w:sz="0" w:space="0" w:color="auto"/>
        <w:right w:val="none" w:sz="0" w:space="0" w:color="auto"/>
      </w:divBdr>
    </w:div>
    <w:div w:id="318774158">
      <w:bodyDiv w:val="1"/>
      <w:marLeft w:val="0"/>
      <w:marRight w:val="0"/>
      <w:marTop w:val="0"/>
      <w:marBottom w:val="0"/>
      <w:divBdr>
        <w:top w:val="none" w:sz="0" w:space="0" w:color="auto"/>
        <w:left w:val="none" w:sz="0" w:space="0" w:color="auto"/>
        <w:bottom w:val="none" w:sz="0" w:space="0" w:color="auto"/>
        <w:right w:val="none" w:sz="0" w:space="0" w:color="auto"/>
      </w:divBdr>
    </w:div>
    <w:div w:id="420377278">
      <w:bodyDiv w:val="1"/>
      <w:marLeft w:val="0"/>
      <w:marRight w:val="0"/>
      <w:marTop w:val="0"/>
      <w:marBottom w:val="0"/>
      <w:divBdr>
        <w:top w:val="none" w:sz="0" w:space="0" w:color="auto"/>
        <w:left w:val="none" w:sz="0" w:space="0" w:color="auto"/>
        <w:bottom w:val="none" w:sz="0" w:space="0" w:color="auto"/>
        <w:right w:val="none" w:sz="0" w:space="0" w:color="auto"/>
      </w:divBdr>
    </w:div>
    <w:div w:id="473376287">
      <w:bodyDiv w:val="1"/>
      <w:marLeft w:val="0"/>
      <w:marRight w:val="0"/>
      <w:marTop w:val="0"/>
      <w:marBottom w:val="0"/>
      <w:divBdr>
        <w:top w:val="none" w:sz="0" w:space="0" w:color="auto"/>
        <w:left w:val="none" w:sz="0" w:space="0" w:color="auto"/>
        <w:bottom w:val="none" w:sz="0" w:space="0" w:color="auto"/>
        <w:right w:val="none" w:sz="0" w:space="0" w:color="auto"/>
      </w:divBdr>
      <w:divsChild>
        <w:div w:id="290867935">
          <w:marLeft w:val="0"/>
          <w:marRight w:val="0"/>
          <w:marTop w:val="0"/>
          <w:marBottom w:val="0"/>
          <w:divBdr>
            <w:top w:val="none" w:sz="0" w:space="0" w:color="auto"/>
            <w:left w:val="none" w:sz="0" w:space="0" w:color="auto"/>
            <w:bottom w:val="none" w:sz="0" w:space="0" w:color="auto"/>
            <w:right w:val="none" w:sz="0" w:space="0" w:color="auto"/>
          </w:divBdr>
          <w:divsChild>
            <w:div w:id="1676420189">
              <w:marLeft w:val="0"/>
              <w:marRight w:val="0"/>
              <w:marTop w:val="0"/>
              <w:marBottom w:val="0"/>
              <w:divBdr>
                <w:top w:val="none" w:sz="0" w:space="0" w:color="auto"/>
                <w:left w:val="none" w:sz="0" w:space="0" w:color="auto"/>
                <w:bottom w:val="none" w:sz="0" w:space="0" w:color="auto"/>
                <w:right w:val="none" w:sz="0" w:space="0" w:color="auto"/>
              </w:divBdr>
              <w:divsChild>
                <w:div w:id="17135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5658">
          <w:marLeft w:val="0"/>
          <w:marRight w:val="0"/>
          <w:marTop w:val="0"/>
          <w:marBottom w:val="0"/>
          <w:divBdr>
            <w:top w:val="none" w:sz="0" w:space="0" w:color="auto"/>
            <w:left w:val="none" w:sz="0" w:space="0" w:color="auto"/>
            <w:bottom w:val="none" w:sz="0" w:space="0" w:color="auto"/>
            <w:right w:val="none" w:sz="0" w:space="0" w:color="auto"/>
          </w:divBdr>
          <w:divsChild>
            <w:div w:id="1975522228">
              <w:marLeft w:val="0"/>
              <w:marRight w:val="0"/>
              <w:marTop w:val="0"/>
              <w:marBottom w:val="0"/>
              <w:divBdr>
                <w:top w:val="none" w:sz="0" w:space="0" w:color="auto"/>
                <w:left w:val="none" w:sz="0" w:space="0" w:color="auto"/>
                <w:bottom w:val="none" w:sz="0" w:space="0" w:color="auto"/>
                <w:right w:val="none" w:sz="0" w:space="0" w:color="auto"/>
              </w:divBdr>
            </w:div>
            <w:div w:id="1655986692">
              <w:marLeft w:val="0"/>
              <w:marRight w:val="0"/>
              <w:marTop w:val="0"/>
              <w:marBottom w:val="0"/>
              <w:divBdr>
                <w:top w:val="none" w:sz="0" w:space="0" w:color="auto"/>
                <w:left w:val="none" w:sz="0" w:space="0" w:color="auto"/>
                <w:bottom w:val="none" w:sz="0" w:space="0" w:color="auto"/>
                <w:right w:val="none" w:sz="0" w:space="0" w:color="auto"/>
              </w:divBdr>
            </w:div>
            <w:div w:id="1642927203">
              <w:marLeft w:val="0"/>
              <w:marRight w:val="0"/>
              <w:marTop w:val="0"/>
              <w:marBottom w:val="0"/>
              <w:divBdr>
                <w:top w:val="none" w:sz="0" w:space="0" w:color="auto"/>
                <w:left w:val="none" w:sz="0" w:space="0" w:color="auto"/>
                <w:bottom w:val="none" w:sz="0" w:space="0" w:color="auto"/>
                <w:right w:val="none" w:sz="0" w:space="0" w:color="auto"/>
              </w:divBdr>
            </w:div>
          </w:divsChild>
        </w:div>
        <w:div w:id="693921850">
          <w:marLeft w:val="0"/>
          <w:marRight w:val="0"/>
          <w:marTop w:val="0"/>
          <w:marBottom w:val="0"/>
          <w:divBdr>
            <w:top w:val="none" w:sz="0" w:space="0" w:color="auto"/>
            <w:left w:val="none" w:sz="0" w:space="0" w:color="auto"/>
            <w:bottom w:val="none" w:sz="0" w:space="0" w:color="auto"/>
            <w:right w:val="none" w:sz="0" w:space="0" w:color="auto"/>
          </w:divBdr>
        </w:div>
      </w:divsChild>
    </w:div>
    <w:div w:id="694230270">
      <w:bodyDiv w:val="1"/>
      <w:marLeft w:val="0"/>
      <w:marRight w:val="0"/>
      <w:marTop w:val="0"/>
      <w:marBottom w:val="0"/>
      <w:divBdr>
        <w:top w:val="none" w:sz="0" w:space="0" w:color="auto"/>
        <w:left w:val="none" w:sz="0" w:space="0" w:color="auto"/>
        <w:bottom w:val="none" w:sz="0" w:space="0" w:color="auto"/>
        <w:right w:val="none" w:sz="0" w:space="0" w:color="auto"/>
      </w:divBdr>
    </w:div>
    <w:div w:id="763108802">
      <w:bodyDiv w:val="1"/>
      <w:marLeft w:val="0"/>
      <w:marRight w:val="0"/>
      <w:marTop w:val="0"/>
      <w:marBottom w:val="0"/>
      <w:divBdr>
        <w:top w:val="none" w:sz="0" w:space="0" w:color="auto"/>
        <w:left w:val="none" w:sz="0" w:space="0" w:color="auto"/>
        <w:bottom w:val="none" w:sz="0" w:space="0" w:color="auto"/>
        <w:right w:val="none" w:sz="0" w:space="0" w:color="auto"/>
      </w:divBdr>
    </w:div>
    <w:div w:id="954874183">
      <w:bodyDiv w:val="1"/>
      <w:marLeft w:val="0"/>
      <w:marRight w:val="0"/>
      <w:marTop w:val="0"/>
      <w:marBottom w:val="0"/>
      <w:divBdr>
        <w:top w:val="none" w:sz="0" w:space="0" w:color="auto"/>
        <w:left w:val="none" w:sz="0" w:space="0" w:color="auto"/>
        <w:bottom w:val="none" w:sz="0" w:space="0" w:color="auto"/>
        <w:right w:val="none" w:sz="0" w:space="0" w:color="auto"/>
      </w:divBdr>
    </w:div>
    <w:div w:id="174217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B6B70BAE06894C8A82AFBADD7A134A" ma:contentTypeVersion="12" ma:contentTypeDescription="Create a new document." ma:contentTypeScope="" ma:versionID="ac9a7d1a879d891738cb1f3b6735aa12">
  <xsd:schema xmlns:xsd="http://www.w3.org/2001/XMLSchema" xmlns:xs="http://www.w3.org/2001/XMLSchema" xmlns:p="http://schemas.microsoft.com/office/2006/metadata/properties" xmlns:ns3="3baf8ef7-9416-4603-a0b7-95841fdfddb2" xmlns:ns4="41ebd786-553f-4139-9998-8c35731896a2" targetNamespace="http://schemas.microsoft.com/office/2006/metadata/properties" ma:root="true" ma:fieldsID="d4c37633b4383112b5123a5f66e7fb00" ns3:_="" ns4:_="">
    <xsd:import namespace="3baf8ef7-9416-4603-a0b7-95841fdfddb2"/>
    <xsd:import namespace="41ebd786-553f-4139-9998-8c35731896a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f8ef7-9416-4603-a0b7-95841fdfd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ebd786-553f-4139-9998-8c35731896a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94D095-B843-4BFC-B145-F8238B069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f8ef7-9416-4603-a0b7-95841fdfddb2"/>
    <ds:schemaRef ds:uri="41ebd786-553f-4139-9998-8c3573189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78F04F-589E-4490-8EFF-514A1AA1D76F}">
  <ds:schemaRefs>
    <ds:schemaRef ds:uri="http://schemas.microsoft.com/sharepoint/v3/contenttype/forms"/>
  </ds:schemaRefs>
</ds:datastoreItem>
</file>

<file path=customXml/itemProps3.xml><?xml version="1.0" encoding="utf-8"?>
<ds:datastoreItem xmlns:ds="http://schemas.openxmlformats.org/officeDocument/2006/customXml" ds:itemID="{8D0A0A97-4242-44B7-B11B-845BBE1032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4053</Words>
  <Characters>23107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United States Senate</Company>
  <LinksUpToDate>false</LinksUpToDate>
  <CharactersWithSpaces>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Ogidan, Olu (Bennet)</dc:creator>
  <cp:lastModifiedBy>Ogidan, Olu (Bennet)</cp:lastModifiedBy>
  <cp:revision>2</cp:revision>
  <dcterms:created xsi:type="dcterms:W3CDTF">2025-06-06T20:10:00Z</dcterms:created>
  <dcterms:modified xsi:type="dcterms:W3CDTF">2025-06-06T20:10:00Z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U.S. Gov. Printing Office -- G.S.D.D.</vt:lpwstr>
  </property>
  <property fmtid="{D5CDD505-2E9C-101B-9397-08002B2CF9AE}" pid="4" name="LastSaved">
    <vt:filetime>2025-05-29T00:00:00Z</vt:filetime>
  </property>
  <property fmtid="{D5CDD505-2E9C-101B-9397-08002B2CF9AE}" pid="5" name="Producer">
    <vt:lpwstr>Acrobat Distiller 23.0 (Windows); modified using iText® Core 7.2.3 (production version) ©2000-2022 iText Group NV, Government Publishing Office</vt:lpwstr>
  </property>
  <property fmtid="{D5CDD505-2E9C-101B-9397-08002B2CF9AE}" pid="6" name="ContentTypeId">
    <vt:lpwstr>0x01010032B6B70BAE06894C8A82AFBADD7A134A</vt:lpwstr>
  </property>
</Properties>
</file>